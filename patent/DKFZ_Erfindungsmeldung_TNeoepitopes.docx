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697" w:rsidRDefault="004D0697" w:rsidP="004D0697">
      <w:pPr>
        <w:jc w:val="center"/>
        <w:rPr>
          <w:rFonts w:cs="Arial"/>
          <w:b/>
          <w:sz w:val="22"/>
          <w:szCs w:val="22"/>
        </w:rPr>
      </w:pPr>
    </w:p>
    <w:p w:rsidR="004D0697" w:rsidRDefault="004D0697" w:rsidP="004D0697">
      <w:pPr>
        <w:jc w:val="center"/>
        <w:rPr>
          <w:rFonts w:cs="Arial"/>
          <w:b/>
          <w:sz w:val="22"/>
          <w:szCs w:val="22"/>
        </w:rPr>
      </w:pPr>
      <w:r w:rsidRPr="00516317">
        <w:rPr>
          <w:rFonts w:cs="Arial"/>
          <w:b/>
          <w:sz w:val="22"/>
          <w:szCs w:val="22"/>
        </w:rPr>
        <w:t>Merkblatt zum Erfindungs</w:t>
      </w:r>
      <w:r w:rsidR="00C6775A">
        <w:rPr>
          <w:rFonts w:cs="Arial"/>
          <w:b/>
          <w:sz w:val="22"/>
          <w:szCs w:val="22"/>
        </w:rPr>
        <w:t>-/Material-/Software</w:t>
      </w:r>
      <w:r w:rsidRPr="00516317">
        <w:rPr>
          <w:rFonts w:cs="Arial"/>
          <w:b/>
          <w:sz w:val="22"/>
          <w:szCs w:val="22"/>
        </w:rPr>
        <w:t>meldungsformular</w:t>
      </w:r>
    </w:p>
    <w:p w:rsidR="004D0697" w:rsidRDefault="004D0697" w:rsidP="004D0697">
      <w:pPr>
        <w:jc w:val="center"/>
        <w:rPr>
          <w:rFonts w:cs="Arial"/>
          <w:b/>
          <w:sz w:val="22"/>
          <w:szCs w:val="22"/>
        </w:rPr>
      </w:pPr>
    </w:p>
    <w:p w:rsidR="004D0697" w:rsidRPr="00516317" w:rsidRDefault="004D0697" w:rsidP="004D0697">
      <w:pPr>
        <w:rPr>
          <w:rFonts w:cs="Arial"/>
          <w:sz w:val="22"/>
          <w:szCs w:val="22"/>
        </w:rPr>
      </w:pPr>
    </w:p>
    <w:p w:rsidR="004D0697" w:rsidRDefault="004D0697" w:rsidP="004D0697">
      <w:pPr>
        <w:jc w:val="both"/>
        <w:rPr>
          <w:rFonts w:cs="Arial"/>
          <w:sz w:val="22"/>
          <w:szCs w:val="22"/>
        </w:rPr>
      </w:pPr>
      <w:r w:rsidRPr="00516317">
        <w:rPr>
          <w:rFonts w:cs="Arial"/>
          <w:sz w:val="22"/>
          <w:szCs w:val="22"/>
        </w:rPr>
        <w:t xml:space="preserve">Erfindungen sind neue und nicht naheliegende Lösungen zu technischen Problemen. Hierbei kann sich „neu“ sowohl auf den Lösungsweg als auch auf das zu lösende Problem beziehen. Das bedeutet, dass für die Lösung eines neuen Problems – z.B. einer neuen Erkrankung – eine alte Lösung – z.B. ein etabliertes Medikament – patentiert werden kann. Umgekehrt ist die Entwicklung eines neuen Medikaments für die Behandlung einer bekannten Krankheit ebenfalls eine Erfindung und kann zum Patent angemeldet werden. </w:t>
      </w:r>
    </w:p>
    <w:p w:rsidR="004D0697" w:rsidRPr="00516317" w:rsidRDefault="004D0697" w:rsidP="004D0697">
      <w:pPr>
        <w:jc w:val="both"/>
        <w:rPr>
          <w:rFonts w:cs="Arial"/>
          <w:sz w:val="22"/>
          <w:szCs w:val="22"/>
        </w:rPr>
      </w:pPr>
    </w:p>
    <w:p w:rsidR="004D0697" w:rsidRDefault="004D0697" w:rsidP="004D0697">
      <w:pPr>
        <w:jc w:val="both"/>
        <w:rPr>
          <w:rFonts w:cs="Arial"/>
          <w:sz w:val="22"/>
          <w:szCs w:val="22"/>
        </w:rPr>
      </w:pPr>
      <w:r w:rsidRPr="00516317">
        <w:rPr>
          <w:rFonts w:cs="Arial"/>
          <w:sz w:val="22"/>
          <w:szCs w:val="22"/>
        </w:rPr>
        <w:t>Allgeme</w:t>
      </w:r>
      <w:r w:rsidR="003F21D6">
        <w:rPr>
          <w:rFonts w:cs="Arial"/>
          <w:sz w:val="22"/>
          <w:szCs w:val="22"/>
        </w:rPr>
        <w:t>in ist der Begriff</w:t>
      </w:r>
      <w:r w:rsidRPr="00516317">
        <w:rPr>
          <w:rFonts w:cs="Arial"/>
          <w:sz w:val="22"/>
          <w:szCs w:val="22"/>
        </w:rPr>
        <w:t xml:space="preserve"> „Lösung“ </w:t>
      </w:r>
      <w:r w:rsidR="00BC3F17">
        <w:rPr>
          <w:rFonts w:cs="Arial"/>
          <w:sz w:val="22"/>
          <w:szCs w:val="22"/>
        </w:rPr>
        <w:t>sehr breit</w:t>
      </w:r>
      <w:r w:rsidRPr="00516317">
        <w:rPr>
          <w:rFonts w:cs="Arial"/>
          <w:sz w:val="22"/>
          <w:szCs w:val="22"/>
        </w:rPr>
        <w:t xml:space="preserve"> zu </w:t>
      </w:r>
      <w:r w:rsidR="00BC3F17">
        <w:rPr>
          <w:rFonts w:cs="Arial"/>
          <w:sz w:val="22"/>
          <w:szCs w:val="22"/>
        </w:rPr>
        <w:t>verwenden</w:t>
      </w:r>
      <w:r w:rsidRPr="00516317">
        <w:rPr>
          <w:rFonts w:cs="Arial"/>
          <w:sz w:val="22"/>
          <w:szCs w:val="22"/>
        </w:rPr>
        <w:t xml:space="preserve">. So kann die „Lösung“ ein Gegenstand (z.B. ein Kollimator), ein Molekül (z.B. eine niedermolekulare chemische Verbindung, ein Antikörper, eine bisher unbekannte DNA/RNA/Protein Sequenz) oder ein Verfahren (z.B. ein Verfahren zur Herstellung einer chemischen Substanz oder ein Diagnoseverfahren) sein. </w:t>
      </w:r>
    </w:p>
    <w:p w:rsidR="004D0697" w:rsidRPr="00516317" w:rsidRDefault="004D0697" w:rsidP="004D0697">
      <w:pPr>
        <w:jc w:val="both"/>
        <w:rPr>
          <w:rFonts w:cs="Arial"/>
          <w:sz w:val="22"/>
          <w:szCs w:val="22"/>
        </w:rPr>
      </w:pPr>
    </w:p>
    <w:p w:rsidR="004D0697" w:rsidRDefault="004D0697" w:rsidP="004D0697">
      <w:pPr>
        <w:jc w:val="both"/>
        <w:rPr>
          <w:rFonts w:cs="Arial"/>
          <w:sz w:val="22"/>
          <w:szCs w:val="22"/>
        </w:rPr>
      </w:pPr>
      <w:r w:rsidRPr="00516317">
        <w:rPr>
          <w:rFonts w:cs="Arial"/>
          <w:sz w:val="22"/>
          <w:szCs w:val="22"/>
        </w:rPr>
        <w:t>Ob es sich um eine patentierbare Erfindung handelt, hängt von vielen Faktoren</w:t>
      </w:r>
      <w:r>
        <w:rPr>
          <w:rFonts w:cs="Arial"/>
          <w:sz w:val="22"/>
          <w:szCs w:val="22"/>
        </w:rPr>
        <w:t xml:space="preserve"> ab</w:t>
      </w:r>
      <w:r w:rsidRPr="00516317">
        <w:rPr>
          <w:rFonts w:cs="Arial"/>
          <w:sz w:val="22"/>
          <w:szCs w:val="22"/>
        </w:rPr>
        <w:t xml:space="preserve">, wie zum Beispiel dem </w:t>
      </w:r>
      <w:r>
        <w:rPr>
          <w:rFonts w:cs="Arial"/>
          <w:sz w:val="22"/>
          <w:szCs w:val="22"/>
        </w:rPr>
        <w:t>Stand der Technik.</w:t>
      </w:r>
      <w:r w:rsidRPr="00516317">
        <w:rPr>
          <w:rFonts w:cs="Arial"/>
          <w:sz w:val="22"/>
          <w:szCs w:val="22"/>
        </w:rPr>
        <w:t xml:space="preserve"> </w:t>
      </w:r>
      <w:r>
        <w:rPr>
          <w:rFonts w:cs="Arial"/>
          <w:sz w:val="22"/>
          <w:szCs w:val="22"/>
        </w:rPr>
        <w:t>H</w:t>
      </w:r>
      <w:r w:rsidRPr="00516317">
        <w:rPr>
          <w:rFonts w:cs="Arial"/>
          <w:sz w:val="22"/>
          <w:szCs w:val="22"/>
        </w:rPr>
        <w:t xml:space="preserve">äufig </w:t>
      </w:r>
      <w:r>
        <w:rPr>
          <w:rFonts w:cs="Arial"/>
          <w:sz w:val="22"/>
          <w:szCs w:val="22"/>
        </w:rPr>
        <w:t>ist dies selbst für erfahren</w:t>
      </w:r>
      <w:r w:rsidRPr="00516317">
        <w:rPr>
          <w:rFonts w:cs="Arial"/>
          <w:sz w:val="22"/>
          <w:szCs w:val="22"/>
        </w:rPr>
        <w:t>e Erfinder nicht eindeutig erkennbar</w:t>
      </w:r>
      <w:r>
        <w:rPr>
          <w:rFonts w:cs="Arial"/>
          <w:sz w:val="22"/>
          <w:szCs w:val="22"/>
        </w:rPr>
        <w:t>. Daher empfehlen wir Ihnen, sich direkt mit uns in Verbindung zu setzen und mit uns das bestmögliche</w:t>
      </w:r>
      <w:r w:rsidRPr="00516317">
        <w:rPr>
          <w:rFonts w:cs="Arial"/>
          <w:sz w:val="22"/>
          <w:szCs w:val="22"/>
        </w:rPr>
        <w:t xml:space="preserve"> </w:t>
      </w:r>
      <w:r w:rsidRPr="00154535">
        <w:rPr>
          <w:rFonts w:cs="Arial"/>
          <w:sz w:val="22"/>
          <w:szCs w:val="22"/>
        </w:rPr>
        <w:t>Vorgehen in Ihrem Fall zu besprechen.</w:t>
      </w:r>
    </w:p>
    <w:p w:rsidR="009E2CC3" w:rsidRDefault="009E2CC3" w:rsidP="004D0697">
      <w:pPr>
        <w:jc w:val="both"/>
        <w:rPr>
          <w:rFonts w:cs="Arial"/>
          <w:sz w:val="22"/>
          <w:szCs w:val="22"/>
        </w:rPr>
      </w:pPr>
    </w:p>
    <w:p w:rsidR="009E2CC3" w:rsidRDefault="009E2CC3" w:rsidP="004D0697">
      <w:pPr>
        <w:jc w:val="both"/>
        <w:rPr>
          <w:rFonts w:cs="Arial"/>
          <w:sz w:val="22"/>
          <w:szCs w:val="22"/>
        </w:rPr>
      </w:pPr>
      <w:r w:rsidRPr="009E2CC3">
        <w:rPr>
          <w:rFonts w:cs="Arial"/>
          <w:sz w:val="22"/>
          <w:szCs w:val="22"/>
          <w:highlight w:val="yellow"/>
        </w:rPr>
        <w:t xml:space="preserve">Bitte verwenden Sie das beigefügte Formular für Ihre Erfindungsmeldung. Daneben sollten Sie das Formular auch für </w:t>
      </w:r>
      <w:r>
        <w:rPr>
          <w:rFonts w:cs="Arial"/>
          <w:sz w:val="22"/>
          <w:szCs w:val="22"/>
          <w:highlight w:val="yellow"/>
        </w:rPr>
        <w:t xml:space="preserve">Ihre </w:t>
      </w:r>
      <w:r w:rsidRPr="009E2CC3">
        <w:rPr>
          <w:rFonts w:cs="Arial"/>
          <w:sz w:val="22"/>
          <w:szCs w:val="22"/>
          <w:highlight w:val="yellow"/>
        </w:rPr>
        <w:t>Software- und Materialmeldungen (z. B. Antikörper, Zelllinien, Plasmide, etc.) verwenden.</w:t>
      </w:r>
    </w:p>
    <w:p w:rsidR="004D0697" w:rsidRDefault="004D0697" w:rsidP="004D0697">
      <w:pPr>
        <w:jc w:val="both"/>
        <w:rPr>
          <w:rFonts w:cs="Arial"/>
          <w:sz w:val="22"/>
          <w:szCs w:val="22"/>
        </w:rPr>
      </w:pPr>
    </w:p>
    <w:p w:rsidR="004D0697" w:rsidRPr="00A16537" w:rsidRDefault="004D0697" w:rsidP="004D0697">
      <w:pPr>
        <w:spacing w:line="360" w:lineRule="auto"/>
        <w:jc w:val="both"/>
        <w:rPr>
          <w:rFonts w:cs="Arial"/>
          <w:b/>
          <w:sz w:val="22"/>
          <w:szCs w:val="22"/>
        </w:rPr>
      </w:pPr>
      <w:r w:rsidRPr="00A16537">
        <w:rPr>
          <w:rFonts w:cs="Arial"/>
          <w:b/>
          <w:sz w:val="22"/>
          <w:szCs w:val="22"/>
        </w:rPr>
        <w:t>Hinweis für die Einordnung als Erfinder</w:t>
      </w:r>
    </w:p>
    <w:p w:rsidR="004D0697" w:rsidRPr="00BE0F7F" w:rsidRDefault="004D0697" w:rsidP="004D0697">
      <w:pPr>
        <w:tabs>
          <w:tab w:val="left" w:pos="6917"/>
        </w:tabs>
        <w:jc w:val="both"/>
        <w:rPr>
          <w:rFonts w:cs="Arial"/>
          <w:sz w:val="22"/>
          <w:szCs w:val="22"/>
          <w:u w:val="single"/>
        </w:rPr>
      </w:pPr>
      <w:r w:rsidRPr="00BE0F7F">
        <w:rPr>
          <w:rFonts w:cs="Arial"/>
          <w:sz w:val="22"/>
          <w:szCs w:val="22"/>
          <w:u w:val="single"/>
        </w:rPr>
        <w:t>aus dem deutschen Recht:</w:t>
      </w:r>
    </w:p>
    <w:p w:rsidR="004D0697" w:rsidRPr="00BE0F7F" w:rsidRDefault="0065568C" w:rsidP="004D0697">
      <w:pPr>
        <w:jc w:val="both"/>
        <w:rPr>
          <w:rFonts w:cs="Arial"/>
          <w:sz w:val="22"/>
          <w:szCs w:val="22"/>
        </w:rPr>
      </w:pPr>
      <w:r>
        <w:rPr>
          <w:rFonts w:cs="Arial"/>
          <w:sz w:val="22"/>
          <w:szCs w:val="22"/>
        </w:rPr>
        <w:t>N</w:t>
      </w:r>
      <w:r w:rsidR="004D0697" w:rsidRPr="00BE0F7F">
        <w:rPr>
          <w:rFonts w:cs="Arial"/>
          <w:sz w:val="22"/>
          <w:szCs w:val="22"/>
        </w:rPr>
        <w:t>ach BGH-Rechtsprechung ist Miterfinder nur, wer durch selbständige, geistige Mitarbeit zum Auffinden des Erfindungsgedankens einen schöpferischen Beitrag geleistet hat, ohne dass dieser für sich genommen selbst erfinderisch zu sein braucht.</w:t>
      </w:r>
    </w:p>
    <w:p w:rsidR="004D0697" w:rsidRPr="00BE0F7F" w:rsidRDefault="004D0697" w:rsidP="004D0697">
      <w:pPr>
        <w:jc w:val="both"/>
        <w:rPr>
          <w:rFonts w:cs="Arial"/>
          <w:sz w:val="22"/>
          <w:szCs w:val="22"/>
        </w:rPr>
      </w:pPr>
      <w:r w:rsidRPr="00BE0F7F">
        <w:rPr>
          <w:rFonts w:cs="Arial"/>
          <w:sz w:val="22"/>
          <w:szCs w:val="22"/>
        </w:rPr>
        <w:t xml:space="preserve">Beispiele, wenn Erfinderschaft </w:t>
      </w:r>
      <w:r w:rsidRPr="00BE0F7F">
        <w:rPr>
          <w:rFonts w:cs="Arial"/>
          <w:sz w:val="22"/>
          <w:szCs w:val="22"/>
          <w:u w:val="single"/>
        </w:rPr>
        <w:t>NICHT</w:t>
      </w:r>
      <w:r w:rsidRPr="00BE0F7F">
        <w:rPr>
          <w:rFonts w:cs="Arial"/>
          <w:sz w:val="22"/>
          <w:szCs w:val="22"/>
        </w:rPr>
        <w:t xml:space="preserve"> vorliegt:</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Beitrag ist für die Lösung unwesentlich (z.B. nur Fachwissen oder nur ein Ausführungsbeispiel für die fertige Erfindung beigetragen)</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wer nur die materiellen Voraussetzungen geschaffen hat (Arbeitgeber, Dienstherr)</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wer nur nach Weisung des (Haupt-)Erfinders tätig geworden ist (d.h. keinen erfinderischen Beitrag bei der Umsetzung der Weisung geleistet hat)</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wer lediglich aufgrund von Vereinbarungen an der Erfindung beteiligt ist (z.B. Kooperations-/Konsortialvertrag).</w:t>
      </w:r>
    </w:p>
    <w:p w:rsidR="004D0697" w:rsidRPr="00A16537" w:rsidRDefault="004D0697" w:rsidP="004D0697">
      <w:pPr>
        <w:jc w:val="both"/>
        <w:rPr>
          <w:rFonts w:cs="Arial"/>
          <w:b/>
          <w:sz w:val="22"/>
          <w:szCs w:val="22"/>
        </w:rPr>
      </w:pPr>
    </w:p>
    <w:p w:rsidR="004D0697" w:rsidRPr="00890D00" w:rsidRDefault="004D0697" w:rsidP="004D0697">
      <w:pPr>
        <w:jc w:val="both"/>
        <w:rPr>
          <w:rFonts w:cs="Arial"/>
          <w:sz w:val="22"/>
          <w:szCs w:val="22"/>
          <w:u w:val="single"/>
        </w:rPr>
      </w:pPr>
      <w:r w:rsidRPr="00890D00">
        <w:rPr>
          <w:rFonts w:cs="Arial"/>
          <w:sz w:val="22"/>
          <w:szCs w:val="22"/>
          <w:u w:val="single"/>
        </w:rPr>
        <w:t>aus dem US-Recht:</w:t>
      </w:r>
    </w:p>
    <w:p w:rsidR="004D0697" w:rsidRPr="00BE0F7F" w:rsidRDefault="004D0697" w:rsidP="004D0697">
      <w:pPr>
        <w:jc w:val="both"/>
        <w:rPr>
          <w:rFonts w:cs="Arial"/>
          <w:sz w:val="22"/>
          <w:szCs w:val="22"/>
        </w:rPr>
      </w:pPr>
      <w:r w:rsidRPr="00BE0F7F">
        <w:rPr>
          <w:rFonts w:cs="Arial"/>
          <w:sz w:val="22"/>
          <w:szCs w:val="22"/>
        </w:rPr>
        <w:t>Das ist dem deutschen Recht bei der Definition “Wer ist Erfinder” sehr ähnlich. Wichtig ist im US-Recht:</w:t>
      </w:r>
    </w:p>
    <w:p w:rsidR="004D0697" w:rsidRPr="00BE0F7F" w:rsidRDefault="004D0697" w:rsidP="004D0697">
      <w:pPr>
        <w:ind w:firstLine="709"/>
        <w:jc w:val="both"/>
        <w:rPr>
          <w:rFonts w:cs="Arial"/>
          <w:sz w:val="22"/>
          <w:szCs w:val="22"/>
        </w:rPr>
      </w:pPr>
      <w:r w:rsidRPr="00BE0F7F">
        <w:rPr>
          <w:rFonts w:cs="Arial"/>
          <w:sz w:val="22"/>
          <w:szCs w:val="22"/>
        </w:rPr>
        <w:t xml:space="preserve"> "</w:t>
      </w:r>
      <w:r w:rsidRPr="00BE0F7F">
        <w:rPr>
          <w:rFonts w:cs="Arial"/>
          <w:i/>
          <w:sz w:val="22"/>
          <w:szCs w:val="22"/>
          <w:u w:val="single"/>
        </w:rPr>
        <w:t>contributed at least one claim</w:t>
      </w:r>
      <w:r w:rsidRPr="00BE0F7F">
        <w:rPr>
          <w:rFonts w:cs="Arial"/>
          <w:sz w:val="22"/>
          <w:szCs w:val="22"/>
        </w:rPr>
        <w:t>", d.h. nach US-Recht "gehört" einem Erfinder mindestens ein Anspruch. Wenn Ansprüche im Laufe des Prüfungsverfahrens herausfallen, muss demnach auch der betreffende Erfinder gestrichen werden</w:t>
      </w:r>
      <w:r>
        <w:rPr>
          <w:rFonts w:cs="Arial"/>
          <w:sz w:val="22"/>
          <w:szCs w:val="22"/>
        </w:rPr>
        <w:t>, sollte er nur zu diesem Anspruch zugeordnet sein</w:t>
      </w:r>
      <w:r w:rsidRPr="00BE0F7F">
        <w:rPr>
          <w:rFonts w:cs="Arial"/>
          <w:sz w:val="22"/>
          <w:szCs w:val="22"/>
        </w:rPr>
        <w:t>.</w:t>
      </w:r>
    </w:p>
    <w:p w:rsidR="00037B7A" w:rsidRDefault="004D0697" w:rsidP="004D0697">
      <w:pPr>
        <w:ind w:firstLine="709"/>
        <w:jc w:val="both"/>
        <w:rPr>
          <w:rFonts w:cs="Arial"/>
          <w:sz w:val="22"/>
          <w:szCs w:val="22"/>
        </w:rPr>
      </w:pPr>
      <w:r w:rsidRPr="00BE0F7F">
        <w:rPr>
          <w:rFonts w:cs="Arial"/>
          <w:sz w:val="22"/>
          <w:szCs w:val="22"/>
        </w:rPr>
        <w:t>Wird eine Person als Erfinder benannt, die an der Erfindung nicht erfinderisch mitgearbeitet hat (z.B. bei Gefälligkeitsnennung als Erfinder) kann dies in den U</w:t>
      </w:r>
      <w:r>
        <w:rPr>
          <w:rFonts w:cs="Arial"/>
          <w:sz w:val="22"/>
          <w:szCs w:val="22"/>
        </w:rPr>
        <w:t>.</w:t>
      </w:r>
      <w:r w:rsidRPr="00BE0F7F">
        <w:rPr>
          <w:rFonts w:cs="Arial"/>
          <w:sz w:val="22"/>
          <w:szCs w:val="22"/>
        </w:rPr>
        <w:t>S</w:t>
      </w:r>
      <w:r>
        <w:rPr>
          <w:rFonts w:cs="Arial"/>
          <w:sz w:val="22"/>
          <w:szCs w:val="22"/>
        </w:rPr>
        <w:t>.A.</w:t>
      </w:r>
      <w:r w:rsidRPr="00BE0F7F">
        <w:rPr>
          <w:rFonts w:cs="Arial"/>
          <w:sz w:val="22"/>
          <w:szCs w:val="22"/>
        </w:rPr>
        <w:t xml:space="preserve"> zum Widerruf des Patentes mit gegebenenfalls großem wirtschaftlichen Schaden führen.</w:t>
      </w:r>
    </w:p>
    <w:p w:rsidR="00037B7A" w:rsidRDefault="00037B7A" w:rsidP="00037B7A">
      <w:pPr>
        <w:rPr>
          <w:rFonts w:cs="Arial"/>
          <w:sz w:val="22"/>
          <w:szCs w:val="22"/>
        </w:rPr>
      </w:pPr>
    </w:p>
    <w:p w:rsidR="004D0697" w:rsidRDefault="004D0697">
      <w:pPr>
        <w:spacing w:after="160" w:line="259" w:lineRule="auto"/>
        <w:rPr>
          <w:rFonts w:cs="Arial"/>
          <w:b/>
          <w:bCs/>
          <w:u w:val="single"/>
        </w:rPr>
      </w:pPr>
    </w:p>
    <w:p w:rsidR="00037B7A" w:rsidRPr="00037B7A" w:rsidRDefault="00037B7A" w:rsidP="00037B7A">
      <w:pPr>
        <w:pStyle w:val="OmniPage1"/>
        <w:tabs>
          <w:tab w:val="clear" w:pos="3870"/>
          <w:tab w:val="right" w:pos="1701"/>
        </w:tabs>
        <w:spacing w:line="240" w:lineRule="auto"/>
        <w:jc w:val="left"/>
        <w:rPr>
          <w:rFonts w:cs="Arial"/>
          <w:b/>
          <w:bCs/>
        </w:rPr>
      </w:pPr>
      <w:r w:rsidRPr="00037B7A">
        <w:rPr>
          <w:rFonts w:cs="Arial"/>
          <w:b/>
          <w:bCs/>
          <w:u w:val="single"/>
        </w:rPr>
        <w:t>Bitte senden Sie das ausgefüllte Formular an:</w:t>
      </w:r>
      <w:r w:rsidRPr="00037B7A">
        <w:rPr>
          <w:rFonts w:cs="Arial"/>
          <w:b/>
          <w:bCs/>
        </w:rPr>
        <w:tab/>
      </w:r>
      <w:r w:rsidRPr="00037B7A">
        <w:rPr>
          <w:rFonts w:cs="Arial"/>
          <w:b/>
          <w:bCs/>
        </w:rPr>
        <w:tab/>
      </w:r>
      <w:r>
        <w:rPr>
          <w:rFonts w:cs="Arial"/>
          <w:b/>
          <w:bCs/>
        </w:rPr>
        <w:tab/>
      </w:r>
      <w:r>
        <w:rPr>
          <w:rFonts w:cs="Arial"/>
          <w:b/>
          <w:bCs/>
        </w:rPr>
        <w:tab/>
      </w:r>
    </w:p>
    <w:p w:rsidR="00037B7A" w:rsidRPr="00037B7A" w:rsidRDefault="00037B7A" w:rsidP="00037B7A">
      <w:pPr>
        <w:pStyle w:val="OmniPage1"/>
        <w:tabs>
          <w:tab w:val="clear" w:pos="3870"/>
          <w:tab w:val="right" w:pos="1701"/>
        </w:tabs>
        <w:spacing w:line="240" w:lineRule="auto"/>
        <w:jc w:val="left"/>
        <w:rPr>
          <w:rFonts w:cs="Arial"/>
          <w:b/>
          <w:bCs/>
        </w:rPr>
      </w:pPr>
      <w:r>
        <w:rPr>
          <w:rFonts w:cs="Arial"/>
          <w:b/>
          <w:bCs/>
        </w:rPr>
        <w:t>Innovations-Management</w:t>
      </w:r>
    </w:p>
    <w:p w:rsidR="00037B7A" w:rsidRPr="00037B7A" w:rsidRDefault="00037B7A" w:rsidP="00037B7A">
      <w:pPr>
        <w:pStyle w:val="OmniPage1"/>
        <w:tabs>
          <w:tab w:val="clear" w:pos="3870"/>
          <w:tab w:val="right" w:pos="1701"/>
        </w:tabs>
        <w:spacing w:line="240" w:lineRule="auto"/>
        <w:jc w:val="left"/>
        <w:rPr>
          <w:rFonts w:cs="Arial"/>
          <w:b/>
          <w:bCs/>
        </w:rPr>
      </w:pPr>
      <w:r w:rsidRPr="00037B7A">
        <w:rPr>
          <w:rFonts w:cs="Arial"/>
          <w:b/>
          <w:bCs/>
        </w:rPr>
        <w:t>Kostenstelle T010</w:t>
      </w:r>
    </w:p>
    <w:p w:rsidR="00037B7A" w:rsidRDefault="00037B7A" w:rsidP="00037B7A">
      <w:pPr>
        <w:pStyle w:val="OmniPage1"/>
        <w:tabs>
          <w:tab w:val="clear" w:pos="3870"/>
          <w:tab w:val="right" w:pos="1701"/>
        </w:tabs>
        <w:spacing w:line="240" w:lineRule="auto"/>
        <w:jc w:val="left"/>
        <w:rPr>
          <w:rFonts w:cs="Arial"/>
          <w:b/>
          <w:bCs/>
        </w:rPr>
      </w:pPr>
      <w:r w:rsidRPr="00037B7A">
        <w:rPr>
          <w:rFonts w:cs="Arial"/>
          <w:b/>
          <w:bCs/>
        </w:rPr>
        <w:t>-Im Hause-</w:t>
      </w:r>
    </w:p>
    <w:p w:rsidR="00037B7A" w:rsidRPr="00037B7A" w:rsidRDefault="00364B91" w:rsidP="00037B7A">
      <w:pPr>
        <w:pStyle w:val="OmniPage1"/>
        <w:tabs>
          <w:tab w:val="clear" w:pos="3870"/>
          <w:tab w:val="right" w:pos="1701"/>
        </w:tabs>
        <w:spacing w:line="240" w:lineRule="auto"/>
        <w:jc w:val="left"/>
        <w:rPr>
          <w:rFonts w:cs="Arial"/>
          <w:b/>
          <w:bCs/>
        </w:rPr>
      </w:pPr>
      <w:r>
        <w:rPr>
          <w:rFonts w:cs="Arial"/>
          <w:b/>
          <w:bCs/>
        </w:rPr>
        <w:t>patent</w:t>
      </w:r>
      <w:r w:rsidR="00037B7A">
        <w:rPr>
          <w:rFonts w:cs="Arial"/>
          <w:b/>
          <w:bCs/>
        </w:rPr>
        <w:t>@dkfz</w:t>
      </w:r>
      <w:r w:rsidR="00AB1CC2">
        <w:rPr>
          <w:rFonts w:cs="Arial"/>
          <w:b/>
          <w:bCs/>
        </w:rPr>
        <w:t>-heidelberg</w:t>
      </w:r>
      <w:r w:rsidR="00037B7A">
        <w:rPr>
          <w:rFonts w:cs="Arial"/>
          <w:b/>
          <w:bCs/>
        </w:rPr>
        <w:t>.de</w:t>
      </w:r>
    </w:p>
    <w:p w:rsidR="00037B7A" w:rsidRDefault="00037B7A">
      <w:pPr>
        <w:pStyle w:val="OmniPage1"/>
        <w:tabs>
          <w:tab w:val="clear" w:pos="3870"/>
          <w:tab w:val="right" w:pos="1701"/>
        </w:tabs>
        <w:jc w:val="left"/>
        <w:rPr>
          <w:rFonts w:cs="Arial"/>
          <w:b/>
          <w:bCs/>
        </w:rPr>
      </w:pPr>
    </w:p>
    <w:p w:rsidR="00037B7A" w:rsidRDefault="00037B7A">
      <w:pPr>
        <w:pStyle w:val="OmniPage1"/>
        <w:tabs>
          <w:tab w:val="clear" w:pos="3870"/>
          <w:tab w:val="right" w:pos="1701"/>
        </w:tabs>
        <w:jc w:val="left"/>
        <w:rPr>
          <w:rFonts w:cs="Arial"/>
          <w:b/>
          <w:bCs/>
        </w:rPr>
      </w:pPr>
    </w:p>
    <w:p w:rsidR="00895581" w:rsidRDefault="006A18BE">
      <w:pPr>
        <w:pStyle w:val="OmniPage1"/>
        <w:tabs>
          <w:tab w:val="clear" w:pos="3870"/>
          <w:tab w:val="right" w:pos="1701"/>
        </w:tabs>
        <w:jc w:val="left"/>
        <w:rPr>
          <w:rFonts w:cs="Arial"/>
          <w:b/>
          <w:bCs/>
          <w:sz w:val="30"/>
        </w:rPr>
      </w:pPr>
      <w:r>
        <w:rPr>
          <w:rFonts w:cs="Arial"/>
          <w:b/>
          <w:bCs/>
        </w:rPr>
        <w:t>Absender / Ansprechpartner</w:t>
      </w:r>
      <w:r>
        <w:rPr>
          <w:rFonts w:cs="Arial"/>
          <w:b/>
          <w:bCs/>
          <w:sz w:val="30"/>
        </w:rPr>
        <w:t xml:space="preserve"> </w:t>
      </w:r>
    </w:p>
    <w:p w:rsidR="00895581" w:rsidRDefault="00C6775A">
      <w:pPr>
        <w:rPr>
          <w:rFonts w:cs="Arial"/>
          <w:sz w:val="22"/>
          <w:szCs w:val="22"/>
        </w:rPr>
      </w:pPr>
      <w:r>
        <w:rPr>
          <w:rFonts w:cs="Arial"/>
          <w:b/>
          <w:bCs/>
          <w:noProof/>
          <w:sz w:val="30"/>
        </w:rPr>
        <mc:AlternateContent>
          <mc:Choice Requires="wps">
            <w:drawing>
              <wp:anchor distT="45720" distB="45720" distL="114300" distR="114300" simplePos="0" relativeHeight="251659264" behindDoc="0" locked="0" layoutInCell="1" allowOverlap="1" wp14:editId="6FBA39E2">
                <wp:simplePos x="0" y="0"/>
                <wp:positionH relativeFrom="margin">
                  <wp:posOffset>-53340</wp:posOffset>
                </wp:positionH>
                <wp:positionV relativeFrom="paragraph">
                  <wp:posOffset>170815</wp:posOffset>
                </wp:positionV>
                <wp:extent cx="2774950" cy="1404620"/>
                <wp:effectExtent l="0" t="0" r="635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0" cy="1404620"/>
                        </a:xfrm>
                        <a:prstGeom prst="rect">
                          <a:avLst/>
                        </a:prstGeom>
                        <a:solidFill>
                          <a:srgbClr val="FFFFFF"/>
                        </a:solidFill>
                        <a:ln w="9525">
                          <a:noFill/>
                          <a:miter lim="800000"/>
                          <a:headEnd/>
                          <a:tailEnd/>
                        </a:ln>
                      </wps:spPr>
                      <wps:txbx>
                        <w:txbxContent>
                          <w:p w:rsidR="00687ACE" w:rsidRDefault="00687ACE" w:rsidP="002678C3">
                            <w:pPr>
                              <w:spacing w:line="360" w:lineRule="auto"/>
                              <w:rPr>
                                <w:rFonts w:cs="Arial"/>
                                <w:b/>
                                <w:bCs/>
                                <w:sz w:val="24"/>
                                <w:szCs w:val="24"/>
                              </w:rPr>
                            </w:pPr>
                            <w:r>
                              <w:rPr>
                                <w:rFonts w:cs="Arial"/>
                                <w:b/>
                                <w:bCs/>
                                <w:sz w:val="24"/>
                                <w:szCs w:val="24"/>
                              </w:rPr>
                              <w:t xml:space="preserve">Name: </w:t>
                            </w:r>
                            <w:r w:rsidRPr="002678C3">
                              <w:rPr>
                                <w:rFonts w:cs="Arial"/>
                                <w:bCs/>
                                <w:sz w:val="24"/>
                                <w:szCs w:val="24"/>
                              </w:rPr>
                              <w:t>________________________</w:t>
                            </w:r>
                          </w:p>
                          <w:p w:rsidR="00687ACE" w:rsidRDefault="00687ACE" w:rsidP="002678C3">
                            <w:pPr>
                              <w:spacing w:line="360" w:lineRule="auto"/>
                              <w:rPr>
                                <w:rFonts w:cs="Arial"/>
                                <w:b/>
                                <w:bCs/>
                                <w:sz w:val="24"/>
                                <w:szCs w:val="24"/>
                              </w:rPr>
                            </w:pPr>
                            <w:r>
                              <w:rPr>
                                <w:rFonts w:cs="Arial"/>
                                <w:b/>
                                <w:bCs/>
                                <w:sz w:val="24"/>
                                <w:szCs w:val="24"/>
                              </w:rPr>
                              <w:t xml:space="preserve">Vorname: </w:t>
                            </w:r>
                            <w:r>
                              <w:rPr>
                                <w:rFonts w:cs="Arial"/>
                                <w:bCs/>
                                <w:sz w:val="24"/>
                                <w:szCs w:val="24"/>
                              </w:rPr>
                              <w:t>_____________________</w:t>
                            </w:r>
                          </w:p>
                          <w:p w:rsidR="00687ACE" w:rsidRDefault="00687ACE" w:rsidP="002678C3">
                            <w:pPr>
                              <w:spacing w:line="360" w:lineRule="auto"/>
                              <w:rPr>
                                <w:rFonts w:cs="Arial"/>
                                <w:b/>
                                <w:bCs/>
                                <w:sz w:val="24"/>
                                <w:szCs w:val="24"/>
                              </w:rPr>
                            </w:pPr>
                            <w:r>
                              <w:rPr>
                                <w:rFonts w:cs="Arial"/>
                                <w:b/>
                                <w:bCs/>
                                <w:sz w:val="24"/>
                                <w:szCs w:val="24"/>
                              </w:rPr>
                              <w:t xml:space="preserve">Abteilung: </w:t>
                            </w:r>
                            <w:r>
                              <w:rPr>
                                <w:rFonts w:cs="Arial"/>
                                <w:bCs/>
                                <w:sz w:val="24"/>
                                <w:szCs w:val="24"/>
                              </w:rPr>
                              <w:t>_____________________</w:t>
                            </w:r>
                          </w:p>
                          <w:p w:rsidR="00687ACE" w:rsidRDefault="00687ACE" w:rsidP="002678C3">
                            <w:pPr>
                              <w:spacing w:line="360" w:lineRule="auto"/>
                              <w:rPr>
                                <w:sz w:val="24"/>
                                <w:szCs w:val="24"/>
                              </w:rPr>
                            </w:pPr>
                            <w:r>
                              <w:rPr>
                                <w:rFonts w:cs="Arial"/>
                                <w:b/>
                                <w:bCs/>
                                <w:sz w:val="24"/>
                                <w:szCs w:val="24"/>
                              </w:rPr>
                              <w:t>Kostenstelle:</w:t>
                            </w:r>
                            <w:r w:rsidRPr="00C6775A">
                              <w:rPr>
                                <w:rFonts w:cs="Arial"/>
                                <w:b/>
                                <w:bCs/>
                                <w:sz w:val="24"/>
                                <w:szCs w:val="24"/>
                              </w:rPr>
                              <w:t xml:space="preserve"> </w:t>
                            </w:r>
                            <w:r>
                              <w:rPr>
                                <w:rFonts w:cs="Arial"/>
                                <w:bCs/>
                                <w:sz w:val="24"/>
                                <w:szCs w:val="24"/>
                              </w:rPr>
                              <w:t>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ect id="Text Box 2" o:spid="_x0000_s1026" style="position:absolute;margin-left:-4.2pt;margin-top:13.45pt;width:21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" stroked="f">
                <v:textbox style="mso-fit-shape-to-text:t">
                  <w:txbxContent>
                    <w:p w:rsidR="00687ACE" w:rsidRDefault="00687ACE" w:rsidP="002678C3">
                      <w:pPr>
                        <w:spacing w:line="360" w:lineRule="auto"/>
                        <w:rPr>
                          <w:rFonts w:cs="Arial"/>
                          <w:b/>
                          <w:bCs/>
                          <w:sz w:val="24"/>
                          <w:szCs w:val="24"/>
                        </w:rPr>
                      </w:pPr>
                      <w:r>
                        <w:rPr>
                          <w:rFonts w:cs="Arial"/>
                          <w:b/>
                          <w:bCs/>
                          <w:sz w:val="24"/>
                          <w:szCs w:val="24"/>
                        </w:rPr>
                        <w:t xml:space="preserve">Name: </w:t>
                      </w:r>
                      <w:r w:rsidRPr="002678C3">
                        <w:rPr>
                          <w:rFonts w:cs="Arial"/>
                          <w:bCs/>
                          <w:sz w:val="24"/>
                          <w:szCs w:val="24"/>
                        </w:rPr>
                        <w:t>________________________</w:t>
                      </w:r>
                    </w:p>
                    <w:p w:rsidR="00687ACE" w:rsidRDefault="00687ACE" w:rsidP="002678C3">
                      <w:pPr>
                        <w:spacing w:line="360" w:lineRule="auto"/>
                        <w:rPr>
                          <w:rFonts w:cs="Arial"/>
                          <w:b/>
                          <w:bCs/>
                          <w:sz w:val="24"/>
                          <w:szCs w:val="24"/>
                        </w:rPr>
                      </w:pPr>
                      <w:r>
                        <w:rPr>
                          <w:rFonts w:cs="Arial"/>
                          <w:b/>
                          <w:bCs/>
                          <w:sz w:val="24"/>
                          <w:szCs w:val="24"/>
                        </w:rPr>
                        <w:t xml:space="preserve">Vorname: </w:t>
                      </w:r>
                      <w:r>
                        <w:rPr>
                          <w:rFonts w:cs="Arial"/>
                          <w:bCs/>
                          <w:sz w:val="24"/>
                          <w:szCs w:val="24"/>
                        </w:rPr>
                        <w:t>_____________________</w:t>
                      </w:r>
                    </w:p>
                    <w:p w:rsidR="00687ACE" w:rsidRDefault="00687ACE" w:rsidP="002678C3">
                      <w:pPr>
                        <w:spacing w:line="360" w:lineRule="auto"/>
                        <w:rPr>
                          <w:rFonts w:cs="Arial"/>
                          <w:b/>
                          <w:bCs/>
                          <w:sz w:val="24"/>
                          <w:szCs w:val="24"/>
                        </w:rPr>
                      </w:pPr>
                      <w:r>
                        <w:rPr>
                          <w:rFonts w:cs="Arial"/>
                          <w:b/>
                          <w:bCs/>
                          <w:sz w:val="24"/>
                          <w:szCs w:val="24"/>
                        </w:rPr>
                        <w:t xml:space="preserve">Abteilung: </w:t>
                      </w:r>
                      <w:r>
                        <w:rPr>
                          <w:rFonts w:cs="Arial"/>
                          <w:bCs/>
                          <w:sz w:val="24"/>
                          <w:szCs w:val="24"/>
                        </w:rPr>
                        <w:t>_____________________</w:t>
                      </w:r>
                    </w:p>
                    <w:p w:rsidR="00687ACE" w:rsidRDefault="00687ACE" w:rsidP="002678C3">
                      <w:pPr>
                        <w:spacing w:line="360" w:lineRule="auto"/>
                        <w:rPr>
                          <w:sz w:val="24"/>
                          <w:szCs w:val="24"/>
                        </w:rPr>
                      </w:pPr>
                      <w:r>
                        <w:rPr>
                          <w:rFonts w:cs="Arial"/>
                          <w:b/>
                          <w:bCs/>
                          <w:sz w:val="24"/>
                          <w:szCs w:val="24"/>
                        </w:rPr>
                        <w:t>Kostenstelle:</w:t>
                      </w:r>
                      <w:r w:rsidRPr="00C6775A">
                        <w:rPr>
                          <w:rFonts w:cs="Arial"/>
                          <w:b/>
                          <w:bCs/>
                          <w:sz w:val="24"/>
                          <w:szCs w:val="24"/>
                        </w:rPr>
                        <w:t xml:space="preserve"> </w:t>
                      </w:r>
                      <w:r>
                        <w:rPr>
                          <w:rFonts w:cs="Arial"/>
                          <w:bCs/>
                          <w:sz w:val="24"/>
                          <w:szCs w:val="24"/>
                        </w:rPr>
                        <w:t>__________________</w:t>
                      </w:r>
                    </w:p>
                  </w:txbxContent>
                </v:textbox>
                <w10:wrap type="square" anchorx="margin"/>
              </v:rect>
            </w:pict>
          </mc:Fallback>
        </mc:AlternateContent>
      </w:r>
    </w:p>
    <w:p w:rsidR="00895581" w:rsidRDefault="006A18BE">
      <w:pPr>
        <w:rPr>
          <w:rFonts w:cs="Arial"/>
          <w:b/>
          <w:bCs/>
          <w:sz w:val="24"/>
          <w:szCs w:val="24"/>
        </w:rPr>
      </w:pPr>
      <w:r>
        <w:rPr>
          <w:rFonts w:cs="Arial"/>
          <w:b/>
          <w:bCs/>
          <w:noProof/>
          <w:sz w:val="30"/>
        </w:rPr>
        <mc:AlternateContent>
          <mc:Choice Requires="wps">
            <w:drawing>
              <wp:anchor distT="45720" distB="45720" distL="114300" distR="114300" simplePos="0" relativeHeight="251661312" behindDoc="0" locked="0" layoutInCell="1" allowOverlap="1" wp14:editId="25DEBD0E">
                <wp:simplePos x="0" y="0"/>
                <wp:positionH relativeFrom="margin">
                  <wp:posOffset>3312160</wp:posOffset>
                </wp:positionH>
                <wp:positionV relativeFrom="paragraph">
                  <wp:posOffset>10160</wp:posOffset>
                </wp:positionV>
                <wp:extent cx="2413000" cy="1404620"/>
                <wp:effectExtent l="0" t="0" r="635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0" cy="1404620"/>
                        </a:xfrm>
                        <a:prstGeom prst="rect">
                          <a:avLst/>
                        </a:prstGeom>
                        <a:solidFill>
                          <a:srgbClr val="FFFFFF"/>
                        </a:solidFill>
                        <a:ln w="9525">
                          <a:noFill/>
                          <a:miter lim="800000"/>
                          <a:headEnd/>
                          <a:tailEnd/>
                        </a:ln>
                      </wps:spPr>
                      <wps:txbx>
                        <w:txbxContent>
                          <w:p w:rsidR="00687ACE" w:rsidRDefault="00687ACE" w:rsidP="002678C3">
                            <w:pPr>
                              <w:spacing w:line="360" w:lineRule="auto"/>
                              <w:rPr>
                                <w:rFonts w:cs="Arial"/>
                                <w:b/>
                                <w:bCs/>
                                <w:sz w:val="24"/>
                                <w:szCs w:val="24"/>
                                <w:lang w:val="en-AU"/>
                              </w:rPr>
                            </w:pPr>
                            <w:r>
                              <w:rPr>
                                <w:rFonts w:cs="Arial"/>
                                <w:b/>
                                <w:bCs/>
                                <w:sz w:val="24"/>
                                <w:szCs w:val="24"/>
                                <w:lang w:val="en-AU"/>
                              </w:rPr>
                              <w:t>E-Mail:</w:t>
                            </w:r>
                            <w:r w:rsidRPr="00C6775A">
                              <w:rPr>
                                <w:rFonts w:cs="Arial"/>
                                <w:b/>
                                <w:bCs/>
                                <w:sz w:val="24"/>
                                <w:szCs w:val="24"/>
                                <w:lang w:val="en-AU"/>
                              </w:rPr>
                              <w:t xml:space="preserve"> </w:t>
                            </w:r>
                            <w:r>
                              <w:rPr>
                                <w:rFonts w:cs="Arial"/>
                                <w:bCs/>
                                <w:sz w:val="24"/>
                                <w:szCs w:val="24"/>
                              </w:rPr>
                              <w:t>___________________</w:t>
                            </w:r>
                          </w:p>
                          <w:p w:rsidR="00687ACE" w:rsidRDefault="00687ACE" w:rsidP="002678C3">
                            <w:pPr>
                              <w:spacing w:line="360" w:lineRule="auto"/>
                            </w:pPr>
                            <w:r>
                              <w:rPr>
                                <w:rFonts w:cs="Arial"/>
                                <w:b/>
                                <w:bCs/>
                                <w:sz w:val="24"/>
                                <w:szCs w:val="24"/>
                              </w:rPr>
                              <w:t xml:space="preserve">Telefon: </w:t>
                            </w:r>
                            <w:r>
                              <w:rPr>
                                <w:rFonts w:cs="Arial"/>
                                <w:bCs/>
                                <w:sz w:val="24"/>
                                <w:szCs w:val="24"/>
                              </w:rPr>
                              <w:t>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ect id="_x0000_s1027" style="position:absolute;margin-left:260.8pt;margin-top:.8pt;width:19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" stroked="f">
                <v:textbox style="mso-fit-shape-to-text:t">
                  <w:txbxContent>
                    <w:p w:rsidR="00687ACE" w:rsidRDefault="00687ACE" w:rsidP="002678C3">
                      <w:pPr>
                        <w:spacing w:line="360" w:lineRule="auto"/>
                        <w:rPr>
                          <w:rFonts w:cs="Arial"/>
                          <w:b/>
                          <w:bCs/>
                          <w:sz w:val="24"/>
                          <w:szCs w:val="24"/>
                          <w:lang w:val="en-AU"/>
                        </w:rPr>
                      </w:pPr>
                      <w:r>
                        <w:rPr>
                          <w:rFonts w:cs="Arial"/>
                          <w:b/>
                          <w:bCs/>
                          <w:sz w:val="24"/>
                          <w:szCs w:val="24"/>
                          <w:lang w:val="en-AU"/>
                        </w:rPr>
                        <w:t>E-Mail:</w:t>
                      </w:r>
                      <w:r w:rsidRPr="00C6775A">
                        <w:rPr>
                          <w:rFonts w:cs="Arial"/>
                          <w:b/>
                          <w:bCs/>
                          <w:sz w:val="24"/>
                          <w:szCs w:val="24"/>
                          <w:lang w:val="en-AU"/>
                        </w:rPr>
                        <w:t xml:space="preserve"> </w:t>
                      </w:r>
                      <w:r>
                        <w:rPr>
                          <w:rFonts w:cs="Arial"/>
                          <w:bCs/>
                          <w:sz w:val="24"/>
                          <w:szCs w:val="24"/>
                        </w:rPr>
                        <w:t>___________________</w:t>
                      </w:r>
                    </w:p>
                    <w:p w:rsidR="00687ACE" w:rsidRDefault="00687ACE" w:rsidP="002678C3">
                      <w:pPr>
                        <w:spacing w:line="360" w:lineRule="auto"/>
                      </w:pPr>
                      <w:r>
                        <w:rPr>
                          <w:rFonts w:cs="Arial"/>
                          <w:b/>
                          <w:bCs/>
                          <w:sz w:val="24"/>
                          <w:szCs w:val="24"/>
                        </w:rPr>
                        <w:t xml:space="preserve">Telefon: </w:t>
                      </w:r>
                      <w:r>
                        <w:rPr>
                          <w:rFonts w:cs="Arial"/>
                          <w:bCs/>
                          <w:sz w:val="24"/>
                          <w:szCs w:val="24"/>
                        </w:rPr>
                        <w:t>__________________</w:t>
                      </w:r>
                    </w:p>
                  </w:txbxContent>
                </v:textbox>
                <w10:wrap type="square" anchorx="margin"/>
              </v:rect>
            </w:pict>
          </mc:Fallback>
        </mc:AlternateContent>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t xml:space="preserve"> </w:t>
      </w:r>
    </w:p>
    <w:p w:rsidR="00895581" w:rsidRDefault="006A18BE">
      <w:pPr>
        <w:rPr>
          <w:rFonts w:cs="Arial"/>
          <w:b/>
          <w:bCs/>
          <w:sz w:val="24"/>
          <w:szCs w:val="24"/>
        </w:rPr>
      </w:pP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p>
    <w:p w:rsidR="00895581" w:rsidRDefault="00895581">
      <w:pPr>
        <w:rPr>
          <w:sz w:val="24"/>
          <w:szCs w:val="24"/>
        </w:rPr>
      </w:pPr>
    </w:p>
    <w:p w:rsidR="00895581" w:rsidRDefault="00895581">
      <w:pPr>
        <w:pStyle w:val="Title"/>
        <w:rPr>
          <w:rFonts w:ascii="MS Gothic" w:eastAsia="MS Gothic" w:hAnsi="MS Gothic"/>
          <w:b/>
          <w:bCs/>
          <w:color w:val="2F5496"/>
          <w:sz w:val="32"/>
          <w:szCs w:val="32"/>
        </w:rPr>
      </w:pPr>
    </w:p>
    <w:p w:rsidR="00FA7C10" w:rsidRPr="00FA7C10" w:rsidRDefault="00687ACE" w:rsidP="00FA7C10">
      <w:pPr>
        <w:pStyle w:val="Title"/>
        <w:rPr>
          <w:b/>
          <w:bCs/>
          <w:color w:val="2F5496" w:themeColor="accent1" w:themeShade="BF"/>
          <w:sz w:val="36"/>
          <w:szCs w:val="36"/>
        </w:rPr>
      </w:pPr>
      <w:sdt>
        <w:sdtPr>
          <w:rPr>
            <w:b/>
            <w:bCs/>
            <w:color w:val="2F5496" w:themeColor="accent1" w:themeShade="BF"/>
            <w:sz w:val="40"/>
            <w:szCs w:val="40"/>
          </w:rPr>
          <w:id w:val="1248080508"/>
          <w14:checkbox>
            <w14:checked w14:val="0"/>
            <w14:checkedState w14:val="2612" w14:font="MS Gothic"/>
            <w14:uncheckedState w14:val="2610" w14:font="MS Gothic"/>
          </w14:checkbox>
        </w:sdtPr>
        <w:sdtContent>
          <w:r w:rsidR="00FA7C10">
            <w:rPr>
              <w:rFonts w:ascii="MS Gothic" w:eastAsia="MS Gothic" w:hAnsi="MS Gothic" w:hint="eastAsia"/>
              <w:b/>
              <w:bCs/>
              <w:color w:val="2F5496" w:themeColor="accent1" w:themeShade="BF"/>
              <w:sz w:val="40"/>
              <w:szCs w:val="40"/>
            </w:rPr>
            <w:t>☐</w:t>
          </w:r>
        </w:sdtContent>
      </w:sdt>
      <w:r w:rsidR="006A18BE">
        <w:rPr>
          <w:b/>
          <w:bCs/>
          <w:color w:val="2F5496" w:themeColor="accent1" w:themeShade="BF"/>
          <w:sz w:val="40"/>
          <w:szCs w:val="40"/>
        </w:rPr>
        <w:t xml:space="preserve"> </w:t>
      </w:r>
      <w:r w:rsidR="006A18BE" w:rsidRPr="0080598D">
        <w:rPr>
          <w:b/>
          <w:bCs/>
          <w:color w:val="2F5496" w:themeColor="accent1" w:themeShade="BF"/>
          <w:sz w:val="36"/>
          <w:szCs w:val="36"/>
        </w:rPr>
        <w:t>ERFINDUNGSMELDUNG (DEM)</w:t>
      </w:r>
      <w:r w:rsidR="00333BDF" w:rsidRPr="0080598D">
        <w:rPr>
          <w:b/>
          <w:bCs/>
          <w:color w:val="2F5496" w:themeColor="accent1" w:themeShade="BF"/>
          <w:sz w:val="36"/>
          <w:szCs w:val="36"/>
        </w:rPr>
        <w:t xml:space="preserve"> </w:t>
      </w:r>
    </w:p>
    <w:p w:rsidR="00895581" w:rsidRDefault="00687ACE" w:rsidP="00FA7C10">
      <w:pPr>
        <w:pStyle w:val="Title"/>
        <w:rPr>
          <w:b/>
          <w:bCs/>
          <w:color w:val="2F5496"/>
          <w:sz w:val="40"/>
          <w:szCs w:val="40"/>
        </w:rPr>
      </w:pPr>
      <w:sdt>
        <w:sdtPr>
          <w:rPr>
            <w:b/>
            <w:bCs/>
            <w:color w:val="2F5496" w:themeColor="accent1" w:themeShade="BF"/>
            <w:sz w:val="40"/>
            <w:szCs w:val="40"/>
          </w:rPr>
          <w:id w:val="-527573786"/>
          <w14:checkbox>
            <w14:checked w14:val="0"/>
            <w14:checkedState w14:val="2612" w14:font="MS Gothic"/>
            <w14:uncheckedState w14:val="2610" w14:font="MS Gothic"/>
          </w14:checkbox>
        </w:sdtPr>
        <w:sdtContent>
          <w:r w:rsidR="00FA7C10">
            <w:rPr>
              <w:rFonts w:ascii="MS Gothic" w:eastAsia="MS Gothic" w:hAnsi="MS Gothic" w:hint="eastAsia"/>
              <w:b/>
              <w:bCs/>
              <w:color w:val="2F5496" w:themeColor="accent1" w:themeShade="BF"/>
              <w:sz w:val="40"/>
              <w:szCs w:val="40"/>
            </w:rPr>
            <w:t>☐</w:t>
          </w:r>
        </w:sdtContent>
      </w:sdt>
      <w:r w:rsidR="00333BDF" w:rsidRPr="0080598D">
        <w:rPr>
          <w:b/>
          <w:bCs/>
          <w:color w:val="2F5496" w:themeColor="accent1" w:themeShade="BF"/>
          <w:sz w:val="36"/>
          <w:szCs w:val="36"/>
        </w:rPr>
        <w:t xml:space="preserve"> </w:t>
      </w:r>
      <w:r w:rsidR="001C0243" w:rsidRPr="0080598D">
        <w:rPr>
          <w:b/>
          <w:bCs/>
          <w:color w:val="2F5496" w:themeColor="accent1" w:themeShade="BF"/>
          <w:sz w:val="36"/>
          <w:szCs w:val="36"/>
        </w:rPr>
        <w:t>MATERIALMELDUNG</w:t>
      </w:r>
      <w:r w:rsidR="00333BDF" w:rsidRPr="0080598D">
        <w:rPr>
          <w:b/>
          <w:bCs/>
          <w:color w:val="2F5496" w:themeColor="accent1" w:themeShade="BF"/>
          <w:sz w:val="36"/>
          <w:szCs w:val="36"/>
        </w:rPr>
        <w:t xml:space="preserve"> </w:t>
      </w:r>
      <w:r w:rsidR="001C0243" w:rsidRPr="0080598D">
        <w:rPr>
          <w:b/>
          <w:bCs/>
          <w:color w:val="2F5496" w:themeColor="accent1" w:themeShade="BF"/>
          <w:sz w:val="36"/>
          <w:szCs w:val="36"/>
        </w:rPr>
        <w:t>(</w:t>
      </w:r>
      <w:r w:rsidR="00333BDF" w:rsidRPr="0080598D">
        <w:rPr>
          <w:b/>
          <w:bCs/>
          <w:color w:val="2F5496" w:themeColor="accent1" w:themeShade="BF"/>
          <w:sz w:val="36"/>
          <w:szCs w:val="36"/>
        </w:rPr>
        <w:t>MM)</w:t>
      </w:r>
    </w:p>
    <w:p w:rsidR="00895581" w:rsidRDefault="00687ACE">
      <w:pPr>
        <w:pStyle w:val="Title"/>
        <w:rPr>
          <w:b/>
          <w:bCs/>
          <w:color w:val="2F5496"/>
          <w:sz w:val="28"/>
          <w:szCs w:val="28"/>
        </w:rPr>
      </w:pPr>
      <w:sdt>
        <w:sdtPr>
          <w:rPr>
            <w:b/>
            <w:bCs/>
            <w:color w:val="2F5496" w:themeColor="accent1" w:themeShade="BF"/>
            <w:sz w:val="40"/>
            <w:szCs w:val="40"/>
          </w:rPr>
          <w:id w:val="1233580452"/>
          <w14:checkbox>
            <w14:checked w14:val="1"/>
            <w14:checkedState w14:val="2612" w14:font="MS Gothic"/>
            <w14:uncheckedState w14:val="2610" w14:font="MS Gothic"/>
          </w14:checkbox>
        </w:sdtPr>
        <w:sdtContent>
          <w:r w:rsidR="006A18BE">
            <w:rPr>
              <w:rFonts w:ascii="MS Gothic" w:eastAsia="MS Gothic" w:hAnsi="MS Gothic" w:hint="eastAsia"/>
              <w:b/>
              <w:bCs/>
              <w:color w:val="2F5496" w:themeColor="accent1" w:themeShade="BF"/>
              <w:sz w:val="40"/>
              <w:szCs w:val="40"/>
            </w:rPr>
            <w:t>☐</w:t>
          </w:r>
        </w:sdtContent>
      </w:sdt>
      <w:r w:rsidR="00AA6BE4">
        <w:rPr>
          <w:b/>
          <w:bCs/>
          <w:color w:val="2F5496" w:themeColor="accent1" w:themeShade="BF"/>
          <w:sz w:val="40"/>
          <w:szCs w:val="40"/>
        </w:rPr>
        <w:t xml:space="preserve"> </w:t>
      </w:r>
      <w:r w:rsidR="00AA6BE4" w:rsidRPr="0080598D">
        <w:rPr>
          <w:b/>
          <w:bCs/>
          <w:color w:val="2F5496" w:themeColor="accent1" w:themeShade="BF"/>
          <w:sz w:val="36"/>
          <w:szCs w:val="36"/>
        </w:rPr>
        <w:t>SOFTWARE</w:t>
      </w:r>
      <w:r w:rsidR="006A18BE" w:rsidRPr="0080598D">
        <w:rPr>
          <w:b/>
          <w:bCs/>
          <w:color w:val="2F5496" w:themeColor="accent1" w:themeShade="BF"/>
          <w:sz w:val="36"/>
          <w:szCs w:val="36"/>
        </w:rPr>
        <w:t>MELDUNG (SM)</w:t>
      </w:r>
      <w:r w:rsidR="006A18BE">
        <w:rPr>
          <w:b/>
          <w:bCs/>
          <w:color w:val="2F5496" w:themeColor="accent1" w:themeShade="BF"/>
          <w:sz w:val="40"/>
          <w:szCs w:val="40"/>
        </w:rPr>
        <w:t xml:space="preserve"> </w:t>
      </w:r>
      <w:r w:rsidR="006A18BE" w:rsidRPr="0080598D">
        <w:rPr>
          <w:b/>
          <w:bCs/>
          <w:color w:val="2F5496" w:themeColor="accent1" w:themeShade="BF"/>
          <w:sz w:val="26"/>
          <w:szCs w:val="26"/>
        </w:rPr>
        <w:t>(Algorithmen, Computerprogramme, Daten)</w:t>
      </w:r>
    </w:p>
    <w:p w:rsidR="00895581" w:rsidRDefault="00895581"/>
    <w:tbl>
      <w:tblPr>
        <w:tblW w:w="56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0" w:type="dxa"/>
          <w:right w:w="90" w:type="dxa"/>
        </w:tblCellMar>
        <w:tblLook w:val="0000" w:firstRow="0" w:lastRow="0" w:firstColumn="0" w:lastColumn="0" w:noHBand="0" w:noVBand="0"/>
      </w:tblPr>
      <w:tblGrid>
        <w:gridCol w:w="4390"/>
        <w:gridCol w:w="1305"/>
      </w:tblGrid>
      <w:tr w:rsidR="00895581">
        <w:trPr>
          <w:trHeight w:val="201"/>
          <w:jc w:val="right"/>
        </w:trPr>
        <w:tc>
          <w:tcPr>
            <w:tcW w:w="5695" w:type="dxa"/>
            <w:gridSpan w:val="2"/>
            <w:vAlign w:val="center"/>
          </w:tcPr>
          <w:p w:rsidR="00895581" w:rsidRDefault="006A18BE">
            <w:pPr>
              <w:spacing w:line="276" w:lineRule="auto"/>
              <w:rPr>
                <w:rFonts w:cs="Arial"/>
              </w:rPr>
            </w:pPr>
            <w:r>
              <w:rPr>
                <w:rFonts w:cs="Arial"/>
                <w:color w:val="000000" w:themeColor="text1"/>
              </w:rPr>
              <w:t xml:space="preserve">Wird vom </w:t>
            </w:r>
            <w:r>
              <w:rPr>
                <w:rFonts w:cs="Arial"/>
                <w:b/>
                <w:bCs/>
                <w:color w:val="000000" w:themeColor="text1"/>
              </w:rPr>
              <w:t>Innovations-Management</w:t>
            </w:r>
            <w:r>
              <w:rPr>
                <w:rFonts w:cs="Arial"/>
                <w:color w:val="000000" w:themeColor="text1"/>
              </w:rPr>
              <w:t xml:space="preserve"> ausgefüllt:</w:t>
            </w:r>
          </w:p>
        </w:tc>
      </w:tr>
      <w:tr w:rsidR="00895581">
        <w:trPr>
          <w:trHeight w:val="206"/>
          <w:jc w:val="right"/>
        </w:trPr>
        <w:tc>
          <w:tcPr>
            <w:tcW w:w="4390" w:type="dxa"/>
            <w:vAlign w:val="center"/>
          </w:tcPr>
          <w:p w:rsidR="00895581" w:rsidRDefault="006A18BE">
            <w:pPr>
              <w:spacing w:line="276" w:lineRule="auto"/>
              <w:rPr>
                <w:rFonts w:cs="Arial"/>
              </w:rPr>
            </w:pPr>
            <w:r>
              <w:rPr>
                <w:rFonts w:cs="Arial"/>
              </w:rPr>
              <w:t>Meldung eingegangen am:</w:t>
            </w:r>
          </w:p>
        </w:tc>
        <w:tc>
          <w:tcPr>
            <w:tcW w:w="1305" w:type="dxa"/>
            <w:vAlign w:val="center"/>
          </w:tcPr>
          <w:p w:rsidR="00895581" w:rsidRDefault="00895581" w:rsidP="0065568C">
            <w:pPr>
              <w:spacing w:line="276" w:lineRule="auto"/>
              <w:rPr>
                <w:rFonts w:cs="Arial"/>
                <w:lang w:val="en-AU"/>
              </w:rPr>
            </w:pPr>
          </w:p>
        </w:tc>
      </w:tr>
      <w:tr w:rsidR="00895581">
        <w:trPr>
          <w:jc w:val="right"/>
        </w:trPr>
        <w:tc>
          <w:tcPr>
            <w:tcW w:w="4390" w:type="dxa"/>
            <w:vAlign w:val="center"/>
          </w:tcPr>
          <w:p w:rsidR="00895581" w:rsidRDefault="006A18BE">
            <w:pPr>
              <w:spacing w:line="276" w:lineRule="auto"/>
              <w:rPr>
                <w:rFonts w:cs="Arial"/>
              </w:rPr>
            </w:pPr>
            <w:r>
              <w:rPr>
                <w:rFonts w:cs="Arial"/>
              </w:rPr>
              <w:t>Eingangsbestätigung versendet am:</w:t>
            </w:r>
          </w:p>
        </w:tc>
        <w:tc>
          <w:tcPr>
            <w:tcW w:w="1305" w:type="dxa"/>
            <w:vAlign w:val="center"/>
          </w:tcPr>
          <w:p w:rsidR="00895581" w:rsidRDefault="00895581">
            <w:pPr>
              <w:spacing w:line="276" w:lineRule="auto"/>
              <w:rPr>
                <w:rFonts w:cs="Arial"/>
                <w:lang w:val="en-AU"/>
              </w:rPr>
            </w:pPr>
          </w:p>
        </w:tc>
      </w:tr>
      <w:tr w:rsidR="00895581">
        <w:trPr>
          <w:trHeight w:val="358"/>
          <w:jc w:val="right"/>
        </w:trPr>
        <w:tc>
          <w:tcPr>
            <w:tcW w:w="4390" w:type="dxa"/>
            <w:vAlign w:val="center"/>
          </w:tcPr>
          <w:p w:rsidR="00895581" w:rsidRDefault="006A18BE">
            <w:pPr>
              <w:spacing w:line="276" w:lineRule="auto"/>
              <w:rPr>
                <w:rFonts w:cs="Arial"/>
                <w:bCs/>
              </w:rPr>
            </w:pPr>
            <w:r>
              <w:rPr>
                <w:rFonts w:cs="Arial"/>
                <w:b/>
              </w:rPr>
              <w:t>2-Monatsfrist</w:t>
            </w:r>
            <w:r>
              <w:rPr>
                <w:rFonts w:cs="Arial"/>
                <w:bCs/>
              </w:rPr>
              <w:t xml:space="preserve"> zur Beanstandung der DEM:</w:t>
            </w:r>
          </w:p>
        </w:tc>
        <w:tc>
          <w:tcPr>
            <w:tcW w:w="1305" w:type="dxa"/>
            <w:vAlign w:val="center"/>
          </w:tcPr>
          <w:p w:rsidR="00895581" w:rsidRDefault="00895581">
            <w:pPr>
              <w:spacing w:line="276" w:lineRule="auto"/>
              <w:rPr>
                <w:rFonts w:cs="Arial"/>
              </w:rPr>
            </w:pPr>
          </w:p>
        </w:tc>
      </w:tr>
      <w:tr w:rsidR="00895581">
        <w:trPr>
          <w:trHeight w:val="293"/>
          <w:jc w:val="right"/>
        </w:trPr>
        <w:tc>
          <w:tcPr>
            <w:tcW w:w="4390" w:type="dxa"/>
            <w:vAlign w:val="center"/>
          </w:tcPr>
          <w:p w:rsidR="00895581" w:rsidRDefault="006A18BE">
            <w:pPr>
              <w:spacing w:line="276" w:lineRule="auto"/>
              <w:rPr>
                <w:rFonts w:cs="Arial"/>
              </w:rPr>
            </w:pPr>
            <w:r>
              <w:rPr>
                <w:rFonts w:cs="Arial"/>
              </w:rPr>
              <w:t>Mitteilung über Unvollständigkeit versendet am:</w:t>
            </w:r>
          </w:p>
        </w:tc>
        <w:tc>
          <w:tcPr>
            <w:tcW w:w="1305" w:type="dxa"/>
            <w:vAlign w:val="center"/>
          </w:tcPr>
          <w:p w:rsidR="00895581" w:rsidRDefault="00895581">
            <w:pPr>
              <w:spacing w:line="276" w:lineRule="auto"/>
              <w:rPr>
                <w:rFonts w:cs="Arial"/>
              </w:rPr>
            </w:pPr>
          </w:p>
        </w:tc>
      </w:tr>
      <w:tr w:rsidR="00895581">
        <w:trPr>
          <w:trHeight w:val="305"/>
          <w:jc w:val="right"/>
        </w:trPr>
        <w:tc>
          <w:tcPr>
            <w:tcW w:w="4390" w:type="dxa"/>
            <w:vAlign w:val="center"/>
          </w:tcPr>
          <w:p w:rsidR="00895581" w:rsidRDefault="006A18BE">
            <w:pPr>
              <w:spacing w:line="276" w:lineRule="auto"/>
              <w:rPr>
                <w:rFonts w:cs="Arial"/>
                <w:bCs/>
              </w:rPr>
            </w:pPr>
            <w:r>
              <w:rPr>
                <w:rFonts w:cs="Arial"/>
                <w:b/>
              </w:rPr>
              <w:t>4-Monatsfrist</w:t>
            </w:r>
            <w:r>
              <w:rPr>
                <w:rFonts w:cs="Arial"/>
                <w:bCs/>
              </w:rPr>
              <w:t xml:space="preserve"> zur Inanspruchnahme:</w:t>
            </w:r>
          </w:p>
        </w:tc>
        <w:tc>
          <w:tcPr>
            <w:tcW w:w="1305" w:type="dxa"/>
            <w:vAlign w:val="center"/>
          </w:tcPr>
          <w:p w:rsidR="00895581" w:rsidRDefault="00895581">
            <w:pPr>
              <w:spacing w:line="276" w:lineRule="auto"/>
              <w:rPr>
                <w:rFonts w:cs="Arial"/>
                <w:bCs/>
              </w:rPr>
            </w:pPr>
          </w:p>
        </w:tc>
      </w:tr>
      <w:tr w:rsidR="00895581">
        <w:trPr>
          <w:trHeight w:val="293"/>
          <w:jc w:val="right"/>
        </w:trPr>
        <w:tc>
          <w:tcPr>
            <w:tcW w:w="4390" w:type="dxa"/>
            <w:vAlign w:val="center"/>
          </w:tcPr>
          <w:p w:rsidR="00895581" w:rsidRDefault="006A18BE">
            <w:pPr>
              <w:spacing w:line="276" w:lineRule="auto"/>
              <w:rPr>
                <w:rFonts w:cs="Arial"/>
                <w:bCs/>
              </w:rPr>
            </w:pPr>
            <w:r>
              <w:rPr>
                <w:rFonts w:cs="Arial"/>
                <w:bCs/>
              </w:rPr>
              <w:t>Entscheidung über Freigabe oder</w:t>
            </w:r>
          </w:p>
          <w:p w:rsidR="00895581" w:rsidRDefault="006A18BE">
            <w:pPr>
              <w:spacing w:line="276" w:lineRule="auto"/>
              <w:rPr>
                <w:rFonts w:cs="Arial"/>
                <w:bCs/>
              </w:rPr>
            </w:pPr>
            <w:r>
              <w:rPr>
                <w:rFonts w:cs="Arial"/>
                <w:bCs/>
              </w:rPr>
              <w:t>Inanspruchnahme erfolgte am:</w:t>
            </w:r>
          </w:p>
        </w:tc>
        <w:tc>
          <w:tcPr>
            <w:tcW w:w="1305" w:type="dxa"/>
            <w:vAlign w:val="center"/>
          </w:tcPr>
          <w:p w:rsidR="00895581" w:rsidRDefault="00895581">
            <w:pPr>
              <w:spacing w:line="276" w:lineRule="auto"/>
              <w:rPr>
                <w:rFonts w:cs="Arial"/>
                <w:bCs/>
              </w:rPr>
            </w:pPr>
          </w:p>
        </w:tc>
      </w:tr>
      <w:tr w:rsidR="00895581">
        <w:trPr>
          <w:trHeight w:val="293"/>
          <w:jc w:val="right"/>
        </w:trPr>
        <w:tc>
          <w:tcPr>
            <w:tcW w:w="4390" w:type="dxa"/>
            <w:vAlign w:val="center"/>
          </w:tcPr>
          <w:p w:rsidR="00895581" w:rsidRDefault="006A18BE">
            <w:pPr>
              <w:spacing w:line="276" w:lineRule="auto"/>
              <w:rPr>
                <w:rFonts w:cs="Arial"/>
                <w:bCs/>
              </w:rPr>
            </w:pPr>
            <w:r>
              <w:rPr>
                <w:rFonts w:cs="Arial"/>
                <w:bCs/>
              </w:rPr>
              <w:t>Abteilungsleiter:</w:t>
            </w:r>
          </w:p>
          <w:p w:rsidR="00895581" w:rsidRDefault="006A18BE">
            <w:pPr>
              <w:spacing w:line="276" w:lineRule="auto"/>
              <w:rPr>
                <w:rFonts w:cs="Arial"/>
                <w:bCs/>
              </w:rPr>
            </w:pPr>
            <w:r>
              <w:rPr>
                <w:rFonts w:cs="Arial"/>
                <w:bCs/>
              </w:rPr>
              <w:t>Weiterleitung an Abteilungsleiter am:</w:t>
            </w:r>
          </w:p>
        </w:tc>
        <w:tc>
          <w:tcPr>
            <w:tcW w:w="1305" w:type="dxa"/>
            <w:vAlign w:val="center"/>
          </w:tcPr>
          <w:p w:rsidR="00895581" w:rsidRDefault="00895581">
            <w:pPr>
              <w:spacing w:line="276" w:lineRule="auto"/>
              <w:rPr>
                <w:rFonts w:cs="Arial"/>
                <w:bCs/>
              </w:rPr>
            </w:pPr>
          </w:p>
        </w:tc>
      </w:tr>
    </w:tbl>
    <w:p w:rsidR="00895581" w:rsidRDefault="00895581">
      <w:pPr>
        <w:pStyle w:val="OmniPage8"/>
        <w:tabs>
          <w:tab w:val="clear" w:pos="3368"/>
        </w:tabs>
        <w:spacing w:after="120"/>
        <w:ind w:right="0"/>
        <w:rPr>
          <w:rFonts w:cs="Arial"/>
          <w:b/>
          <w:sz w:val="18"/>
        </w:rPr>
      </w:pPr>
    </w:p>
    <w:p w:rsidR="00895581" w:rsidRDefault="006A18BE">
      <w:pPr>
        <w:pStyle w:val="Heading1"/>
      </w:pPr>
      <w:r>
        <w:t>1.</w:t>
      </w:r>
      <w:r>
        <w:tab/>
        <w:t>Bezeichnung (Arbeitstitel und Kurzbeschreibung)</w:t>
      </w:r>
    </w:p>
    <w:p w:rsidR="00895581" w:rsidRDefault="00895581">
      <w:pPr>
        <w:pStyle w:val="OmniPage8"/>
        <w:tabs>
          <w:tab w:val="clear" w:pos="3368"/>
        </w:tabs>
        <w:spacing w:line="360" w:lineRule="auto"/>
        <w:ind w:right="0"/>
        <w:rPr>
          <w:rFonts w:cs="Arial"/>
          <w:b/>
        </w:rPr>
      </w:pPr>
    </w:p>
    <w:tbl>
      <w:tblPr>
        <w:tblW w:w="0" w:type="auto"/>
        <w:tblInd w:w="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835"/>
      </w:tblGrid>
      <w:tr w:rsidR="00895581">
        <w:trPr>
          <w:trHeight w:val="1131"/>
        </w:trPr>
        <w:tc>
          <w:tcPr>
            <w:tcW w:w="8835" w:type="dxa"/>
          </w:tcPr>
          <w:p w:rsidR="00895581" w:rsidRDefault="00895581">
            <w:pPr>
              <w:pStyle w:val="OmniPage8"/>
              <w:spacing w:line="360" w:lineRule="auto"/>
              <w:rPr>
                <w:rFonts w:cs="Arial"/>
                <w:bCs/>
              </w:rPr>
            </w:pPr>
            <w:bookmarkStart w:id="0" w:name="_Hlk75878016"/>
          </w:p>
          <w:p w:rsidR="00895581" w:rsidRDefault="00895581">
            <w:pPr>
              <w:pStyle w:val="OmniPage8"/>
              <w:spacing w:line="360" w:lineRule="auto"/>
              <w:rPr>
                <w:rFonts w:cs="Arial"/>
                <w:bCs/>
              </w:rPr>
            </w:pPr>
          </w:p>
          <w:bookmarkEnd w:id="0"/>
          <w:p w:rsidR="00895581" w:rsidRDefault="00895581">
            <w:pPr>
              <w:pStyle w:val="OmniPage8"/>
              <w:spacing w:line="360" w:lineRule="auto"/>
              <w:rPr>
                <w:rFonts w:cs="Arial"/>
                <w:bCs/>
              </w:rPr>
            </w:pPr>
          </w:p>
        </w:tc>
      </w:tr>
    </w:tbl>
    <w:p w:rsidR="00895581" w:rsidRDefault="00895581">
      <w:pPr>
        <w:pStyle w:val="OmniPage8"/>
        <w:spacing w:line="360" w:lineRule="auto"/>
        <w:rPr>
          <w:rFonts w:cs="Arial"/>
          <w:b/>
          <w:sz w:val="18"/>
          <w:u w:val="single"/>
        </w:rPr>
      </w:pPr>
    </w:p>
    <w:p w:rsidR="00895581" w:rsidRDefault="006A18BE">
      <w:pPr>
        <w:pStyle w:val="Heading1"/>
      </w:pPr>
      <w:r>
        <w:lastRenderedPageBreak/>
        <w:t>2.</w:t>
      </w:r>
      <w:r>
        <w:tab/>
        <w:t>Anlagen</w:t>
      </w:r>
    </w:p>
    <w:p w:rsidR="00895581" w:rsidRDefault="006A18BE">
      <w:pPr>
        <w:pStyle w:val="OmniPage10"/>
        <w:spacing w:before="120" w:after="120" w:line="360" w:lineRule="auto"/>
        <w:ind w:left="62"/>
        <w:rPr>
          <w:rFonts w:cs="Arial"/>
        </w:rPr>
      </w:pPr>
      <w:r>
        <w:rPr>
          <w:rFonts w:cs="Arial"/>
        </w:rPr>
        <w:t>Folgende Unterlagen liegen der Meldung als Anlagen bei:</w:t>
      </w:r>
    </w:p>
    <w:tbl>
      <w:tblPr>
        <w:tblW w:w="0" w:type="auto"/>
        <w:tblInd w:w="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16"/>
        <w:gridCol w:w="283"/>
        <w:gridCol w:w="8152"/>
      </w:tblGrid>
      <w:tr w:rsidR="00895581">
        <w:trPr>
          <w:cantSplit/>
          <w:trHeight w:val="300"/>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687ACE">
            <w:pPr>
              <w:pStyle w:val="OmniPage10"/>
              <w:spacing w:line="240" w:lineRule="auto"/>
              <w:ind w:left="0"/>
              <w:rPr>
                <w:rFonts w:cs="Arial"/>
                <w:color w:val="000000"/>
              </w:rPr>
            </w:pPr>
            <w:sdt>
              <w:sdtPr>
                <w:rPr>
                  <w:rFonts w:ascii="MS Gothic" w:eastAsia="MS Gothic" w:hAnsi="MS Gothic"/>
                  <w:b/>
                  <w:bCs/>
                  <w:color w:val="000000" w:themeColor="text1"/>
                  <w:sz w:val="28"/>
                  <w:szCs w:val="28"/>
                </w:rPr>
                <w:id w:val="1201754181"/>
                <w14:checkbox>
                  <w14:checked w14:val="1"/>
                  <w14:checkedState w14:val="2612" w14:font="MS Gothic"/>
                  <w14:uncheckedState w14:val="2610" w14:font="MS Gothic"/>
                </w14:checkbox>
              </w:sdtPr>
              <w:sdtContent>
                <w:r w:rsidR="006A18BE">
                  <w:rPr>
                    <w:rFonts w:ascii="MS Gothic" w:eastAsia="MS Gothic" w:hAnsi="MS Gothic" w:cs="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spacing w:line="240" w:lineRule="auto"/>
              <w:ind w:left="0"/>
              <w:rPr>
                <w:rFonts w:cs="Arial"/>
              </w:rPr>
            </w:pPr>
            <w:r>
              <w:rPr>
                <w:rFonts w:cs="Arial"/>
              </w:rPr>
              <w:t>Vollständige Beschreibung der Erfindung, Experimente, Zeichnungen / Software in</w:t>
            </w:r>
            <w:r w:rsidR="002E1617">
              <w:rPr>
                <w:rFonts w:cs="Arial"/>
              </w:rPr>
              <w:t>k</w:t>
            </w:r>
            <w:r>
              <w:rPr>
                <w:rFonts w:cs="Arial"/>
              </w:rPr>
              <w:t>l. Skizzen</w:t>
            </w:r>
          </w:p>
        </w:tc>
      </w:tr>
      <w:tr w:rsidR="00895581">
        <w:trPr>
          <w:cantSplit/>
          <w:trHeight w:val="298"/>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687ACE">
            <w:pPr>
              <w:pStyle w:val="OmniPage10"/>
              <w:spacing w:line="240" w:lineRule="auto"/>
              <w:ind w:left="0"/>
              <w:rPr>
                <w:rFonts w:ascii="MS Gothic" w:eastAsia="MS Gothic" w:hAnsi="MS Gothic"/>
                <w:b/>
                <w:bCs/>
                <w:color w:val="000000"/>
                <w:sz w:val="28"/>
                <w:szCs w:val="28"/>
              </w:rPr>
            </w:pPr>
            <w:sdt>
              <w:sdtPr>
                <w:rPr>
                  <w:rFonts w:ascii="MS Gothic" w:eastAsia="MS Gothic" w:hAnsi="MS Gothic"/>
                  <w:b/>
                  <w:bCs/>
                  <w:color w:val="000000" w:themeColor="text1"/>
                  <w:sz w:val="28"/>
                  <w:szCs w:val="28"/>
                </w:rPr>
                <w:id w:val="1043562012"/>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spacing w:line="240" w:lineRule="auto"/>
              <w:ind w:left="0"/>
              <w:rPr>
                <w:rFonts w:cs="Arial"/>
              </w:rPr>
            </w:pPr>
            <w:r>
              <w:rPr>
                <w:rFonts w:cs="Arial"/>
              </w:rPr>
              <w:t>Eigene Veröffentlichungen auf dem Gebiet der Erfindung / der Software</w:t>
            </w:r>
          </w:p>
        </w:tc>
      </w:tr>
      <w:tr w:rsidR="00895581">
        <w:trPr>
          <w:cantSplit/>
          <w:trHeight w:val="355"/>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687ACE">
            <w:pPr>
              <w:pStyle w:val="OmniPage10"/>
              <w:spacing w:line="240" w:lineRule="auto"/>
              <w:ind w:left="0"/>
              <w:rPr>
                <w:rFonts w:cs="Arial"/>
              </w:rPr>
            </w:pPr>
            <w:sdt>
              <w:sdtPr>
                <w:rPr>
                  <w:b/>
                  <w:bCs/>
                  <w:color w:val="000000" w:themeColor="text1"/>
                  <w:sz w:val="28"/>
                  <w:szCs w:val="28"/>
                </w:rPr>
                <w:id w:val="606315216"/>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3"/>
              <w:spacing w:line="240" w:lineRule="auto"/>
              <w:rPr>
                <w:rFonts w:cs="Arial"/>
              </w:rPr>
            </w:pPr>
            <w:r>
              <w:rPr>
                <w:rFonts w:cs="Arial"/>
              </w:rPr>
              <w:tab/>
              <w:t xml:space="preserve">Dokumente oder Fundstellen zum Stand der Technik </w:t>
            </w:r>
            <w:r>
              <w:rPr>
                <w:rFonts w:cs="Arial"/>
                <w:i/>
                <w:iCs/>
                <w:sz w:val="18"/>
                <w:szCs w:val="18"/>
              </w:rPr>
              <w:t>(Patente, Publikationen</w:t>
            </w:r>
            <w:r w:rsidR="00333BDF">
              <w:rPr>
                <w:rFonts w:cs="Arial"/>
                <w:i/>
                <w:iCs/>
                <w:sz w:val="18"/>
                <w:szCs w:val="18"/>
              </w:rPr>
              <w:t>,</w:t>
            </w:r>
            <w:r>
              <w:rPr>
                <w:rFonts w:cs="Arial"/>
                <w:i/>
                <w:iCs/>
                <w:sz w:val="18"/>
                <w:szCs w:val="18"/>
              </w:rPr>
              <w:t xml:space="preserve"> etc.)</w:t>
            </w:r>
          </w:p>
        </w:tc>
      </w:tr>
      <w:tr w:rsidR="00895581">
        <w:trPr>
          <w:cantSplit/>
          <w:trHeight w:val="298"/>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687ACE">
            <w:pPr>
              <w:pStyle w:val="OmniPage10"/>
              <w:spacing w:line="240" w:lineRule="auto"/>
              <w:ind w:left="0"/>
              <w:rPr>
                <w:rFonts w:cs="Arial"/>
              </w:rPr>
            </w:pPr>
            <w:sdt>
              <w:sdtPr>
                <w:rPr>
                  <w:b/>
                  <w:bCs/>
                  <w:color w:val="000000" w:themeColor="text1"/>
                  <w:sz w:val="28"/>
                  <w:szCs w:val="28"/>
                </w:rPr>
                <w:id w:val="1254082865"/>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tabs>
                <w:tab w:val="left" w:leader="dot" w:pos="7868"/>
              </w:tabs>
              <w:spacing w:line="240" w:lineRule="auto"/>
              <w:ind w:left="0"/>
              <w:rPr>
                <w:rFonts w:cs="Arial"/>
              </w:rPr>
            </w:pPr>
            <w:r>
              <w:rPr>
                <w:rFonts w:cs="Arial"/>
              </w:rPr>
              <w:t xml:space="preserve">Kopie von relevanten Projektunterlagen </w:t>
            </w:r>
            <w:r>
              <w:rPr>
                <w:rFonts w:cs="Arial"/>
                <w:i/>
                <w:iCs/>
                <w:sz w:val="18"/>
                <w:szCs w:val="18"/>
              </w:rPr>
              <w:t>(Forschungsvertrag, Fördervereinbarung, etc.)</w:t>
            </w:r>
          </w:p>
        </w:tc>
      </w:tr>
      <w:tr w:rsidR="00895581">
        <w:trPr>
          <w:cantSplit/>
          <w:trHeight w:val="298"/>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687ACE">
            <w:pPr>
              <w:pStyle w:val="OmniPage10"/>
              <w:spacing w:line="240" w:lineRule="auto"/>
              <w:ind w:left="0"/>
              <w:rPr>
                <w:rFonts w:cs="Arial"/>
              </w:rPr>
            </w:pPr>
            <w:sdt>
              <w:sdtPr>
                <w:rPr>
                  <w:b/>
                  <w:bCs/>
                  <w:color w:val="000000" w:themeColor="text1"/>
                  <w:sz w:val="28"/>
                  <w:szCs w:val="28"/>
                </w:rPr>
                <w:id w:val="-317500459"/>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tabs>
                <w:tab w:val="left" w:leader="dot" w:pos="7868"/>
              </w:tabs>
              <w:spacing w:line="240" w:lineRule="auto"/>
              <w:ind w:left="0"/>
              <w:rPr>
                <w:rFonts w:cs="Arial"/>
              </w:rPr>
            </w:pPr>
            <w:r>
              <w:rPr>
                <w:rFonts w:cs="Arial"/>
              </w:rPr>
              <w:t xml:space="preserve">Weitere Unterlagen </w:t>
            </w:r>
          </w:p>
        </w:tc>
      </w:tr>
    </w:tbl>
    <w:p w:rsidR="00895581" w:rsidRDefault="006A18BE">
      <w:pPr>
        <w:pStyle w:val="Heading1"/>
      </w:pPr>
      <w:r>
        <w:t>3.</w:t>
      </w:r>
      <w:r>
        <w:tab/>
        <w:t>Angaben zu Erfinder:innen / Entwickler:innen</w:t>
      </w:r>
    </w:p>
    <w:p w:rsidR="00895581" w:rsidRDefault="00895581">
      <w:pPr>
        <w:pStyle w:val="OmniPage9"/>
        <w:spacing w:line="276" w:lineRule="auto"/>
        <w:rPr>
          <w:rFonts w:cs="Arial"/>
          <w:bCs/>
        </w:rPr>
      </w:pPr>
    </w:p>
    <w:p w:rsidR="00895581" w:rsidRDefault="006A18BE">
      <w:pPr>
        <w:rPr>
          <w:sz w:val="18"/>
          <w:szCs w:val="18"/>
        </w:rPr>
      </w:pPr>
      <w:r>
        <w:rPr>
          <w:sz w:val="18"/>
          <w:szCs w:val="18"/>
        </w:rPr>
        <w:t>Für jeden Erfinder</w:t>
      </w:r>
      <w:r w:rsidR="00333BDF">
        <w:rPr>
          <w:sz w:val="18"/>
          <w:szCs w:val="18"/>
        </w:rPr>
        <w:t>:in</w:t>
      </w:r>
      <w:r>
        <w:rPr>
          <w:sz w:val="18"/>
          <w:szCs w:val="18"/>
        </w:rPr>
        <w:t xml:space="preserve"> / Entwickler</w:t>
      </w:r>
      <w:r w:rsidR="00333BDF">
        <w:rPr>
          <w:sz w:val="18"/>
          <w:szCs w:val="18"/>
        </w:rPr>
        <w:t>:in</w:t>
      </w:r>
      <w:r>
        <w:rPr>
          <w:sz w:val="18"/>
          <w:szCs w:val="18"/>
        </w:rPr>
        <w:t xml:space="preserve"> bitte eine Spalte benutzen. Geben Sie hier bitte auch externe Miterfinder</w:t>
      </w:r>
      <w:r w:rsidR="00333BDF">
        <w:rPr>
          <w:sz w:val="18"/>
          <w:szCs w:val="18"/>
        </w:rPr>
        <w:t xml:space="preserve">:innen </w:t>
      </w:r>
      <w:r>
        <w:rPr>
          <w:sz w:val="18"/>
          <w:szCs w:val="18"/>
        </w:rPr>
        <w:t>/</w:t>
      </w:r>
      <w:r w:rsidR="00333BDF">
        <w:rPr>
          <w:sz w:val="18"/>
          <w:szCs w:val="18"/>
        </w:rPr>
        <w:t xml:space="preserve"> </w:t>
      </w:r>
      <w:r>
        <w:rPr>
          <w:sz w:val="18"/>
          <w:szCs w:val="18"/>
        </w:rPr>
        <w:t>Entwickler</w:t>
      </w:r>
      <w:r w:rsidR="00333BDF">
        <w:rPr>
          <w:sz w:val="18"/>
          <w:szCs w:val="18"/>
        </w:rPr>
        <w:t>:innen</w:t>
      </w:r>
      <w:r>
        <w:rPr>
          <w:sz w:val="18"/>
          <w:szCs w:val="18"/>
        </w:rPr>
        <w:t xml:space="preserve"> an (Angaben soweit bekannt). Bei mehr als drei Erfinder</w:t>
      </w:r>
      <w:r w:rsidR="00333BDF">
        <w:rPr>
          <w:sz w:val="18"/>
          <w:szCs w:val="18"/>
        </w:rPr>
        <w:t>n:in</w:t>
      </w:r>
      <w:r w:rsidR="002E1617">
        <w:rPr>
          <w:sz w:val="18"/>
          <w:szCs w:val="18"/>
        </w:rPr>
        <w:t>n</w:t>
      </w:r>
      <w:r w:rsidR="00333BDF">
        <w:rPr>
          <w:sz w:val="18"/>
          <w:szCs w:val="18"/>
        </w:rPr>
        <w:t>e</w:t>
      </w:r>
      <w:r>
        <w:rPr>
          <w:sz w:val="18"/>
          <w:szCs w:val="18"/>
        </w:rPr>
        <w:t>n / Entwicklern</w:t>
      </w:r>
      <w:r w:rsidR="00333BDF">
        <w:rPr>
          <w:sz w:val="18"/>
          <w:szCs w:val="18"/>
        </w:rPr>
        <w:t>:innen</w:t>
      </w:r>
      <w:r>
        <w:rPr>
          <w:sz w:val="18"/>
          <w:szCs w:val="18"/>
        </w:rPr>
        <w:t>, die erforderlichen Angaben auf einem Zusatzblatt (siehe ANHANG) beifügen und unter Punkt</w:t>
      </w:r>
      <w:r w:rsidR="0001142C">
        <w:rPr>
          <w:sz w:val="18"/>
          <w:szCs w:val="18"/>
        </w:rPr>
        <w:t> </w:t>
      </w:r>
      <w:r>
        <w:rPr>
          <w:sz w:val="18"/>
          <w:szCs w:val="18"/>
        </w:rPr>
        <w:t>2 (oben) vermerken. Als Erfinder</w:t>
      </w:r>
      <w:r w:rsidR="00333BDF">
        <w:rPr>
          <w:sz w:val="18"/>
          <w:szCs w:val="18"/>
        </w:rPr>
        <w:t xml:space="preserve">:in </w:t>
      </w:r>
      <w:r>
        <w:rPr>
          <w:sz w:val="18"/>
          <w:szCs w:val="18"/>
        </w:rPr>
        <w:t>/</w:t>
      </w:r>
      <w:r w:rsidR="00333BDF">
        <w:rPr>
          <w:sz w:val="18"/>
          <w:szCs w:val="18"/>
        </w:rPr>
        <w:t xml:space="preserve"> </w:t>
      </w:r>
      <w:r>
        <w:rPr>
          <w:sz w:val="18"/>
          <w:szCs w:val="18"/>
        </w:rPr>
        <w:t>Entwickler</w:t>
      </w:r>
      <w:r w:rsidR="00333BDF">
        <w:rPr>
          <w:sz w:val="18"/>
          <w:szCs w:val="18"/>
        </w:rPr>
        <w:t>:in</w:t>
      </w:r>
      <w:r>
        <w:rPr>
          <w:sz w:val="18"/>
          <w:szCs w:val="18"/>
        </w:rPr>
        <w:t xml:space="preserve"> gilt derjenige</w:t>
      </w:r>
      <w:r w:rsidR="002E1617">
        <w:rPr>
          <w:sz w:val="18"/>
          <w:szCs w:val="18"/>
        </w:rPr>
        <w:t>/diejenige</w:t>
      </w:r>
      <w:r>
        <w:rPr>
          <w:sz w:val="18"/>
          <w:szCs w:val="18"/>
        </w:rPr>
        <w:t>, der</w:t>
      </w:r>
      <w:r w:rsidR="002E1617">
        <w:rPr>
          <w:sz w:val="18"/>
          <w:szCs w:val="18"/>
        </w:rPr>
        <w:t>/die</w:t>
      </w:r>
      <w:r>
        <w:rPr>
          <w:sz w:val="18"/>
          <w:szCs w:val="18"/>
        </w:rPr>
        <w:t xml:space="preserve"> einen eigenständigen Beitrag zur Erfindung</w:t>
      </w:r>
      <w:r w:rsidR="0056107E">
        <w:rPr>
          <w:sz w:val="18"/>
          <w:szCs w:val="18"/>
        </w:rPr>
        <w:t xml:space="preserve"> </w:t>
      </w:r>
      <w:r>
        <w:rPr>
          <w:sz w:val="18"/>
          <w:szCs w:val="18"/>
        </w:rPr>
        <w:t>/</w:t>
      </w:r>
      <w:r w:rsidR="0056107E">
        <w:rPr>
          <w:sz w:val="18"/>
          <w:szCs w:val="18"/>
        </w:rPr>
        <w:t xml:space="preserve"> </w:t>
      </w:r>
      <w:r w:rsidR="0065568C">
        <w:rPr>
          <w:sz w:val="18"/>
          <w:szCs w:val="18"/>
        </w:rPr>
        <w:t>Material</w:t>
      </w:r>
      <w:r w:rsidR="0056107E">
        <w:rPr>
          <w:sz w:val="18"/>
          <w:szCs w:val="18"/>
        </w:rPr>
        <w:t xml:space="preserve"> </w:t>
      </w:r>
      <w:r w:rsidR="0065568C">
        <w:rPr>
          <w:sz w:val="18"/>
          <w:szCs w:val="18"/>
        </w:rPr>
        <w:t>/</w:t>
      </w:r>
      <w:r w:rsidR="0056107E">
        <w:rPr>
          <w:sz w:val="18"/>
          <w:szCs w:val="18"/>
        </w:rPr>
        <w:t xml:space="preserve"> </w:t>
      </w:r>
      <w:r>
        <w:rPr>
          <w:sz w:val="18"/>
          <w:szCs w:val="18"/>
        </w:rPr>
        <w:t>Software leistet, unabhängig davon, ob das DKFZ Arbeitgeber ist oder nicht.</w:t>
      </w:r>
    </w:p>
    <w:p w:rsidR="00895581" w:rsidRDefault="00895581">
      <w:pPr>
        <w:pStyle w:val="OmniPage258"/>
        <w:rPr>
          <w:rFonts w:cs="Arial"/>
        </w:rPr>
      </w:pPr>
    </w:p>
    <w:tbl>
      <w:tblPr>
        <w:tblW w:w="9752" w:type="dxa"/>
        <w:tblInd w:w="-8" w:type="dxa"/>
        <w:tblLayout w:type="fixed"/>
        <w:tblCellMar>
          <w:left w:w="105" w:type="dxa"/>
          <w:right w:w="105" w:type="dxa"/>
        </w:tblCellMar>
        <w:tblLook w:val="0000" w:firstRow="0" w:lastRow="0" w:firstColumn="0" w:lastColumn="0" w:noHBand="0" w:noVBand="0"/>
      </w:tblPr>
      <w:tblGrid>
        <w:gridCol w:w="2125"/>
        <w:gridCol w:w="1387"/>
        <w:gridCol w:w="1163"/>
        <w:gridCol w:w="1247"/>
        <w:gridCol w:w="1305"/>
        <w:gridCol w:w="1307"/>
        <w:gridCol w:w="1218"/>
      </w:tblGrid>
      <w:tr w:rsidR="00895581" w:rsidTr="004B6D08">
        <w:trPr>
          <w:trHeight w:val="482"/>
        </w:trPr>
        <w:tc>
          <w:tcPr>
            <w:tcW w:w="2125" w:type="dxa"/>
            <w:tcBorders>
              <w:top w:val="single" w:sz="6" w:space="0" w:color="auto"/>
              <w:left w:val="single" w:sz="6" w:space="0" w:color="auto"/>
              <w:bottom w:val="single" w:sz="6" w:space="0" w:color="auto"/>
              <w:right w:val="single" w:sz="6" w:space="0" w:color="auto"/>
            </w:tcBorders>
            <w:vAlign w:val="center"/>
          </w:tcPr>
          <w:p w:rsidR="00895581" w:rsidRDefault="00895581">
            <w:pPr>
              <w:rPr>
                <w:rFonts w:cs="Arial"/>
              </w:rPr>
            </w:pPr>
          </w:p>
        </w:tc>
        <w:tc>
          <w:tcPr>
            <w:tcW w:w="7627" w:type="dxa"/>
            <w:gridSpan w:val="6"/>
            <w:tcBorders>
              <w:top w:val="single" w:sz="6" w:space="0" w:color="auto"/>
              <w:left w:val="single" w:sz="6" w:space="0" w:color="auto"/>
              <w:right w:val="single" w:sz="6" w:space="0" w:color="auto"/>
            </w:tcBorders>
            <w:vAlign w:val="center"/>
          </w:tcPr>
          <w:p w:rsidR="00895581" w:rsidRDefault="006A18BE">
            <w:pPr>
              <w:jc w:val="center"/>
              <w:rPr>
                <w:rFonts w:cs="Arial"/>
              </w:rPr>
            </w:pPr>
            <w:r>
              <w:rPr>
                <w:rFonts w:cs="Arial"/>
              </w:rPr>
              <w:t>Ich/Wir melden die in Abschnitt 1 genannte Erfindung</w:t>
            </w:r>
            <w:r w:rsidR="00333BDF">
              <w:rPr>
                <w:rFonts w:cs="Arial"/>
              </w:rPr>
              <w:t xml:space="preserve"> / das Material</w:t>
            </w:r>
            <w:r>
              <w:rPr>
                <w:rFonts w:cs="Arial"/>
              </w:rPr>
              <w:t xml:space="preserve"> /</w:t>
            </w:r>
            <w:r w:rsidR="00333BDF">
              <w:rPr>
                <w:rFonts w:cs="Arial"/>
              </w:rPr>
              <w:t xml:space="preserve"> die</w:t>
            </w:r>
            <w:r>
              <w:rPr>
                <w:rFonts w:cs="Arial"/>
              </w:rPr>
              <w:t xml:space="preserve"> Software</w:t>
            </w:r>
          </w:p>
        </w:tc>
      </w:tr>
      <w:tr w:rsidR="00B8120D" w:rsidTr="004B6D08">
        <w:trPr>
          <w:trHeight w:val="482"/>
        </w:trPr>
        <w:tc>
          <w:tcPr>
            <w:tcW w:w="2125" w:type="dxa"/>
            <w:tcBorders>
              <w:top w:val="single" w:sz="6" w:space="0" w:color="auto"/>
              <w:left w:val="single" w:sz="6" w:space="0" w:color="auto"/>
              <w:bottom w:val="single" w:sz="6" w:space="0" w:color="auto"/>
              <w:right w:val="single" w:sz="6" w:space="0" w:color="auto"/>
            </w:tcBorders>
            <w:vAlign w:val="center"/>
          </w:tcPr>
          <w:p w:rsidR="00B8120D" w:rsidRDefault="00B8120D">
            <w:pPr>
              <w:rPr>
                <w:rFonts w:cs="Arial"/>
              </w:rPr>
            </w:pPr>
          </w:p>
        </w:tc>
        <w:tc>
          <w:tcPr>
            <w:tcW w:w="2550" w:type="dxa"/>
            <w:gridSpan w:val="2"/>
            <w:tcBorders>
              <w:top w:val="single" w:sz="6" w:space="0" w:color="auto"/>
              <w:left w:val="single" w:sz="6" w:space="0" w:color="auto"/>
              <w:right w:val="single" w:sz="4" w:space="0" w:color="auto"/>
            </w:tcBorders>
            <w:vAlign w:val="center"/>
          </w:tcPr>
          <w:p w:rsidR="00B8120D" w:rsidRDefault="00B8120D" w:rsidP="00EC43AF">
            <w:pPr>
              <w:jc w:val="center"/>
              <w:rPr>
                <w:rFonts w:cs="Arial"/>
              </w:rPr>
            </w:pPr>
            <w:r>
              <w:rPr>
                <w:rFonts w:cs="Arial"/>
              </w:rPr>
              <w:t>Haupterfinder:in /</w:t>
            </w:r>
          </w:p>
          <w:p w:rsidR="00B8120D" w:rsidRDefault="00B8120D" w:rsidP="00EC43AF">
            <w:pPr>
              <w:jc w:val="center"/>
              <w:rPr>
                <w:rFonts w:cs="Arial"/>
              </w:rPr>
            </w:pPr>
            <w:r>
              <w:rPr>
                <w:rFonts w:cs="Arial"/>
              </w:rPr>
              <w:t>Hauptentwickler:in</w:t>
            </w:r>
          </w:p>
        </w:tc>
        <w:tc>
          <w:tcPr>
            <w:tcW w:w="2552" w:type="dxa"/>
            <w:gridSpan w:val="2"/>
            <w:tcBorders>
              <w:top w:val="single" w:sz="6" w:space="0" w:color="auto"/>
              <w:left w:val="single" w:sz="4" w:space="0" w:color="auto"/>
              <w:right w:val="single" w:sz="4" w:space="0" w:color="auto"/>
            </w:tcBorders>
            <w:vAlign w:val="center"/>
          </w:tcPr>
          <w:p w:rsidR="00B8120D" w:rsidRDefault="00B8120D">
            <w:pPr>
              <w:spacing w:after="160" w:line="259" w:lineRule="auto"/>
              <w:rPr>
                <w:rFonts w:cs="Arial"/>
              </w:rPr>
            </w:pPr>
          </w:p>
          <w:p w:rsidR="00B8120D" w:rsidRDefault="00B8120D" w:rsidP="00B8120D">
            <w:pPr>
              <w:rPr>
                <w:rFonts w:cs="Arial"/>
              </w:rPr>
            </w:pPr>
          </w:p>
        </w:tc>
        <w:tc>
          <w:tcPr>
            <w:tcW w:w="2525" w:type="dxa"/>
            <w:gridSpan w:val="2"/>
            <w:tcBorders>
              <w:top w:val="single" w:sz="6" w:space="0" w:color="auto"/>
              <w:left w:val="single" w:sz="4" w:space="0" w:color="auto"/>
              <w:right w:val="single" w:sz="6" w:space="0" w:color="auto"/>
            </w:tcBorders>
            <w:vAlign w:val="center"/>
          </w:tcPr>
          <w:p w:rsidR="00B8120D" w:rsidRDefault="00B8120D">
            <w:pPr>
              <w:spacing w:after="160" w:line="259" w:lineRule="auto"/>
              <w:rPr>
                <w:rFonts w:cs="Arial"/>
              </w:rPr>
            </w:pPr>
          </w:p>
          <w:p w:rsidR="00B8120D" w:rsidRDefault="00B8120D" w:rsidP="00B8120D">
            <w:pPr>
              <w:rPr>
                <w:rFonts w:cs="Arial"/>
              </w:rPr>
            </w:pPr>
          </w:p>
        </w:tc>
      </w:tr>
      <w:tr w:rsidR="00895581" w:rsidTr="004B6D08">
        <w:trPr>
          <w:trHeight w:val="332"/>
        </w:trPr>
        <w:tc>
          <w:tcPr>
            <w:tcW w:w="2125"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Name</w:t>
            </w:r>
          </w:p>
        </w:tc>
        <w:tc>
          <w:tcPr>
            <w:tcW w:w="2550" w:type="dxa"/>
            <w:gridSpan w:val="2"/>
            <w:tcBorders>
              <w:top w:val="single" w:sz="6" w:space="0" w:color="auto"/>
              <w:left w:val="single" w:sz="6" w:space="0" w:color="auto"/>
              <w:bottom w:val="single" w:sz="6" w:space="0" w:color="auto"/>
              <w:right w:val="single" w:sz="6" w:space="0" w:color="auto"/>
            </w:tcBorders>
            <w:vAlign w:val="center"/>
          </w:tcPr>
          <w:p w:rsidR="00895581" w:rsidRDefault="004B6D08">
            <w:pPr>
              <w:spacing w:line="360" w:lineRule="auto"/>
              <w:rPr>
                <w:rFonts w:cs="Arial"/>
              </w:rPr>
            </w:pPr>
            <w:r>
              <w:rPr>
                <w:rFonts w:cs="Arial"/>
              </w:rPr>
              <w:t>Plass</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9B75DE">
            <w:pPr>
              <w:spacing w:line="360" w:lineRule="auto"/>
              <w:rPr>
                <w:rFonts w:cs="Arial"/>
              </w:rPr>
            </w:pPr>
            <w:r>
              <w:rPr>
                <w:rFonts w:cs="Arial"/>
              </w:rPr>
              <w:t>Hey</w:t>
            </w:r>
          </w:p>
        </w:tc>
        <w:tc>
          <w:tcPr>
            <w:tcW w:w="2525" w:type="dxa"/>
            <w:gridSpan w:val="2"/>
            <w:tcBorders>
              <w:top w:val="single" w:sz="6" w:space="0" w:color="auto"/>
              <w:left w:val="single" w:sz="6" w:space="0" w:color="auto"/>
              <w:bottom w:val="single" w:sz="6" w:space="0" w:color="auto"/>
              <w:right w:val="single" w:sz="6" w:space="0" w:color="auto"/>
            </w:tcBorders>
            <w:vAlign w:val="center"/>
          </w:tcPr>
          <w:p w:rsidR="00895581" w:rsidRDefault="009B75DE">
            <w:pPr>
              <w:spacing w:line="360" w:lineRule="auto"/>
              <w:rPr>
                <w:rFonts w:cs="Arial"/>
              </w:rPr>
            </w:pPr>
            <w:r>
              <w:rPr>
                <w:rFonts w:cs="Arial"/>
              </w:rPr>
              <w:t>Goyal</w:t>
            </w:r>
          </w:p>
        </w:tc>
      </w:tr>
      <w:tr w:rsidR="00895581" w:rsidTr="004B6D08">
        <w:trPr>
          <w:trHeight w:val="313"/>
        </w:trPr>
        <w:tc>
          <w:tcPr>
            <w:tcW w:w="2125"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Vorname</w:t>
            </w:r>
          </w:p>
        </w:tc>
        <w:tc>
          <w:tcPr>
            <w:tcW w:w="2550" w:type="dxa"/>
            <w:gridSpan w:val="2"/>
            <w:tcBorders>
              <w:top w:val="single" w:sz="6" w:space="0" w:color="auto"/>
              <w:left w:val="single" w:sz="6" w:space="0" w:color="auto"/>
              <w:bottom w:val="single" w:sz="6" w:space="0" w:color="auto"/>
              <w:right w:val="single" w:sz="6" w:space="0" w:color="auto"/>
            </w:tcBorders>
            <w:vAlign w:val="center"/>
          </w:tcPr>
          <w:p w:rsidR="00895581" w:rsidRDefault="004B6D08">
            <w:pPr>
              <w:spacing w:line="360" w:lineRule="auto"/>
              <w:rPr>
                <w:rFonts w:cs="Arial"/>
              </w:rPr>
            </w:pPr>
            <w:r>
              <w:rPr>
                <w:rFonts w:cs="Arial"/>
              </w:rPr>
              <w:t>Christoph</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9B75DE">
            <w:pPr>
              <w:spacing w:line="360" w:lineRule="auto"/>
              <w:rPr>
                <w:rFonts w:cs="Arial"/>
              </w:rPr>
            </w:pPr>
            <w:r>
              <w:rPr>
                <w:rFonts w:cs="Arial"/>
              </w:rPr>
              <w:t>Joschka</w:t>
            </w:r>
          </w:p>
        </w:tc>
        <w:tc>
          <w:tcPr>
            <w:tcW w:w="2525" w:type="dxa"/>
            <w:gridSpan w:val="2"/>
            <w:tcBorders>
              <w:top w:val="single" w:sz="6" w:space="0" w:color="auto"/>
              <w:left w:val="single" w:sz="6" w:space="0" w:color="auto"/>
              <w:bottom w:val="single" w:sz="6" w:space="0" w:color="auto"/>
              <w:right w:val="single" w:sz="6" w:space="0" w:color="auto"/>
            </w:tcBorders>
            <w:vAlign w:val="center"/>
          </w:tcPr>
          <w:p w:rsidR="00895581" w:rsidRDefault="009B75DE">
            <w:pPr>
              <w:spacing w:line="360" w:lineRule="auto"/>
              <w:rPr>
                <w:rFonts w:cs="Arial"/>
              </w:rPr>
            </w:pPr>
            <w:r>
              <w:rPr>
                <w:rFonts w:cs="Arial"/>
              </w:rPr>
              <w:t>Ashish</w:t>
            </w:r>
          </w:p>
        </w:tc>
      </w:tr>
      <w:tr w:rsidR="009B75DE" w:rsidTr="004B6D08">
        <w:trPr>
          <w:trHeight w:val="269"/>
        </w:trPr>
        <w:tc>
          <w:tcPr>
            <w:tcW w:w="2125"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Titel / akad. Grad</w:t>
            </w:r>
          </w:p>
        </w:tc>
        <w:tc>
          <w:tcPr>
            <w:tcW w:w="2550"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 xml:space="preserve">Prof. Dr. </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 xml:space="preserve">Dr. rer. Nat. </w:t>
            </w:r>
          </w:p>
        </w:tc>
        <w:tc>
          <w:tcPr>
            <w:tcW w:w="2525"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 xml:space="preserve">Dr. rer. Nat. </w:t>
            </w:r>
          </w:p>
        </w:tc>
      </w:tr>
      <w:tr w:rsidR="009B75DE" w:rsidTr="004B6D08">
        <w:tc>
          <w:tcPr>
            <w:tcW w:w="2125"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Staatsangehörigkeit</w:t>
            </w:r>
          </w:p>
        </w:tc>
        <w:tc>
          <w:tcPr>
            <w:tcW w:w="2550"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Deutsch</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Deutsch</w:t>
            </w:r>
          </w:p>
        </w:tc>
        <w:tc>
          <w:tcPr>
            <w:tcW w:w="2525"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Indian</w:t>
            </w:r>
          </w:p>
        </w:tc>
      </w:tr>
      <w:tr w:rsidR="009B75DE" w:rsidTr="00C1231B">
        <w:tc>
          <w:tcPr>
            <w:tcW w:w="2125"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Privatanschrift</w:t>
            </w:r>
          </w:p>
          <w:p w:rsidR="009B75DE" w:rsidRDefault="009B75DE" w:rsidP="009B75DE">
            <w:pPr>
              <w:spacing w:line="276" w:lineRule="auto"/>
              <w:rPr>
                <w:rFonts w:cs="Arial"/>
              </w:rPr>
            </w:pPr>
          </w:p>
        </w:tc>
        <w:tc>
          <w:tcPr>
            <w:tcW w:w="2550"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Pr>
                <w:rFonts w:cs="Arial"/>
              </w:rPr>
              <w:t>Neue Anlage 20, 69198 Schriesheim</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Grenzhöfer Weg 28/3, 69123, Heidelberg</w:t>
            </w:r>
          </w:p>
        </w:tc>
        <w:tc>
          <w:tcPr>
            <w:tcW w:w="2525"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sidRPr="00851A34">
              <w:rPr>
                <w:rFonts w:cs="Arial"/>
              </w:rPr>
              <w:t>Römerstraße 50, Heidelberg</w:t>
            </w:r>
            <w:r>
              <w:rPr>
                <w:rFonts w:cs="Arial"/>
              </w:rPr>
              <w:t>,</w:t>
            </w:r>
            <w:r>
              <w:rPr>
                <w:rFonts w:cs="Arial"/>
              </w:rPr>
              <w:t xml:space="preserve"> 69115</w:t>
            </w:r>
          </w:p>
        </w:tc>
      </w:tr>
      <w:tr w:rsidR="009B75DE" w:rsidTr="000042C9">
        <w:tc>
          <w:tcPr>
            <w:tcW w:w="2125"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Telefon (privat)</w:t>
            </w:r>
          </w:p>
        </w:tc>
        <w:tc>
          <w:tcPr>
            <w:tcW w:w="2550"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Pr>
                <w:rFonts w:cs="Arial"/>
              </w:rPr>
              <w:t>06220 913911</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015222935242</w:t>
            </w:r>
          </w:p>
        </w:tc>
        <w:tc>
          <w:tcPr>
            <w:tcW w:w="2525"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Pr>
                <w:rFonts w:cs="Arial"/>
              </w:rPr>
              <w:t>+4915171233104</w:t>
            </w:r>
          </w:p>
        </w:tc>
      </w:tr>
      <w:tr w:rsidR="009B75DE" w:rsidTr="00A4709D">
        <w:tc>
          <w:tcPr>
            <w:tcW w:w="2125"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Telefon (geschäftlich)</w:t>
            </w:r>
          </w:p>
        </w:tc>
        <w:tc>
          <w:tcPr>
            <w:tcW w:w="2550"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Pr>
                <w:rFonts w:cs="Arial"/>
              </w:rPr>
              <w:t>06221 423300</w:t>
            </w:r>
          </w:p>
        </w:tc>
        <w:tc>
          <w:tcPr>
            <w:tcW w:w="2552"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Pr>
                <w:rFonts w:cs="Arial"/>
              </w:rPr>
              <w:t>06221 42</w:t>
            </w:r>
            <w:r>
              <w:rPr>
                <w:rFonts w:cs="Arial"/>
              </w:rPr>
              <w:t>3322</w:t>
            </w:r>
          </w:p>
        </w:tc>
        <w:tc>
          <w:tcPr>
            <w:tcW w:w="2525"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sidRPr="00851A34">
              <w:rPr>
                <w:rFonts w:cs="Arial"/>
              </w:rPr>
              <w:t>+49 6221 42 4325</w:t>
            </w:r>
          </w:p>
        </w:tc>
      </w:tr>
      <w:tr w:rsidR="009B75DE" w:rsidTr="00141088">
        <w:tc>
          <w:tcPr>
            <w:tcW w:w="2125"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E-Mail (privat)</w:t>
            </w:r>
          </w:p>
        </w:tc>
        <w:tc>
          <w:tcPr>
            <w:tcW w:w="2550"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360" w:lineRule="auto"/>
              <w:rPr>
                <w:rFonts w:cs="Arial"/>
              </w:rPr>
            </w:pPr>
            <w:r>
              <w:rPr>
                <w:rFonts w:cs="Arial"/>
              </w:rPr>
              <w:t>joschkahey@gmail.com</w:t>
            </w:r>
          </w:p>
        </w:tc>
        <w:tc>
          <w:tcPr>
            <w:tcW w:w="2525" w:type="dxa"/>
            <w:gridSpan w:val="2"/>
            <w:tcBorders>
              <w:top w:val="single" w:sz="6" w:space="0" w:color="auto"/>
              <w:left w:val="single" w:sz="6" w:space="0" w:color="auto"/>
              <w:bottom w:val="single" w:sz="6" w:space="0" w:color="auto"/>
              <w:right w:val="single" w:sz="6" w:space="0" w:color="auto"/>
            </w:tcBorders>
          </w:tcPr>
          <w:p w:rsidR="009B75DE" w:rsidRDefault="009B75DE" w:rsidP="009B75DE">
            <w:pPr>
              <w:rPr>
                <w:rFonts w:cs="Arial"/>
              </w:rPr>
            </w:pPr>
            <w:r>
              <w:rPr>
                <w:rFonts w:cs="Arial"/>
              </w:rPr>
              <w:t>ashishgoyal.iiser@gmail.com</w:t>
            </w:r>
          </w:p>
        </w:tc>
      </w:tr>
      <w:tr w:rsidR="009B75DE" w:rsidTr="00B5646A">
        <w:trPr>
          <w:trHeight w:val="353"/>
        </w:trPr>
        <w:tc>
          <w:tcPr>
            <w:tcW w:w="2125" w:type="dxa"/>
            <w:tcBorders>
              <w:top w:val="single" w:sz="4" w:space="0" w:color="auto"/>
              <w:left w:val="single" w:sz="6" w:space="0" w:color="auto"/>
              <w:bottom w:val="single" w:sz="6" w:space="0" w:color="auto"/>
              <w:right w:val="single" w:sz="6" w:space="0" w:color="auto"/>
            </w:tcBorders>
            <w:vAlign w:val="center"/>
          </w:tcPr>
          <w:p w:rsidR="009B75DE" w:rsidRDefault="009B75DE" w:rsidP="009B75DE">
            <w:pPr>
              <w:tabs>
                <w:tab w:val="right" w:pos="3953"/>
              </w:tabs>
              <w:spacing w:line="276" w:lineRule="auto"/>
              <w:rPr>
                <w:rFonts w:cs="Arial"/>
                <w:b/>
                <w:bCs/>
              </w:rPr>
            </w:pPr>
            <w:r>
              <w:rPr>
                <w:rFonts w:cs="Arial"/>
              </w:rPr>
              <w:t>E-Mail (geschäftlich)</w:t>
            </w:r>
          </w:p>
        </w:tc>
        <w:tc>
          <w:tcPr>
            <w:tcW w:w="2550" w:type="dxa"/>
            <w:gridSpan w:val="2"/>
            <w:tcBorders>
              <w:top w:val="single" w:sz="4" w:space="0" w:color="auto"/>
              <w:left w:val="single" w:sz="6" w:space="0" w:color="auto"/>
              <w:bottom w:val="single" w:sz="6" w:space="0" w:color="auto"/>
              <w:right w:val="single" w:sz="6" w:space="0" w:color="auto"/>
            </w:tcBorders>
          </w:tcPr>
          <w:p w:rsidR="009B75DE" w:rsidRDefault="009B75DE" w:rsidP="009B75DE">
            <w:pPr>
              <w:rPr>
                <w:rFonts w:cs="Arial"/>
              </w:rPr>
            </w:pPr>
            <w:r w:rsidRPr="006D4E69">
              <w:rPr>
                <w:rFonts w:cs="Arial"/>
              </w:rPr>
              <w:t>c.plass@Dkfz-Heidelberg.de</w:t>
            </w:r>
          </w:p>
        </w:tc>
        <w:tc>
          <w:tcPr>
            <w:tcW w:w="2552" w:type="dxa"/>
            <w:gridSpan w:val="2"/>
            <w:tcBorders>
              <w:top w:val="single" w:sz="4" w:space="0" w:color="auto"/>
              <w:left w:val="single" w:sz="6" w:space="0" w:color="auto"/>
              <w:bottom w:val="single" w:sz="6" w:space="0" w:color="auto"/>
              <w:right w:val="single" w:sz="6" w:space="0" w:color="auto"/>
            </w:tcBorders>
            <w:vAlign w:val="center"/>
          </w:tcPr>
          <w:p w:rsidR="009B75DE" w:rsidRDefault="009B75DE" w:rsidP="009B75DE">
            <w:pPr>
              <w:tabs>
                <w:tab w:val="right" w:pos="3953"/>
              </w:tabs>
              <w:jc w:val="right"/>
              <w:rPr>
                <w:rFonts w:cs="Arial"/>
              </w:rPr>
            </w:pPr>
            <w:r>
              <w:rPr>
                <w:rFonts w:cs="Arial"/>
              </w:rPr>
              <w:t>j.hey@dkfz.de</w:t>
            </w:r>
          </w:p>
        </w:tc>
        <w:tc>
          <w:tcPr>
            <w:tcW w:w="2525" w:type="dxa"/>
            <w:gridSpan w:val="2"/>
            <w:tcBorders>
              <w:top w:val="single" w:sz="4" w:space="0" w:color="auto"/>
              <w:left w:val="single" w:sz="6" w:space="0" w:color="auto"/>
              <w:bottom w:val="single" w:sz="6" w:space="0" w:color="auto"/>
              <w:right w:val="single" w:sz="6" w:space="0" w:color="auto"/>
            </w:tcBorders>
          </w:tcPr>
          <w:p w:rsidR="009B75DE" w:rsidRDefault="009B75DE" w:rsidP="009B75DE">
            <w:pPr>
              <w:rPr>
                <w:rFonts w:cs="Arial"/>
              </w:rPr>
            </w:pPr>
            <w:r w:rsidRPr="003350A4">
              <w:rPr>
                <w:rFonts w:cs="Arial"/>
              </w:rPr>
              <w:t>a.goyal@dkfz-heidelberg.de</w:t>
            </w:r>
          </w:p>
        </w:tc>
      </w:tr>
      <w:tr w:rsidR="009B75DE" w:rsidTr="004B6D08">
        <w:trPr>
          <w:trHeight w:val="353"/>
        </w:trPr>
        <w:tc>
          <w:tcPr>
            <w:tcW w:w="2125" w:type="dxa"/>
            <w:tcBorders>
              <w:top w:val="single" w:sz="4" w:space="0" w:color="auto"/>
              <w:left w:val="single" w:sz="6" w:space="0" w:color="auto"/>
              <w:bottom w:val="single" w:sz="6" w:space="0" w:color="auto"/>
              <w:right w:val="single" w:sz="6" w:space="0" w:color="auto"/>
            </w:tcBorders>
            <w:vAlign w:val="center"/>
          </w:tcPr>
          <w:p w:rsidR="009B75DE" w:rsidRDefault="009B75DE" w:rsidP="009B75DE">
            <w:pPr>
              <w:tabs>
                <w:tab w:val="right" w:pos="3953"/>
              </w:tabs>
              <w:spacing w:line="276" w:lineRule="auto"/>
              <w:rPr>
                <w:rFonts w:cs="Arial"/>
                <w:b/>
                <w:bCs/>
              </w:rPr>
            </w:pPr>
            <w:r>
              <w:rPr>
                <w:rFonts w:cs="Arial"/>
                <w:b/>
                <w:bCs/>
              </w:rPr>
              <w:t>Anteil an der Erfin-dung / dem Material / der Software</w:t>
            </w:r>
          </w:p>
        </w:tc>
        <w:tc>
          <w:tcPr>
            <w:tcW w:w="2550" w:type="dxa"/>
            <w:gridSpan w:val="2"/>
            <w:tcBorders>
              <w:top w:val="single" w:sz="4" w:space="0" w:color="auto"/>
              <w:left w:val="single" w:sz="6" w:space="0" w:color="auto"/>
              <w:bottom w:val="single" w:sz="6" w:space="0" w:color="auto"/>
              <w:right w:val="single" w:sz="6" w:space="0" w:color="auto"/>
            </w:tcBorders>
            <w:vAlign w:val="center"/>
          </w:tcPr>
          <w:p w:rsidR="009B75DE" w:rsidRDefault="009B75DE" w:rsidP="009B75DE">
            <w:pPr>
              <w:tabs>
                <w:tab w:val="right" w:pos="3953"/>
              </w:tabs>
              <w:jc w:val="right"/>
              <w:rPr>
                <w:rFonts w:cs="Arial"/>
              </w:rPr>
            </w:pPr>
            <w:r>
              <w:rPr>
                <w:rFonts w:cs="Arial"/>
              </w:rPr>
              <w:t>34%</w:t>
            </w:r>
          </w:p>
        </w:tc>
        <w:tc>
          <w:tcPr>
            <w:tcW w:w="2552" w:type="dxa"/>
            <w:gridSpan w:val="2"/>
            <w:tcBorders>
              <w:top w:val="single" w:sz="4" w:space="0" w:color="auto"/>
              <w:left w:val="single" w:sz="6" w:space="0" w:color="auto"/>
              <w:bottom w:val="single" w:sz="6" w:space="0" w:color="auto"/>
              <w:right w:val="single" w:sz="6" w:space="0" w:color="auto"/>
            </w:tcBorders>
            <w:vAlign w:val="center"/>
          </w:tcPr>
          <w:p w:rsidR="009B75DE" w:rsidRDefault="009B75DE" w:rsidP="009B75DE">
            <w:pPr>
              <w:tabs>
                <w:tab w:val="right" w:pos="3953"/>
              </w:tabs>
              <w:jc w:val="right"/>
              <w:rPr>
                <w:rFonts w:cs="Arial"/>
              </w:rPr>
            </w:pPr>
            <w:r>
              <w:rPr>
                <w:rFonts w:cs="Arial"/>
              </w:rPr>
              <w:t>33%</w:t>
            </w:r>
          </w:p>
        </w:tc>
        <w:tc>
          <w:tcPr>
            <w:tcW w:w="2525" w:type="dxa"/>
            <w:gridSpan w:val="2"/>
            <w:tcBorders>
              <w:top w:val="single" w:sz="4" w:space="0" w:color="auto"/>
              <w:left w:val="single" w:sz="6" w:space="0" w:color="auto"/>
              <w:bottom w:val="single" w:sz="6" w:space="0" w:color="auto"/>
              <w:right w:val="single" w:sz="6" w:space="0" w:color="auto"/>
            </w:tcBorders>
            <w:vAlign w:val="center"/>
          </w:tcPr>
          <w:p w:rsidR="009B75DE" w:rsidRDefault="009B75DE" w:rsidP="009B75DE">
            <w:pPr>
              <w:tabs>
                <w:tab w:val="right" w:pos="3953"/>
              </w:tabs>
              <w:jc w:val="right"/>
              <w:rPr>
                <w:rFonts w:cs="Arial"/>
              </w:rPr>
            </w:pPr>
            <w:r>
              <w:rPr>
                <w:rFonts w:cs="Arial"/>
              </w:rPr>
              <w:t>33%</w:t>
            </w:r>
          </w:p>
        </w:tc>
      </w:tr>
      <w:tr w:rsidR="009B75DE">
        <w:trPr>
          <w:trHeight w:val="433"/>
        </w:trPr>
        <w:tc>
          <w:tcPr>
            <w:tcW w:w="9752" w:type="dxa"/>
            <w:gridSpan w:val="7"/>
            <w:tcBorders>
              <w:top w:val="single" w:sz="6" w:space="0" w:color="auto"/>
              <w:bottom w:val="single" w:sz="4" w:space="0" w:color="auto"/>
            </w:tcBorders>
            <w:vAlign w:val="center"/>
          </w:tcPr>
          <w:p w:rsidR="009B75DE" w:rsidRDefault="009B75DE" w:rsidP="009B75DE">
            <w:pPr>
              <w:tabs>
                <w:tab w:val="right" w:pos="3953"/>
              </w:tabs>
              <w:rPr>
                <w:rFonts w:cs="Arial"/>
                <w:b/>
              </w:rPr>
            </w:pPr>
          </w:p>
          <w:p w:rsidR="009B75DE" w:rsidRDefault="009B75DE" w:rsidP="009B75DE">
            <w:pPr>
              <w:tabs>
                <w:tab w:val="right" w:pos="3953"/>
              </w:tabs>
              <w:rPr>
                <w:rFonts w:cs="Arial"/>
                <w:b/>
              </w:rPr>
            </w:pPr>
            <w:r>
              <w:rPr>
                <w:rFonts w:cs="Arial"/>
                <w:b/>
              </w:rPr>
              <w:t>Die Erfindung / das Material / die Software entstand im Rahmen...</w:t>
            </w:r>
          </w:p>
          <w:p w:rsidR="009B75DE" w:rsidRDefault="009B75DE" w:rsidP="009B75DE">
            <w:pPr>
              <w:tabs>
                <w:tab w:val="right" w:pos="3953"/>
              </w:tabs>
              <w:rPr>
                <w:rFonts w:cs="Arial"/>
              </w:rPr>
            </w:pPr>
          </w:p>
        </w:tc>
      </w:tr>
      <w:tr w:rsidR="009B75DE" w:rsidTr="004B6D08">
        <w:trPr>
          <w:trHeight w:val="471"/>
        </w:trPr>
        <w:tc>
          <w:tcPr>
            <w:tcW w:w="2125" w:type="dxa"/>
            <w:tcBorders>
              <w:top w:val="single" w:sz="4" w:space="0" w:color="auto"/>
              <w:left w:val="single" w:sz="4"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 meines Arbeitsvertrages</w:t>
            </w:r>
          </w:p>
        </w:tc>
        <w:tc>
          <w:tcPr>
            <w:tcW w:w="1387" w:type="dxa"/>
            <w:tcBorders>
              <w:top w:val="single" w:sz="4"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r>
              <w:rPr>
                <w:rFonts w:cs="Arial"/>
                <w:sz w:val="18"/>
              </w:rPr>
              <w:t xml:space="preserve"> </w:t>
            </w:r>
            <w:sdt>
              <w:sdtPr>
                <w:rPr>
                  <w:rFonts w:ascii="MS Gothic" w:eastAsia="MS Gothic" w:hAnsi="MS Gothic"/>
                  <w:b/>
                  <w:bCs/>
                  <w:color w:val="000000" w:themeColor="text1"/>
                  <w:sz w:val="28"/>
                  <w:szCs w:val="28"/>
                </w:rPr>
                <w:id w:val="-1135876405"/>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163" w:type="dxa"/>
            <w:tcBorders>
              <w:top w:val="single" w:sz="4"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407049162"/>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1247" w:type="dxa"/>
            <w:tcBorders>
              <w:top w:val="single" w:sz="4"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rFonts w:ascii="MS Gothic" w:eastAsia="MS Gothic" w:hAnsi="MS Gothic"/>
                  <w:b/>
                  <w:bCs/>
                  <w:color w:val="000000" w:themeColor="text1"/>
                  <w:sz w:val="28"/>
                  <w:szCs w:val="28"/>
                </w:rPr>
                <w:id w:val="31584662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305" w:type="dxa"/>
            <w:tcBorders>
              <w:top w:val="single" w:sz="4"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rFonts w:ascii="MS Gothic" w:eastAsia="MS Gothic" w:hAnsi="MS Gothic"/>
                  <w:b/>
                  <w:bCs/>
                  <w:color w:val="000000" w:themeColor="text1"/>
                  <w:sz w:val="28"/>
                  <w:szCs w:val="28"/>
                </w:rPr>
                <w:id w:val="84343995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1307" w:type="dxa"/>
            <w:tcBorders>
              <w:top w:val="single" w:sz="4"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rFonts w:ascii="MS Gothic" w:eastAsia="MS Gothic" w:hAnsi="MS Gothic"/>
                  <w:b/>
                  <w:bCs/>
                  <w:color w:val="000000" w:themeColor="text1"/>
                  <w:sz w:val="28"/>
                  <w:szCs w:val="28"/>
                </w:rPr>
                <w:id w:val="186340055"/>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218" w:type="dxa"/>
            <w:tcBorders>
              <w:top w:val="single" w:sz="4" w:space="0" w:color="auto"/>
              <w:left w:val="single" w:sz="6" w:space="0" w:color="auto"/>
              <w:bottom w:val="single" w:sz="6" w:space="0" w:color="auto"/>
              <w:right w:val="single" w:sz="4" w:space="0" w:color="auto"/>
            </w:tcBorders>
            <w:vAlign w:val="center"/>
          </w:tcPr>
          <w:p w:rsidR="009B75DE" w:rsidRDefault="009B75DE" w:rsidP="009B75DE">
            <w:pPr>
              <w:jc w:val="center"/>
              <w:rPr>
                <w:rFonts w:cs="Arial"/>
                <w:sz w:val="18"/>
              </w:rPr>
            </w:pPr>
            <w:sdt>
              <w:sdtPr>
                <w:rPr>
                  <w:rFonts w:ascii="MS Gothic" w:eastAsia="MS Gothic" w:hAnsi="MS Gothic"/>
                  <w:b/>
                  <w:bCs/>
                  <w:color w:val="000000" w:themeColor="text1"/>
                  <w:sz w:val="28"/>
                  <w:szCs w:val="28"/>
                </w:rPr>
                <w:id w:val="1989440272"/>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r>
      <w:tr w:rsidR="009B75DE" w:rsidTr="004B6D08">
        <w:trPr>
          <w:trHeight w:val="485"/>
        </w:trPr>
        <w:tc>
          <w:tcPr>
            <w:tcW w:w="2125" w:type="dxa"/>
            <w:tcBorders>
              <w:top w:val="single" w:sz="6" w:space="0" w:color="auto"/>
              <w:left w:val="single" w:sz="4" w:space="0" w:color="auto"/>
              <w:bottom w:val="single" w:sz="6" w:space="0" w:color="auto"/>
              <w:right w:val="single" w:sz="6" w:space="0" w:color="auto"/>
            </w:tcBorders>
            <w:vAlign w:val="center"/>
          </w:tcPr>
          <w:p w:rsidR="009B75DE" w:rsidRDefault="009B75DE" w:rsidP="009B75DE">
            <w:pPr>
              <w:spacing w:line="276" w:lineRule="auto"/>
              <w:rPr>
                <w:rFonts w:cs="Arial"/>
              </w:rPr>
            </w:pPr>
            <w:r>
              <w:rPr>
                <w:rFonts w:cs="Arial"/>
              </w:rPr>
              <w:t>… meiner Doktorarbeit/Thesis</w:t>
            </w:r>
          </w:p>
        </w:tc>
        <w:tc>
          <w:tcPr>
            <w:tcW w:w="1387"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rFonts w:ascii="MS Gothic" w:eastAsia="MS Gothic" w:hAnsi="MS Gothic"/>
                  <w:b/>
                  <w:bCs/>
                  <w:color w:val="000000" w:themeColor="text1"/>
                  <w:sz w:val="28"/>
                  <w:szCs w:val="28"/>
                </w:rPr>
                <w:id w:val="-1967197946"/>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163"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1039783178"/>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1247"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185995332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305"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999078959"/>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1307" w:type="dxa"/>
            <w:tcBorders>
              <w:top w:val="single" w:sz="6" w:space="0" w:color="auto"/>
              <w:left w:val="single" w:sz="6" w:space="0" w:color="auto"/>
              <w:bottom w:val="single" w:sz="6"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1564594005"/>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218" w:type="dxa"/>
            <w:tcBorders>
              <w:top w:val="single" w:sz="6" w:space="0" w:color="auto"/>
              <w:left w:val="single" w:sz="6" w:space="0" w:color="auto"/>
              <w:bottom w:val="single" w:sz="6" w:space="0" w:color="auto"/>
              <w:right w:val="single" w:sz="4" w:space="0" w:color="auto"/>
            </w:tcBorders>
            <w:vAlign w:val="center"/>
          </w:tcPr>
          <w:p w:rsidR="009B75DE" w:rsidRDefault="009B75DE" w:rsidP="009B75DE">
            <w:pPr>
              <w:jc w:val="center"/>
              <w:rPr>
                <w:rFonts w:cs="Arial"/>
                <w:sz w:val="18"/>
              </w:rPr>
            </w:pPr>
            <w:sdt>
              <w:sdtPr>
                <w:rPr>
                  <w:b/>
                  <w:bCs/>
                  <w:color w:val="000000" w:themeColor="text1"/>
                  <w:sz w:val="28"/>
                  <w:szCs w:val="28"/>
                </w:rPr>
                <w:id w:val="1908885059"/>
                <w14:checkbox>
                  <w14:checked w14:val="0"/>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r>
      <w:tr w:rsidR="009B75DE" w:rsidTr="004B6D08">
        <w:trPr>
          <w:trHeight w:val="407"/>
        </w:trPr>
        <w:tc>
          <w:tcPr>
            <w:tcW w:w="2125" w:type="dxa"/>
            <w:tcBorders>
              <w:top w:val="single" w:sz="6" w:space="0" w:color="auto"/>
              <w:left w:val="single" w:sz="4" w:space="0" w:color="auto"/>
              <w:right w:val="single" w:sz="6" w:space="0" w:color="auto"/>
            </w:tcBorders>
            <w:vAlign w:val="center"/>
          </w:tcPr>
          <w:p w:rsidR="009B75DE" w:rsidRDefault="009B75DE" w:rsidP="009B75DE">
            <w:pPr>
              <w:spacing w:line="276" w:lineRule="auto"/>
              <w:rPr>
                <w:rFonts w:cs="Arial"/>
              </w:rPr>
            </w:pPr>
            <w:r>
              <w:rPr>
                <w:rFonts w:cs="Arial"/>
              </w:rPr>
              <w:t>… eines Forschungsprojektes</w:t>
            </w:r>
          </w:p>
        </w:tc>
        <w:tc>
          <w:tcPr>
            <w:tcW w:w="1387" w:type="dxa"/>
            <w:tcBorders>
              <w:top w:val="single" w:sz="6" w:space="0" w:color="auto"/>
              <w:left w:val="single" w:sz="6" w:space="0" w:color="auto"/>
              <w:bottom w:val="single" w:sz="4"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1419061310"/>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163" w:type="dxa"/>
            <w:tcBorders>
              <w:top w:val="single" w:sz="6" w:space="0" w:color="auto"/>
              <w:left w:val="single" w:sz="6" w:space="0" w:color="auto"/>
              <w:bottom w:val="single" w:sz="4"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58642912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1247" w:type="dxa"/>
            <w:tcBorders>
              <w:top w:val="single" w:sz="6" w:space="0" w:color="auto"/>
              <w:left w:val="single" w:sz="6" w:space="0" w:color="auto"/>
              <w:bottom w:val="single" w:sz="4"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189007727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305" w:type="dxa"/>
            <w:tcBorders>
              <w:top w:val="single" w:sz="6" w:space="0" w:color="auto"/>
              <w:left w:val="single" w:sz="6" w:space="0" w:color="auto"/>
              <w:bottom w:val="single" w:sz="4"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977187259"/>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1307" w:type="dxa"/>
            <w:tcBorders>
              <w:top w:val="single" w:sz="6" w:space="0" w:color="auto"/>
              <w:left w:val="single" w:sz="6" w:space="0" w:color="auto"/>
              <w:bottom w:val="single" w:sz="4" w:space="0" w:color="auto"/>
              <w:right w:val="single" w:sz="6" w:space="0" w:color="auto"/>
            </w:tcBorders>
            <w:vAlign w:val="center"/>
          </w:tcPr>
          <w:p w:rsidR="009B75DE" w:rsidRDefault="009B75DE" w:rsidP="009B75DE">
            <w:pPr>
              <w:jc w:val="center"/>
              <w:rPr>
                <w:rFonts w:cs="Arial"/>
                <w:sz w:val="18"/>
              </w:rPr>
            </w:pPr>
            <w:sdt>
              <w:sdtPr>
                <w:rPr>
                  <w:b/>
                  <w:bCs/>
                  <w:color w:val="000000" w:themeColor="text1"/>
                  <w:sz w:val="28"/>
                  <w:szCs w:val="28"/>
                </w:rPr>
                <w:id w:val="33327361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218" w:type="dxa"/>
            <w:tcBorders>
              <w:top w:val="single" w:sz="6" w:space="0" w:color="auto"/>
              <w:left w:val="single" w:sz="6" w:space="0" w:color="auto"/>
              <w:bottom w:val="single" w:sz="4" w:space="0" w:color="auto"/>
              <w:right w:val="single" w:sz="4" w:space="0" w:color="auto"/>
            </w:tcBorders>
            <w:vAlign w:val="center"/>
          </w:tcPr>
          <w:p w:rsidR="009B75DE" w:rsidRDefault="009B75DE" w:rsidP="009B75DE">
            <w:pPr>
              <w:jc w:val="center"/>
              <w:rPr>
                <w:rFonts w:cs="Arial"/>
                <w:sz w:val="18"/>
              </w:rPr>
            </w:pPr>
            <w:sdt>
              <w:sdtPr>
                <w:rPr>
                  <w:b/>
                  <w:bCs/>
                  <w:color w:val="000000" w:themeColor="text1"/>
                  <w:sz w:val="28"/>
                  <w:szCs w:val="28"/>
                </w:rPr>
                <w:id w:val="1148479027"/>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r>
      <w:tr w:rsidR="009B75DE" w:rsidTr="004B6D08">
        <w:trPr>
          <w:trHeight w:val="407"/>
        </w:trPr>
        <w:tc>
          <w:tcPr>
            <w:tcW w:w="2125" w:type="dxa"/>
            <w:tcBorders>
              <w:left w:val="single" w:sz="4" w:space="0" w:color="auto"/>
              <w:bottom w:val="single" w:sz="4" w:space="0" w:color="auto"/>
              <w:right w:val="single" w:sz="4" w:space="0" w:color="auto"/>
            </w:tcBorders>
            <w:vAlign w:val="center"/>
          </w:tcPr>
          <w:p w:rsidR="009B75DE" w:rsidRDefault="009B75DE" w:rsidP="009B75DE">
            <w:pPr>
              <w:spacing w:line="276" w:lineRule="auto"/>
              <w:rPr>
                <w:rFonts w:cs="Arial"/>
              </w:rPr>
            </w:pPr>
            <w:r>
              <w:rPr>
                <w:rFonts w:cs="Arial"/>
              </w:rPr>
              <w:lastRenderedPageBreak/>
              <w:t xml:space="preserve">Bezeichnung </w:t>
            </w:r>
          </w:p>
        </w:tc>
        <w:tc>
          <w:tcPr>
            <w:tcW w:w="2550" w:type="dxa"/>
            <w:gridSpan w:val="2"/>
            <w:tcBorders>
              <w:top w:val="single" w:sz="4" w:space="0" w:color="auto"/>
              <w:left w:val="single" w:sz="4" w:space="0" w:color="auto"/>
              <w:bottom w:val="single" w:sz="4" w:space="0" w:color="auto"/>
              <w:right w:val="single" w:sz="4" w:space="0" w:color="auto"/>
            </w:tcBorders>
            <w:vAlign w:val="center"/>
          </w:tcPr>
          <w:p w:rsidR="009B75DE" w:rsidRDefault="009B75DE" w:rsidP="009B75DE">
            <w:pPr>
              <w:jc w:val="center"/>
              <w:rPr>
                <w:rFonts w:cs="Arial"/>
                <w:sz w:val="18"/>
              </w:rPr>
            </w:pP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9B75DE" w:rsidRDefault="009B75DE" w:rsidP="009B75DE">
            <w:pPr>
              <w:jc w:val="center"/>
              <w:rPr>
                <w:rFonts w:cs="Arial"/>
                <w:sz w:val="18"/>
              </w:rPr>
            </w:pPr>
          </w:p>
        </w:tc>
        <w:tc>
          <w:tcPr>
            <w:tcW w:w="2525" w:type="dxa"/>
            <w:gridSpan w:val="2"/>
            <w:tcBorders>
              <w:top w:val="single" w:sz="4" w:space="0" w:color="auto"/>
              <w:left w:val="single" w:sz="4" w:space="0" w:color="auto"/>
              <w:bottom w:val="single" w:sz="4" w:space="0" w:color="auto"/>
              <w:right w:val="single" w:sz="4" w:space="0" w:color="auto"/>
            </w:tcBorders>
            <w:vAlign w:val="center"/>
          </w:tcPr>
          <w:p w:rsidR="009B75DE" w:rsidRDefault="009B75DE" w:rsidP="009B75DE">
            <w:pPr>
              <w:jc w:val="center"/>
              <w:rPr>
                <w:rFonts w:cs="Arial"/>
                <w:sz w:val="18"/>
              </w:rPr>
            </w:pPr>
          </w:p>
        </w:tc>
      </w:tr>
      <w:tr w:rsidR="009B75DE">
        <w:trPr>
          <w:trHeight w:val="892"/>
        </w:trPr>
        <w:tc>
          <w:tcPr>
            <w:tcW w:w="9752" w:type="dxa"/>
            <w:gridSpan w:val="7"/>
            <w:tcBorders>
              <w:top w:val="single" w:sz="4" w:space="0" w:color="auto"/>
              <w:bottom w:val="single" w:sz="4" w:space="0" w:color="auto"/>
            </w:tcBorders>
            <w:vAlign w:val="center"/>
          </w:tcPr>
          <w:p w:rsidR="009B75DE" w:rsidRDefault="009B75DE" w:rsidP="009B75DE">
            <w:pPr>
              <w:tabs>
                <w:tab w:val="right" w:pos="3953"/>
              </w:tabs>
              <w:rPr>
                <w:rFonts w:cs="Arial"/>
                <w:b/>
              </w:rPr>
            </w:pPr>
            <w:r>
              <w:rPr>
                <w:rFonts w:cs="Arial"/>
                <w:b/>
              </w:rPr>
              <w:t xml:space="preserve">Arbeitsverhältnis </w:t>
            </w:r>
            <w:r>
              <w:rPr>
                <w:rFonts w:cs="Arial"/>
                <w:bCs/>
              </w:rPr>
              <w:t>(im Zeitraum, in welchem die Erfindung / das Material / die Software entwickelt wurde)</w:t>
            </w:r>
          </w:p>
        </w:tc>
      </w:tr>
      <w:tr w:rsidR="009B75DE" w:rsidTr="004B6D08">
        <w:trPr>
          <w:trHeight w:val="916"/>
        </w:trPr>
        <w:tc>
          <w:tcPr>
            <w:tcW w:w="2125" w:type="dxa"/>
            <w:tcBorders>
              <w:top w:val="single" w:sz="4" w:space="0" w:color="auto"/>
              <w:left w:val="single" w:sz="6" w:space="0" w:color="auto"/>
              <w:bottom w:val="single" w:sz="6" w:space="0" w:color="auto"/>
              <w:right w:val="single" w:sz="6" w:space="0" w:color="auto"/>
            </w:tcBorders>
            <w:shd w:val="clear" w:color="auto" w:fill="auto"/>
            <w:vAlign w:val="center"/>
          </w:tcPr>
          <w:p w:rsidR="009B75DE" w:rsidRDefault="009B75DE" w:rsidP="009B75DE">
            <w:pPr>
              <w:spacing w:line="276" w:lineRule="auto"/>
              <w:jc w:val="both"/>
              <w:rPr>
                <w:rFonts w:cs="Arial"/>
              </w:rPr>
            </w:pPr>
            <w:r>
              <w:rPr>
                <w:rFonts w:cs="Arial"/>
              </w:rPr>
              <w:t>DKFZ ist Arbeitgeber</w:t>
            </w:r>
          </w:p>
        </w:tc>
        <w:tc>
          <w:tcPr>
            <w:tcW w:w="2550" w:type="dxa"/>
            <w:gridSpan w:val="2"/>
            <w:tcBorders>
              <w:top w:val="single" w:sz="4" w:space="0" w:color="auto"/>
              <w:left w:val="single" w:sz="6" w:space="0" w:color="auto"/>
              <w:bottom w:val="single" w:sz="6" w:space="0" w:color="auto"/>
              <w:right w:val="single" w:sz="6" w:space="0" w:color="auto"/>
            </w:tcBorders>
            <w:shd w:val="clear" w:color="auto" w:fill="auto"/>
          </w:tcPr>
          <w:p w:rsidR="009B75DE" w:rsidRDefault="009B75DE" w:rsidP="009B75DE">
            <w:pPr>
              <w:spacing w:line="276" w:lineRule="auto"/>
              <w:jc w:val="both"/>
              <w:rPr>
                <w:rFonts w:cs="Arial"/>
                <w:sz w:val="18"/>
                <w:szCs w:val="18"/>
              </w:rPr>
            </w:pPr>
            <w:sdt>
              <w:sdtPr>
                <w:rPr>
                  <w:b/>
                  <w:bCs/>
                  <w:color w:val="000000" w:themeColor="text1"/>
                  <w:sz w:val="24"/>
                  <w:szCs w:val="24"/>
                </w:rPr>
                <w:id w:val="33472832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4"/>
                    <w:szCs w:val="24"/>
                  </w:rPr>
                  <w:t>☒</w:t>
                </w:r>
              </w:sdtContent>
            </w:sdt>
            <w:r>
              <w:rPr>
                <w:rFonts w:cs="Arial"/>
                <w:sz w:val="18"/>
                <w:szCs w:val="18"/>
              </w:rPr>
              <w:t xml:space="preserve"> Vollzeitangestellte:r</w:t>
            </w:r>
          </w:p>
          <w:p w:rsidR="009B75DE" w:rsidRDefault="009B75DE" w:rsidP="009B75DE">
            <w:pPr>
              <w:spacing w:line="276" w:lineRule="auto"/>
              <w:jc w:val="both"/>
              <w:rPr>
                <w:rFonts w:cs="Arial"/>
                <w:sz w:val="18"/>
                <w:szCs w:val="18"/>
              </w:rPr>
            </w:pPr>
            <w:sdt>
              <w:sdtPr>
                <w:rPr>
                  <w:rFonts w:cs="Arial"/>
                  <w:b/>
                  <w:bCs/>
                  <w:sz w:val="24"/>
                  <w:szCs w:val="24"/>
                </w:rPr>
                <w:id w:val="-310646846"/>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Nebentätigkeit</w:t>
            </w:r>
          </w:p>
          <w:p w:rsidR="009B75DE" w:rsidRDefault="009B75DE" w:rsidP="009B75DE">
            <w:pPr>
              <w:spacing w:line="276" w:lineRule="auto"/>
              <w:jc w:val="both"/>
              <w:rPr>
                <w:rFonts w:cs="Arial"/>
                <w:sz w:val="18"/>
                <w:szCs w:val="18"/>
              </w:rPr>
            </w:pPr>
            <w:sdt>
              <w:sdtPr>
                <w:rPr>
                  <w:rFonts w:cs="Arial"/>
                  <w:b/>
                  <w:bCs/>
                  <w:sz w:val="24"/>
                  <w:szCs w:val="24"/>
                </w:rPr>
                <w:id w:val="85184506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ZUG-Vertrag</w:t>
            </w:r>
          </w:p>
        </w:tc>
        <w:tc>
          <w:tcPr>
            <w:tcW w:w="2552" w:type="dxa"/>
            <w:gridSpan w:val="2"/>
            <w:tcBorders>
              <w:top w:val="single" w:sz="4" w:space="0" w:color="auto"/>
              <w:left w:val="single" w:sz="6" w:space="0" w:color="auto"/>
              <w:bottom w:val="single" w:sz="6" w:space="0" w:color="auto"/>
              <w:right w:val="single" w:sz="6" w:space="0" w:color="auto"/>
            </w:tcBorders>
          </w:tcPr>
          <w:p w:rsidR="009B75DE" w:rsidRDefault="009B75DE" w:rsidP="009B75DE">
            <w:pPr>
              <w:spacing w:line="276" w:lineRule="auto"/>
              <w:jc w:val="both"/>
              <w:rPr>
                <w:rFonts w:cs="Arial"/>
                <w:sz w:val="18"/>
                <w:szCs w:val="18"/>
              </w:rPr>
            </w:pPr>
            <w:sdt>
              <w:sdtPr>
                <w:rPr>
                  <w:rFonts w:cs="Arial"/>
                  <w:b/>
                  <w:bCs/>
                  <w:sz w:val="24"/>
                  <w:szCs w:val="24"/>
                </w:rPr>
                <w:id w:val="825553475"/>
                <w14:checkbox>
                  <w14:checked w14:val="0"/>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Vollzeitangestellte:r</w:t>
            </w:r>
          </w:p>
          <w:p w:rsidR="009B75DE" w:rsidRDefault="009B75DE" w:rsidP="009B75DE">
            <w:pPr>
              <w:spacing w:line="276" w:lineRule="auto"/>
              <w:jc w:val="both"/>
              <w:rPr>
                <w:rFonts w:cs="Arial"/>
                <w:sz w:val="18"/>
                <w:szCs w:val="18"/>
              </w:rPr>
            </w:pPr>
            <w:sdt>
              <w:sdtPr>
                <w:rPr>
                  <w:rFonts w:cs="Arial"/>
                  <w:b/>
                  <w:bCs/>
                  <w:sz w:val="24"/>
                  <w:szCs w:val="24"/>
                </w:rPr>
                <w:id w:val="-738165503"/>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Nebentätigkeit</w:t>
            </w:r>
          </w:p>
          <w:p w:rsidR="009B75DE" w:rsidRDefault="009B75DE" w:rsidP="009B75DE">
            <w:pPr>
              <w:spacing w:line="276" w:lineRule="auto"/>
              <w:jc w:val="both"/>
              <w:rPr>
                <w:rFonts w:cs="Arial"/>
                <w:sz w:val="18"/>
                <w:szCs w:val="18"/>
              </w:rPr>
            </w:pPr>
            <w:sdt>
              <w:sdtPr>
                <w:rPr>
                  <w:rFonts w:cs="Arial"/>
                  <w:b/>
                  <w:bCs/>
                  <w:sz w:val="24"/>
                  <w:szCs w:val="24"/>
                </w:rPr>
                <w:id w:val="3269532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ZUG-Vertrag</w:t>
            </w:r>
          </w:p>
        </w:tc>
        <w:tc>
          <w:tcPr>
            <w:tcW w:w="2525" w:type="dxa"/>
            <w:gridSpan w:val="2"/>
            <w:tcBorders>
              <w:top w:val="single" w:sz="4" w:space="0" w:color="auto"/>
              <w:left w:val="single" w:sz="6" w:space="0" w:color="auto"/>
              <w:bottom w:val="single" w:sz="6" w:space="0" w:color="auto"/>
              <w:right w:val="single" w:sz="6" w:space="0" w:color="auto"/>
            </w:tcBorders>
          </w:tcPr>
          <w:p w:rsidR="009B75DE" w:rsidRDefault="009B75DE" w:rsidP="009B75DE">
            <w:pPr>
              <w:spacing w:line="276" w:lineRule="auto"/>
              <w:jc w:val="both"/>
              <w:rPr>
                <w:rFonts w:cs="Arial"/>
                <w:sz w:val="18"/>
                <w:szCs w:val="18"/>
              </w:rPr>
            </w:pPr>
            <w:sdt>
              <w:sdtPr>
                <w:rPr>
                  <w:rFonts w:cs="Arial"/>
                  <w:b/>
                  <w:bCs/>
                  <w:sz w:val="24"/>
                  <w:szCs w:val="24"/>
                </w:rPr>
                <w:id w:val="134227665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Vollzeitangestellte:r</w:t>
            </w:r>
          </w:p>
          <w:p w:rsidR="009B75DE" w:rsidRDefault="009B75DE" w:rsidP="009B75DE">
            <w:pPr>
              <w:spacing w:line="276" w:lineRule="auto"/>
              <w:jc w:val="both"/>
              <w:rPr>
                <w:rFonts w:cs="Arial"/>
                <w:sz w:val="18"/>
                <w:szCs w:val="18"/>
              </w:rPr>
            </w:pPr>
            <w:sdt>
              <w:sdtPr>
                <w:rPr>
                  <w:rFonts w:cs="Arial"/>
                  <w:b/>
                  <w:bCs/>
                  <w:sz w:val="24"/>
                  <w:szCs w:val="24"/>
                </w:rPr>
                <w:id w:val="1446201110"/>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Nebentätigkeit</w:t>
            </w:r>
          </w:p>
          <w:p w:rsidR="009B75DE" w:rsidRDefault="009B75DE" w:rsidP="009B75DE">
            <w:pPr>
              <w:spacing w:line="276" w:lineRule="auto"/>
              <w:jc w:val="both"/>
              <w:rPr>
                <w:rFonts w:cs="Arial"/>
                <w:sz w:val="18"/>
                <w:szCs w:val="18"/>
              </w:rPr>
            </w:pPr>
            <w:sdt>
              <w:sdtPr>
                <w:rPr>
                  <w:rFonts w:cs="Arial"/>
                  <w:b/>
                  <w:bCs/>
                  <w:sz w:val="24"/>
                  <w:szCs w:val="24"/>
                </w:rPr>
                <w:id w:val="-1371987288"/>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ZUG-Vertrag</w:t>
            </w:r>
          </w:p>
        </w:tc>
      </w:tr>
      <w:tr w:rsidR="009B75DE" w:rsidTr="004B6D08">
        <w:trPr>
          <w:trHeight w:val="569"/>
        </w:trPr>
        <w:tc>
          <w:tcPr>
            <w:tcW w:w="2125" w:type="dxa"/>
            <w:tcBorders>
              <w:top w:val="single" w:sz="4" w:space="0" w:color="auto"/>
              <w:left w:val="single" w:sz="6" w:space="0" w:color="auto"/>
              <w:bottom w:val="single" w:sz="6" w:space="0" w:color="auto"/>
              <w:right w:val="single" w:sz="6" w:space="0" w:color="auto"/>
            </w:tcBorders>
            <w:shd w:val="clear" w:color="auto" w:fill="auto"/>
            <w:vAlign w:val="center"/>
          </w:tcPr>
          <w:p w:rsidR="009B75DE" w:rsidRDefault="009B75DE" w:rsidP="009B75DE">
            <w:pPr>
              <w:spacing w:line="276" w:lineRule="auto"/>
              <w:jc w:val="both"/>
              <w:rPr>
                <w:rFonts w:cs="Arial"/>
              </w:rPr>
            </w:pPr>
            <w:r>
              <w:rPr>
                <w:rFonts w:cs="Arial"/>
              </w:rPr>
              <w:t>Kostenstelle</w:t>
            </w:r>
          </w:p>
        </w:tc>
        <w:tc>
          <w:tcPr>
            <w:tcW w:w="2550" w:type="dxa"/>
            <w:gridSpan w:val="2"/>
            <w:tcBorders>
              <w:top w:val="single" w:sz="4" w:space="0" w:color="auto"/>
              <w:left w:val="single" w:sz="6" w:space="0" w:color="auto"/>
              <w:bottom w:val="single" w:sz="6" w:space="0" w:color="auto"/>
              <w:right w:val="single" w:sz="6" w:space="0" w:color="auto"/>
            </w:tcBorders>
            <w:shd w:val="clear" w:color="auto" w:fill="auto"/>
          </w:tcPr>
          <w:p w:rsidR="009B75DE" w:rsidRDefault="009B75DE" w:rsidP="009B75DE">
            <w:pPr>
              <w:spacing w:line="276" w:lineRule="auto"/>
              <w:jc w:val="both"/>
              <w:rPr>
                <w:b/>
                <w:bCs/>
                <w:color w:val="000000" w:themeColor="text1"/>
                <w:sz w:val="24"/>
                <w:szCs w:val="24"/>
              </w:rPr>
            </w:pPr>
            <w:r>
              <w:rPr>
                <w:b/>
                <w:bCs/>
                <w:color w:val="000000" w:themeColor="text1"/>
                <w:sz w:val="24"/>
                <w:szCs w:val="24"/>
              </w:rPr>
              <w:t>B370</w:t>
            </w:r>
          </w:p>
        </w:tc>
        <w:tc>
          <w:tcPr>
            <w:tcW w:w="2552" w:type="dxa"/>
            <w:gridSpan w:val="2"/>
            <w:tcBorders>
              <w:top w:val="single" w:sz="4" w:space="0" w:color="auto"/>
              <w:left w:val="single" w:sz="6" w:space="0" w:color="auto"/>
              <w:bottom w:val="single" w:sz="6" w:space="0" w:color="auto"/>
              <w:right w:val="single" w:sz="6" w:space="0" w:color="auto"/>
            </w:tcBorders>
          </w:tcPr>
          <w:p w:rsidR="009B75DE" w:rsidRDefault="009B75DE" w:rsidP="009B75DE">
            <w:pPr>
              <w:spacing w:line="276" w:lineRule="auto"/>
              <w:jc w:val="both"/>
              <w:rPr>
                <w:b/>
                <w:bCs/>
                <w:color w:val="000000" w:themeColor="text1"/>
                <w:sz w:val="24"/>
                <w:szCs w:val="24"/>
              </w:rPr>
            </w:pPr>
            <w:r>
              <w:rPr>
                <w:b/>
                <w:bCs/>
                <w:color w:val="000000" w:themeColor="text1"/>
                <w:sz w:val="24"/>
                <w:szCs w:val="24"/>
              </w:rPr>
              <w:t>B370</w:t>
            </w:r>
          </w:p>
        </w:tc>
        <w:tc>
          <w:tcPr>
            <w:tcW w:w="2525" w:type="dxa"/>
            <w:gridSpan w:val="2"/>
            <w:tcBorders>
              <w:top w:val="single" w:sz="4" w:space="0" w:color="auto"/>
              <w:left w:val="single" w:sz="6" w:space="0" w:color="auto"/>
              <w:bottom w:val="single" w:sz="6" w:space="0" w:color="auto"/>
              <w:right w:val="single" w:sz="6" w:space="0" w:color="auto"/>
            </w:tcBorders>
          </w:tcPr>
          <w:p w:rsidR="009B75DE" w:rsidRDefault="009B75DE" w:rsidP="009B75DE">
            <w:pPr>
              <w:spacing w:line="276" w:lineRule="auto"/>
              <w:jc w:val="both"/>
              <w:rPr>
                <w:b/>
                <w:bCs/>
                <w:color w:val="000000" w:themeColor="text1"/>
                <w:sz w:val="24"/>
                <w:szCs w:val="24"/>
              </w:rPr>
            </w:pPr>
            <w:r>
              <w:rPr>
                <w:b/>
                <w:bCs/>
                <w:color w:val="000000" w:themeColor="text1"/>
                <w:sz w:val="24"/>
                <w:szCs w:val="24"/>
              </w:rPr>
              <w:t>B370</w:t>
            </w:r>
          </w:p>
        </w:tc>
      </w:tr>
      <w:tr w:rsidR="009B75DE" w:rsidTr="004B6D08">
        <w:trPr>
          <w:trHeight w:val="536"/>
        </w:trPr>
        <w:tc>
          <w:tcPr>
            <w:tcW w:w="2125" w:type="dxa"/>
            <w:vMerge w:val="restart"/>
            <w:tcBorders>
              <w:top w:val="single" w:sz="6" w:space="0" w:color="auto"/>
              <w:left w:val="single" w:sz="6" w:space="0" w:color="auto"/>
              <w:right w:val="single" w:sz="6" w:space="0" w:color="auto"/>
            </w:tcBorders>
            <w:vAlign w:val="center"/>
          </w:tcPr>
          <w:p w:rsidR="009B75DE" w:rsidRDefault="009B75DE" w:rsidP="009B75DE">
            <w:pPr>
              <w:spacing w:line="276" w:lineRule="auto"/>
              <w:jc w:val="center"/>
              <w:rPr>
                <w:rFonts w:cs="Arial"/>
                <w:i/>
                <w:iCs/>
                <w:sz w:val="18"/>
                <w:szCs w:val="18"/>
              </w:rPr>
            </w:pPr>
            <w:r>
              <w:rPr>
                <w:rFonts w:cs="Arial"/>
                <w:i/>
                <w:iCs/>
                <w:sz w:val="18"/>
                <w:szCs w:val="18"/>
              </w:rPr>
              <w:t>Bei mehreren Arbeitgebern bitte angeben:</w:t>
            </w:r>
          </w:p>
        </w:tc>
        <w:tc>
          <w:tcPr>
            <w:tcW w:w="2550"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 xml:space="preserve">Name weiterer Arbeitgeber: </w:t>
            </w:r>
          </w:p>
          <w:p w:rsidR="009B75DE" w:rsidRDefault="009B75DE" w:rsidP="009B75DE">
            <w:pPr>
              <w:spacing w:line="276" w:lineRule="auto"/>
              <w:rPr>
                <w:rFonts w:cs="Arial"/>
                <w:sz w:val="18"/>
                <w:szCs w:val="18"/>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 xml:space="preserve">Name weiterer Arbeitgeber: </w:t>
            </w:r>
          </w:p>
          <w:p w:rsidR="009B75DE" w:rsidRDefault="009B75DE" w:rsidP="009B75DE">
            <w:pPr>
              <w:spacing w:line="276" w:lineRule="auto"/>
              <w:rPr>
                <w:rFonts w:cs="Arial"/>
                <w:sz w:val="18"/>
                <w:szCs w:val="18"/>
              </w:rPr>
            </w:pPr>
          </w:p>
        </w:tc>
        <w:tc>
          <w:tcPr>
            <w:tcW w:w="2525"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 xml:space="preserve">Name weiterer Arbeitgeber: </w:t>
            </w:r>
          </w:p>
          <w:p w:rsidR="009B75DE" w:rsidRDefault="009B75DE" w:rsidP="009B75DE">
            <w:pPr>
              <w:spacing w:line="276" w:lineRule="auto"/>
              <w:rPr>
                <w:rFonts w:cs="Arial"/>
                <w:sz w:val="18"/>
                <w:szCs w:val="18"/>
              </w:rPr>
            </w:pPr>
          </w:p>
        </w:tc>
      </w:tr>
      <w:tr w:rsidR="009B75DE" w:rsidTr="004B6D08">
        <w:trPr>
          <w:trHeight w:val="536"/>
        </w:trPr>
        <w:tc>
          <w:tcPr>
            <w:tcW w:w="2125" w:type="dxa"/>
            <w:vMerge/>
            <w:tcBorders>
              <w:left w:val="single" w:sz="6" w:space="0" w:color="auto"/>
              <w:bottom w:val="single" w:sz="6" w:space="0" w:color="auto"/>
              <w:right w:val="single" w:sz="6" w:space="0" w:color="auto"/>
            </w:tcBorders>
            <w:vAlign w:val="center"/>
          </w:tcPr>
          <w:p w:rsidR="009B75DE" w:rsidRDefault="009B75DE" w:rsidP="009B75DE">
            <w:pPr>
              <w:spacing w:line="276" w:lineRule="auto"/>
              <w:rPr>
                <w:rFonts w:cs="Arial"/>
              </w:rPr>
            </w:pPr>
          </w:p>
        </w:tc>
        <w:tc>
          <w:tcPr>
            <w:tcW w:w="2550"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DKFZ Haupt-Arbeitgeber</w:t>
            </w:r>
          </w:p>
          <w:p w:rsidR="009B75DE" w:rsidRDefault="009B75DE" w:rsidP="009B75DE">
            <w:pPr>
              <w:spacing w:line="276" w:lineRule="auto"/>
              <w:rPr>
                <w:rFonts w:cs="Arial"/>
                <w:sz w:val="18"/>
                <w:szCs w:val="18"/>
              </w:rPr>
            </w:pPr>
            <w:sdt>
              <w:sdtPr>
                <w:rPr>
                  <w:rFonts w:cs="Arial"/>
                  <w:b/>
                  <w:bCs/>
                  <w:sz w:val="24"/>
                  <w:szCs w:val="24"/>
                </w:rPr>
                <w:id w:val="-1151981420"/>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Ja     </w:t>
            </w:r>
            <w:sdt>
              <w:sdtPr>
                <w:rPr>
                  <w:rFonts w:cs="Arial"/>
                  <w:b/>
                  <w:bCs/>
                  <w:sz w:val="24"/>
                  <w:szCs w:val="24"/>
                </w:rPr>
                <w:id w:val="1233121144"/>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Nein</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DKFZ Haupt-Arbeitgeber</w:t>
            </w:r>
          </w:p>
          <w:p w:rsidR="009B75DE" w:rsidRDefault="009B75DE" w:rsidP="009B75DE">
            <w:pPr>
              <w:spacing w:line="276" w:lineRule="auto"/>
              <w:rPr>
                <w:rFonts w:cs="Arial"/>
                <w:sz w:val="18"/>
                <w:szCs w:val="18"/>
              </w:rPr>
            </w:pPr>
            <w:sdt>
              <w:sdtPr>
                <w:rPr>
                  <w:rFonts w:cs="Arial"/>
                  <w:b/>
                  <w:bCs/>
                  <w:sz w:val="24"/>
                  <w:szCs w:val="24"/>
                </w:rPr>
                <w:id w:val="158827261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Ja     </w:t>
            </w:r>
            <w:sdt>
              <w:sdtPr>
                <w:rPr>
                  <w:rFonts w:cs="Arial"/>
                  <w:b/>
                  <w:bCs/>
                  <w:sz w:val="24"/>
                  <w:szCs w:val="24"/>
                </w:rPr>
                <w:id w:val="1728871793"/>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Nein</w:t>
            </w:r>
          </w:p>
        </w:tc>
        <w:tc>
          <w:tcPr>
            <w:tcW w:w="2525" w:type="dxa"/>
            <w:gridSpan w:val="2"/>
            <w:tcBorders>
              <w:top w:val="single" w:sz="6" w:space="0" w:color="auto"/>
              <w:left w:val="single" w:sz="6" w:space="0" w:color="auto"/>
              <w:bottom w:val="single" w:sz="6"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DKFZ Haupt-Arbeitgeber</w:t>
            </w:r>
          </w:p>
          <w:p w:rsidR="009B75DE" w:rsidRDefault="009B75DE" w:rsidP="009B75DE">
            <w:pPr>
              <w:spacing w:line="276" w:lineRule="auto"/>
              <w:rPr>
                <w:rFonts w:cs="Arial"/>
                <w:sz w:val="18"/>
                <w:szCs w:val="18"/>
              </w:rPr>
            </w:pPr>
            <w:sdt>
              <w:sdtPr>
                <w:rPr>
                  <w:rFonts w:cs="Arial"/>
                  <w:b/>
                  <w:bCs/>
                  <w:sz w:val="24"/>
                  <w:szCs w:val="24"/>
                </w:rPr>
                <w:id w:val="860159015"/>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Ja     </w:t>
            </w:r>
            <w:sdt>
              <w:sdtPr>
                <w:rPr>
                  <w:rFonts w:cs="Arial"/>
                  <w:b/>
                  <w:bCs/>
                  <w:sz w:val="24"/>
                  <w:szCs w:val="24"/>
                </w:rPr>
                <w:id w:val="232983391"/>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Nein</w:t>
            </w:r>
          </w:p>
        </w:tc>
      </w:tr>
      <w:tr w:rsidR="009B75DE" w:rsidTr="004B6D08">
        <w:trPr>
          <w:trHeight w:val="536"/>
        </w:trPr>
        <w:tc>
          <w:tcPr>
            <w:tcW w:w="2125" w:type="dxa"/>
            <w:tcBorders>
              <w:top w:val="single" w:sz="6" w:space="0" w:color="auto"/>
              <w:left w:val="single" w:sz="6" w:space="0" w:color="auto"/>
              <w:bottom w:val="single" w:sz="4" w:space="0" w:color="auto"/>
              <w:right w:val="single" w:sz="6" w:space="0" w:color="auto"/>
            </w:tcBorders>
            <w:vAlign w:val="center"/>
          </w:tcPr>
          <w:p w:rsidR="009B75DE" w:rsidRDefault="009B75DE" w:rsidP="009B75DE">
            <w:pPr>
              <w:spacing w:line="276" w:lineRule="auto"/>
              <w:rPr>
                <w:rFonts w:cs="Arial"/>
              </w:rPr>
            </w:pPr>
            <w:r>
              <w:rPr>
                <w:rFonts w:cs="Arial"/>
              </w:rPr>
              <w:t>DKFZ ist nicht der Arbeitgeber:</w:t>
            </w:r>
          </w:p>
        </w:tc>
        <w:tc>
          <w:tcPr>
            <w:tcW w:w="2550" w:type="dxa"/>
            <w:gridSpan w:val="2"/>
            <w:tcBorders>
              <w:top w:val="single" w:sz="6" w:space="0" w:color="auto"/>
              <w:left w:val="single" w:sz="6" w:space="0" w:color="auto"/>
              <w:bottom w:val="single" w:sz="4"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Name des Arbeitgebers:</w:t>
            </w:r>
          </w:p>
          <w:p w:rsidR="009B75DE" w:rsidRDefault="009B75DE" w:rsidP="009B75DE">
            <w:pPr>
              <w:spacing w:line="276" w:lineRule="auto"/>
              <w:rPr>
                <w:rFonts w:cs="Arial"/>
                <w:sz w:val="18"/>
                <w:szCs w:val="18"/>
              </w:rPr>
            </w:pPr>
          </w:p>
        </w:tc>
        <w:tc>
          <w:tcPr>
            <w:tcW w:w="2552" w:type="dxa"/>
            <w:gridSpan w:val="2"/>
            <w:tcBorders>
              <w:top w:val="single" w:sz="6" w:space="0" w:color="auto"/>
              <w:left w:val="single" w:sz="6" w:space="0" w:color="auto"/>
              <w:bottom w:val="single" w:sz="4"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Name des Arbeitgebers:</w:t>
            </w:r>
          </w:p>
          <w:p w:rsidR="009B75DE" w:rsidRDefault="009B75DE" w:rsidP="009B75DE">
            <w:pPr>
              <w:spacing w:line="276" w:lineRule="auto"/>
              <w:rPr>
                <w:rFonts w:cs="Arial"/>
                <w:sz w:val="18"/>
                <w:szCs w:val="18"/>
              </w:rPr>
            </w:pPr>
          </w:p>
        </w:tc>
        <w:tc>
          <w:tcPr>
            <w:tcW w:w="2525" w:type="dxa"/>
            <w:gridSpan w:val="2"/>
            <w:tcBorders>
              <w:top w:val="single" w:sz="6" w:space="0" w:color="auto"/>
              <w:left w:val="single" w:sz="6" w:space="0" w:color="auto"/>
              <w:bottom w:val="single" w:sz="4" w:space="0" w:color="auto"/>
              <w:right w:val="single" w:sz="6" w:space="0" w:color="auto"/>
            </w:tcBorders>
            <w:vAlign w:val="center"/>
          </w:tcPr>
          <w:p w:rsidR="009B75DE" w:rsidRDefault="009B75DE" w:rsidP="009B75DE">
            <w:pPr>
              <w:spacing w:line="276" w:lineRule="auto"/>
              <w:rPr>
                <w:rFonts w:cs="Arial"/>
                <w:sz w:val="18"/>
                <w:szCs w:val="18"/>
              </w:rPr>
            </w:pPr>
            <w:r>
              <w:rPr>
                <w:rFonts w:cs="Arial"/>
                <w:sz w:val="18"/>
                <w:szCs w:val="18"/>
              </w:rPr>
              <w:t>Name des Arbeitgebers:</w:t>
            </w:r>
          </w:p>
          <w:p w:rsidR="009B75DE" w:rsidRDefault="009B75DE" w:rsidP="009B75DE">
            <w:pPr>
              <w:spacing w:line="276" w:lineRule="auto"/>
              <w:rPr>
                <w:rFonts w:cs="Arial"/>
                <w:sz w:val="18"/>
                <w:szCs w:val="18"/>
              </w:rPr>
            </w:pPr>
          </w:p>
        </w:tc>
      </w:tr>
    </w:tbl>
    <w:p w:rsidR="00895581" w:rsidRDefault="006A18BE">
      <w:pPr>
        <w:pStyle w:val="Heading1"/>
      </w:pPr>
      <w:r>
        <w:t>4a.</w:t>
      </w:r>
      <w:r>
        <w:tab/>
        <w:t>Angaben zur Erfindung</w:t>
      </w:r>
      <w:r w:rsidR="004350C7">
        <w:t xml:space="preserve"> / dem Material</w:t>
      </w:r>
      <w:r>
        <w:t xml:space="preserve"> </w:t>
      </w:r>
      <w:r w:rsidR="004350C7">
        <w:br/>
      </w:r>
      <w:r w:rsidR="004350C7">
        <w:tab/>
      </w:r>
      <w:r>
        <w:rPr>
          <w:sz w:val="24"/>
          <w:szCs w:val="24"/>
        </w:rPr>
        <w:t>(</w:t>
      </w:r>
      <w:r w:rsidR="004350C7">
        <w:rPr>
          <w:i/>
          <w:iCs/>
          <w:sz w:val="24"/>
          <w:szCs w:val="24"/>
        </w:rPr>
        <w:t>für</w:t>
      </w:r>
      <w:r>
        <w:rPr>
          <w:i/>
          <w:iCs/>
          <w:sz w:val="24"/>
          <w:szCs w:val="24"/>
        </w:rPr>
        <w:t xml:space="preserve"> Software bitte zu Abschnitt 4b weitergehen</w:t>
      </w:r>
      <w:r>
        <w:rPr>
          <w:sz w:val="24"/>
          <w:szCs w:val="24"/>
        </w:rPr>
        <w:t>)</w:t>
      </w:r>
    </w:p>
    <w:p w:rsidR="00895581" w:rsidRDefault="00895581">
      <w:pPr>
        <w:pStyle w:val="OmniPage513"/>
        <w:rPr>
          <w:rFonts w:cs="Arial"/>
          <w:b/>
        </w:rPr>
      </w:pPr>
    </w:p>
    <w:p w:rsidR="00895581" w:rsidRDefault="006A18BE">
      <w:pPr>
        <w:pStyle w:val="OmniPage513"/>
        <w:ind w:left="708" w:hanging="708"/>
        <w:rPr>
          <w:rFonts w:cs="Arial"/>
          <w:b/>
          <w:bCs/>
          <w:sz w:val="18"/>
          <w:szCs w:val="18"/>
        </w:rPr>
      </w:pPr>
      <w:r>
        <w:rPr>
          <w:rStyle w:val="Heading3Char"/>
        </w:rPr>
        <w:t>4.a1</w:t>
      </w:r>
      <w:r>
        <w:rPr>
          <w:rStyle w:val="Heading3Char"/>
        </w:rPr>
        <w:tab/>
        <w:t>Sind die der Erfindung</w:t>
      </w:r>
      <w:r w:rsidR="004350C7">
        <w:rPr>
          <w:rStyle w:val="Heading3Char"/>
        </w:rPr>
        <w:t xml:space="preserve"> / dem Material</w:t>
      </w:r>
      <w:r>
        <w:rPr>
          <w:rStyle w:val="Heading3Char"/>
        </w:rPr>
        <w:t xml:space="preserve"> zugrundeliegenden Ideen bereits ganz oder teilweise gegenüber Dritten bekannt gemacht worden?</w:t>
      </w:r>
      <w:r>
        <w:rPr>
          <w:rFonts w:cs="Arial"/>
          <w:b/>
          <w:bCs/>
          <w:sz w:val="18"/>
          <w:szCs w:val="18"/>
        </w:rPr>
        <w:t xml:space="preserve"> </w:t>
      </w:r>
    </w:p>
    <w:p w:rsidR="00895581" w:rsidRDefault="006A18BE">
      <w:pPr>
        <w:pStyle w:val="OmniPage513"/>
        <w:ind w:left="708"/>
        <w:rPr>
          <w:rFonts w:cs="Arial"/>
          <w:bCs/>
          <w:sz w:val="18"/>
          <w:szCs w:val="18"/>
        </w:rPr>
      </w:pPr>
      <w:r>
        <w:rPr>
          <w:rStyle w:val="SubtleEmphasis"/>
          <w:sz w:val="18"/>
          <w:szCs w:val="18"/>
        </w:rPr>
        <w:t>(z. B. durch wissenschaftliche Veröffentlichungen, Vorträge, Führungen, Messen, Ausstellungen, Poster, Blogs, Ausschreibungen, Mitteilungen an Kooperationspartner oder Firmen, Einreichung von Abstracts</w:t>
      </w:r>
      <w:r w:rsidR="008244DF">
        <w:rPr>
          <w:rStyle w:val="SubtleEmphasis"/>
          <w:sz w:val="18"/>
          <w:szCs w:val="18"/>
        </w:rPr>
        <w:t xml:space="preserve"> </w:t>
      </w:r>
      <w:r>
        <w:rPr>
          <w:rStyle w:val="SubtleEmphasis"/>
          <w:sz w:val="18"/>
          <w:szCs w:val="18"/>
        </w:rPr>
        <w:t>/</w:t>
      </w:r>
      <w:r w:rsidR="008244DF">
        <w:rPr>
          <w:rStyle w:val="SubtleEmphasis"/>
          <w:sz w:val="18"/>
          <w:szCs w:val="18"/>
        </w:rPr>
        <w:t xml:space="preserve"> </w:t>
      </w:r>
      <w:r>
        <w:rPr>
          <w:rStyle w:val="SubtleEmphasis"/>
          <w:sz w:val="18"/>
          <w:szCs w:val="18"/>
        </w:rPr>
        <w:t>Online-Abstracts, Vortragsanmeldungen etc.; mündlich oder schriftlich)</w:t>
      </w:r>
      <w:r>
        <w:rPr>
          <w:rFonts w:cs="Arial"/>
          <w:bCs/>
          <w:sz w:val="18"/>
          <w:szCs w:val="18"/>
        </w:rPr>
        <w:t xml:space="preserve"> </w:t>
      </w:r>
    </w:p>
    <w:p w:rsidR="00895581" w:rsidRDefault="00895581">
      <w:pPr>
        <w:pStyle w:val="OmniPage513"/>
        <w:ind w:left="708"/>
        <w:rPr>
          <w:rFonts w:cs="Arial"/>
          <w:bCs/>
          <w:sz w:val="18"/>
          <w:szCs w:val="18"/>
        </w:rPr>
      </w:pPr>
    </w:p>
    <w:p w:rsidR="00895581" w:rsidRDefault="006A18BE">
      <w:pPr>
        <w:tabs>
          <w:tab w:val="left" w:pos="708"/>
          <w:tab w:val="left" w:pos="1487"/>
        </w:tabs>
        <w:spacing w:line="248" w:lineRule="exact"/>
        <w:rPr>
          <w:rFonts w:cs="Arial"/>
        </w:rPr>
      </w:pPr>
      <w:r>
        <w:rPr>
          <w:rFonts w:cs="Arial"/>
        </w:rPr>
        <w:tab/>
      </w:r>
      <w:sdt>
        <w:sdtPr>
          <w:rPr>
            <w:rFonts w:cs="Arial"/>
            <w:sz w:val="24"/>
            <w:szCs w:val="24"/>
          </w:rPr>
          <w:id w:val="-49848284"/>
          <w14:checkbox>
            <w14:checked w14:val="1"/>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rFonts w:cs="Arial"/>
        </w:rPr>
        <w:t xml:space="preserve"> nein</w:t>
      </w:r>
      <w:r>
        <w:rPr>
          <w:rFonts w:cs="Arial"/>
        </w:rPr>
        <w:tab/>
      </w:r>
      <w:sdt>
        <w:sdtPr>
          <w:rPr>
            <w:rFonts w:cs="Arial"/>
            <w:sz w:val="24"/>
            <w:szCs w:val="24"/>
          </w:rPr>
          <w:id w:val="-990704039"/>
          <w14:checkbox>
            <w14:checked w14:val="1"/>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cs="Arial"/>
        </w:rPr>
        <w:t xml:space="preserve"> ja (Erläuterung)</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tc>
      </w:tr>
    </w:tbl>
    <w:p w:rsidR="00895581" w:rsidRDefault="00895581">
      <w:pPr>
        <w:tabs>
          <w:tab w:val="left" w:pos="708"/>
          <w:tab w:val="left" w:pos="1487"/>
        </w:tabs>
        <w:spacing w:line="248" w:lineRule="exact"/>
        <w:rPr>
          <w:rFonts w:cs="Arial"/>
        </w:rPr>
      </w:pPr>
    </w:p>
    <w:p w:rsidR="00895581" w:rsidRDefault="00895581">
      <w:pPr>
        <w:spacing w:line="248" w:lineRule="exact"/>
        <w:rPr>
          <w:rFonts w:cs="Arial"/>
        </w:rPr>
      </w:pPr>
    </w:p>
    <w:p w:rsidR="00895581" w:rsidRDefault="006A18BE">
      <w:pPr>
        <w:pStyle w:val="OmniPage513"/>
        <w:rPr>
          <w:rFonts w:cs="Arial"/>
          <w:b/>
          <w:bCs/>
        </w:rPr>
      </w:pPr>
      <w:r>
        <w:rPr>
          <w:rStyle w:val="Heading3Char"/>
        </w:rPr>
        <w:t>4.a2</w:t>
      </w:r>
      <w:r>
        <w:rPr>
          <w:rStyle w:val="Heading3Char"/>
        </w:rPr>
        <w:tab/>
        <w:t xml:space="preserve">Sind entsprechende Veröffentlichungen der Erfindung </w:t>
      </w:r>
      <w:r w:rsidR="004350C7">
        <w:rPr>
          <w:rStyle w:val="Heading3Char"/>
        </w:rPr>
        <w:t xml:space="preserve">/ des Materials </w:t>
      </w:r>
      <w:r>
        <w:rPr>
          <w:rStyle w:val="Heading3Char"/>
        </w:rPr>
        <w:t xml:space="preserve">erfolgt </w:t>
      </w:r>
      <w:r w:rsidR="004350C7">
        <w:rPr>
          <w:rStyle w:val="Heading3Char"/>
        </w:rPr>
        <w:tab/>
      </w:r>
      <w:r>
        <w:rPr>
          <w:rStyle w:val="Heading3Char"/>
        </w:rPr>
        <w:t>oder geplant?</w:t>
      </w:r>
      <w:r>
        <w:rPr>
          <w:rFonts w:cs="Arial"/>
          <w:b/>
          <w:bCs/>
        </w:rPr>
        <w:t xml:space="preserve"> </w:t>
      </w:r>
    </w:p>
    <w:p w:rsidR="00895581" w:rsidRDefault="006A18BE">
      <w:pPr>
        <w:pStyle w:val="OmniPage513"/>
        <w:ind w:left="708"/>
        <w:rPr>
          <w:rStyle w:val="SubtleEmphasis"/>
          <w:sz w:val="18"/>
          <w:szCs w:val="18"/>
        </w:rPr>
      </w:pPr>
      <w:r>
        <w:rPr>
          <w:rStyle w:val="SubtleEmphasis"/>
          <w:sz w:val="18"/>
          <w:szCs w:val="18"/>
        </w:rPr>
        <w:t>(z.B. öffentliche Vorträge, Abstracts, Präsentationen, Poster, Diplom- oder Doktorarbeiten, oder vorgezogene online-Veröffentlichungen von print-Veröffentlichungen, Publikationen, Präsentationen</w:t>
      </w:r>
      <w:r w:rsidR="008244DF">
        <w:rPr>
          <w:rStyle w:val="SubtleEmphasis"/>
          <w:sz w:val="18"/>
          <w:szCs w:val="18"/>
        </w:rPr>
        <w:t>, Messen,</w:t>
      </w:r>
      <w:r>
        <w:rPr>
          <w:rStyle w:val="SubtleEmphasis"/>
          <w:sz w:val="18"/>
          <w:szCs w:val="18"/>
        </w:rPr>
        <w:t xml:space="preserve"> etc.) </w:t>
      </w:r>
    </w:p>
    <w:p w:rsidR="00895581" w:rsidRDefault="004350C7">
      <w:pPr>
        <w:pStyle w:val="OmniPage513"/>
        <w:rPr>
          <w:rFonts w:cs="Arial"/>
          <w:b/>
          <w:bCs/>
        </w:rPr>
      </w:pPr>
      <w:r>
        <w:rPr>
          <w:rFonts w:cs="Arial"/>
          <w:b/>
          <w:bCs/>
          <w:noProof/>
          <w:sz w:val="30"/>
        </w:rPr>
        <mc:AlternateContent>
          <mc:Choice Requires="wps">
            <w:drawing>
              <wp:anchor distT="0" distB="0" distL="114300" distR="114300" simplePos="0" relativeHeight="251664384" behindDoc="0" locked="0" layoutInCell="1" allowOverlap="1" wp14:anchorId="67D80925" wp14:editId="616AC744">
                <wp:simplePos x="0" y="0"/>
                <wp:positionH relativeFrom="column">
                  <wp:posOffset>3784438</wp:posOffset>
                </wp:positionH>
                <wp:positionV relativeFrom="paragraph">
                  <wp:posOffset>135890</wp:posOffset>
                </wp:positionV>
                <wp:extent cx="563245" cy="180340"/>
                <wp:effectExtent l="0" t="0" r="27305" b="10160"/>
                <wp:wrapNone/>
                <wp:docPr id="11" name="Rechteck 11"/>
                <wp:cNvGraphicFramePr/>
                <a:graphic xmlns:a="http://schemas.openxmlformats.org/drawingml/2006/main">
                  <a:graphicData uri="http://schemas.microsoft.com/office/word/2010/wordprocessingShape">
                    <wps:wsp>
                      <wps:cNvSpPr/>
                      <wps:spPr>
                        <a:xfrm>
                          <a:off x="0" y="0"/>
                          <a:ext cx="563245"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D5F46" id="Rechteck 11" o:spid="_x0000_s1026" style="position:absolute;margin-left:298pt;margin-top:10.7pt;width:44.35pt;height:1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" filled="f" strokecolor="black [3213]" strokeweight="1pt"/>
            </w:pict>
          </mc:Fallback>
        </mc:AlternateContent>
      </w:r>
      <w:r>
        <w:rPr>
          <w:rFonts w:cs="Arial"/>
          <w:b/>
          <w:bCs/>
          <w:noProof/>
          <w:sz w:val="30"/>
        </w:rPr>
        <mc:AlternateContent>
          <mc:Choice Requires="wps">
            <w:drawing>
              <wp:anchor distT="0" distB="0" distL="114300" distR="114300" simplePos="0" relativeHeight="251666432" behindDoc="0" locked="0" layoutInCell="1" allowOverlap="1" wp14:anchorId="40AFABB4" wp14:editId="3D1322FB">
                <wp:simplePos x="0" y="0"/>
                <wp:positionH relativeFrom="column">
                  <wp:posOffset>4784548</wp:posOffset>
                </wp:positionH>
                <wp:positionV relativeFrom="paragraph">
                  <wp:posOffset>131828</wp:posOffset>
                </wp:positionV>
                <wp:extent cx="563526" cy="180340"/>
                <wp:effectExtent l="0" t="0" r="27305" b="10160"/>
                <wp:wrapNone/>
                <wp:docPr id="12" name="Rechteck 12"/>
                <wp:cNvGraphicFramePr/>
                <a:graphic xmlns:a="http://schemas.openxmlformats.org/drawingml/2006/main">
                  <a:graphicData uri="http://schemas.microsoft.com/office/word/2010/wordprocessingShape">
                    <wps:wsp>
                      <wps:cNvSpPr/>
                      <wps:spPr>
                        <a:xfrm>
                          <a:off x="0" y="0"/>
                          <a:ext cx="563526"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2F292A" id="Rechteck 12" o:spid="_x0000_s1026" style="position:absolute;margin-left:376.75pt;margin-top:10.4pt;width:44.35pt;height:14.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" filled="f" strokecolor="black [3213]" strokeweight="1pt"/>
            </w:pict>
          </mc:Fallback>
        </mc:AlternateContent>
      </w:r>
    </w:p>
    <w:p w:rsidR="00895581" w:rsidRDefault="00687ACE">
      <w:pPr>
        <w:pStyle w:val="OmniPage513"/>
        <w:ind w:firstLine="618"/>
        <w:rPr>
          <w:rFonts w:cs="Arial"/>
          <w:b/>
          <w:bCs/>
        </w:rPr>
      </w:pPr>
      <w:sdt>
        <w:sdtPr>
          <w:rPr>
            <w:rFonts w:cs="Arial"/>
            <w:b/>
            <w:bCs/>
            <w:sz w:val="24"/>
            <w:szCs w:val="24"/>
          </w:rPr>
          <w:id w:val="43497360"/>
          <w14:checkbox>
            <w14:checked w14:val="0"/>
            <w14:checkedState w14:val="2612" w14:font="MS Gothic"/>
            <w14:uncheckedState w14:val="2610" w14:font="MS Gothic"/>
          </w14:checkbox>
        </w:sdtPr>
        <w:sdtContent>
          <w:r w:rsidR="00BD65F1">
            <w:rPr>
              <w:rFonts w:ascii="MS Gothic" w:eastAsia="MS Gothic" w:hAnsi="MS Gothic" w:cs="Arial" w:hint="eastAsia"/>
              <w:b/>
              <w:bCs/>
              <w:sz w:val="24"/>
              <w:szCs w:val="24"/>
            </w:rPr>
            <w:t>☐</w:t>
          </w:r>
        </w:sdtContent>
      </w:sdt>
      <w:r w:rsidR="006A18BE">
        <w:rPr>
          <w:rFonts w:cs="Arial"/>
        </w:rPr>
        <w:t xml:space="preserve"> nein </w:t>
      </w:r>
      <w:sdt>
        <w:sdtPr>
          <w:rPr>
            <w:rFonts w:cs="Arial"/>
            <w:b/>
            <w:bCs/>
            <w:sz w:val="24"/>
            <w:szCs w:val="24"/>
          </w:rPr>
          <w:id w:val="-1712722572"/>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b/>
          <w:bCs/>
        </w:rPr>
        <w:t xml:space="preserve"> ja: Veröffentlichung ist erfolgt</w:t>
      </w:r>
      <w:r w:rsidR="008244DF">
        <w:rPr>
          <w:rFonts w:cs="Arial"/>
          <w:b/>
          <w:bCs/>
        </w:rPr>
        <w:t xml:space="preserve"> </w:t>
      </w:r>
      <w:r w:rsidR="006A18BE">
        <w:rPr>
          <w:rFonts w:cs="Arial"/>
          <w:b/>
          <w:bCs/>
        </w:rPr>
        <w:t>/</w:t>
      </w:r>
      <w:r w:rsidR="008244DF">
        <w:rPr>
          <w:rFonts w:cs="Arial"/>
          <w:b/>
          <w:bCs/>
        </w:rPr>
        <w:t xml:space="preserve"> </w:t>
      </w:r>
      <w:r w:rsidR="006A18BE">
        <w:rPr>
          <w:rFonts w:cs="Arial"/>
          <w:b/>
          <w:bCs/>
        </w:rPr>
        <w:t>geplant am</w:t>
      </w:r>
      <w:r w:rsidR="004350C7">
        <w:rPr>
          <w:rFonts w:cs="Arial"/>
          <w:b/>
          <w:bCs/>
        </w:rPr>
        <w:t xml:space="preserve">:                   </w:t>
      </w:r>
      <w:r w:rsidR="006A18BE">
        <w:rPr>
          <w:rFonts w:cs="Arial"/>
          <w:b/>
          <w:bCs/>
        </w:rPr>
        <w:t xml:space="preserve"> </w:t>
      </w:r>
      <w:r w:rsidR="004350C7">
        <w:rPr>
          <w:rFonts w:cs="Arial"/>
          <w:b/>
          <w:bCs/>
        </w:rPr>
        <w:t xml:space="preserve"> </w:t>
      </w:r>
      <w:r w:rsidR="006A18BE">
        <w:rPr>
          <w:rFonts w:cs="Arial"/>
          <w:b/>
          <w:bCs/>
        </w:rPr>
        <w:t>im</w:t>
      </w:r>
      <w:r w:rsidR="004350C7">
        <w:rPr>
          <w:rFonts w:cs="Arial"/>
          <w:b/>
          <w:bCs/>
        </w:rPr>
        <w:t xml:space="preserve">: </w:t>
      </w:r>
    </w:p>
    <w:p w:rsidR="00895581" w:rsidRDefault="006A18BE">
      <w:pPr>
        <w:pStyle w:val="OmniPage513"/>
        <w:ind w:left="1416" w:firstLine="708"/>
        <w:rPr>
          <w:rFonts w:cs="Arial"/>
          <w:sz w:val="18"/>
          <w:szCs w:val="18"/>
        </w:rPr>
      </w:pPr>
      <w:r>
        <w:rPr>
          <w:rFonts w:cs="Arial"/>
        </w:rPr>
        <w:t>(</w:t>
      </w:r>
      <w:r>
        <w:rPr>
          <w:rFonts w:cs="Arial"/>
          <w:sz w:val="18"/>
          <w:szCs w:val="18"/>
        </w:rPr>
        <w:t>Dokument</w:t>
      </w:r>
      <w:r w:rsidR="008244DF">
        <w:rPr>
          <w:rFonts w:cs="Arial"/>
          <w:sz w:val="18"/>
          <w:szCs w:val="18"/>
        </w:rPr>
        <w:t xml:space="preserve"> </w:t>
      </w:r>
      <w:r>
        <w:rPr>
          <w:rFonts w:cs="Arial"/>
          <w:sz w:val="18"/>
          <w:szCs w:val="18"/>
        </w:rPr>
        <w:t>/ Link als Anlage beifügen)</w:t>
      </w:r>
    </w:p>
    <w:p w:rsidR="00895581" w:rsidRDefault="006A18BE">
      <w:pPr>
        <w:pStyle w:val="OmniPage513"/>
        <w:rPr>
          <w:rFonts w:cs="Arial"/>
          <w:sz w:val="18"/>
          <w:szCs w:val="18"/>
        </w:rPr>
      </w:pPr>
      <w:r>
        <w:rPr>
          <w:rFonts w:cs="Arial"/>
          <w:sz w:val="18"/>
          <w:szCs w:val="18"/>
        </w:rPr>
        <w:tab/>
      </w:r>
    </w:p>
    <w:p w:rsidR="00895581" w:rsidRDefault="006A18BE">
      <w:pPr>
        <w:pStyle w:val="OmniPage513"/>
        <w:ind w:firstLine="618"/>
        <w:rPr>
          <w:rFonts w:cs="Arial"/>
          <w:i/>
          <w:iCs/>
          <w:sz w:val="18"/>
          <w:szCs w:val="18"/>
        </w:rPr>
      </w:pPr>
      <w:r>
        <w:rPr>
          <w:rFonts w:cs="Arial"/>
          <w:sz w:val="18"/>
          <w:szCs w:val="18"/>
        </w:rPr>
        <w:t xml:space="preserve">Wenn ja, in welcher Form? </w:t>
      </w:r>
      <w:r>
        <w:rPr>
          <w:rFonts w:cs="Arial"/>
          <w:i/>
          <w:iCs/>
          <w:sz w:val="18"/>
          <w:szCs w:val="18"/>
        </w:rPr>
        <w:t>(mündlich, schriftlich oder elektronisch)</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OmniPage513"/>
        <w:ind w:firstLine="618"/>
        <w:rPr>
          <w:rFonts w:cs="Arial"/>
        </w:rPr>
      </w:pPr>
    </w:p>
    <w:p w:rsidR="00895581" w:rsidRDefault="00895581">
      <w:pPr>
        <w:spacing w:line="248" w:lineRule="exact"/>
        <w:rPr>
          <w:rFonts w:cs="Arial"/>
        </w:rPr>
      </w:pPr>
    </w:p>
    <w:p w:rsidR="00895581" w:rsidRDefault="006A18BE">
      <w:pPr>
        <w:pStyle w:val="OmniPage513"/>
        <w:ind w:left="0"/>
        <w:rPr>
          <w:rFonts w:cs="Arial"/>
          <w:b/>
        </w:rPr>
      </w:pPr>
      <w:r>
        <w:rPr>
          <w:rStyle w:val="Heading3Char"/>
        </w:rPr>
        <w:t>4.a3</w:t>
      </w:r>
      <w:r>
        <w:rPr>
          <w:rStyle w:val="Heading3Char"/>
        </w:rPr>
        <w:tab/>
        <w:t>Wie kam es zu der Erfindung</w:t>
      </w:r>
      <w:r w:rsidR="004350C7">
        <w:rPr>
          <w:rStyle w:val="Heading3Char"/>
        </w:rPr>
        <w:t xml:space="preserve"> / dem Material</w:t>
      </w:r>
      <w:r>
        <w:rPr>
          <w:rStyle w:val="Heading3Char"/>
        </w:rPr>
        <w:t>?</w:t>
      </w:r>
      <w:r>
        <w:rPr>
          <w:rFonts w:cs="Arial"/>
          <w:b/>
        </w:rPr>
        <w:t xml:space="preserve"> </w:t>
      </w:r>
    </w:p>
    <w:p w:rsidR="00895581" w:rsidRDefault="006A18BE">
      <w:pPr>
        <w:pStyle w:val="OmniPage513"/>
        <w:ind w:left="708"/>
        <w:rPr>
          <w:rStyle w:val="SubtleEmphasis"/>
          <w:sz w:val="18"/>
          <w:szCs w:val="18"/>
        </w:rPr>
      </w:pPr>
      <w:r>
        <w:rPr>
          <w:rStyle w:val="SubtleEmphasis"/>
          <w:sz w:val="18"/>
          <w:szCs w:val="18"/>
        </w:rPr>
        <w:t>(z.B.: Hinweise durch Mitarbeiter, persönliche Erfahrung, Problemstellung am Rande des eigentlichen Projekts,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bookmarkStart w:id="1" w:name="_Hlk75940535"/>
            <w:bookmarkEnd w:id="1"/>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lastRenderedPageBreak/>
        <w:t>4.a4</w:t>
      </w:r>
      <w:r>
        <w:tab/>
        <w:t>Welche Erfahrungen beim DKFZ waren bereits vorhanden?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t>4.a5</w:t>
      </w:r>
      <w:r>
        <w:tab/>
        <w:t>Wann genau kam es zu der Erfindung</w:t>
      </w:r>
      <w:r w:rsidR="004350C7">
        <w:t xml:space="preserve"> / dem Material</w:t>
      </w:r>
      <w:r>
        <w:t xml:space="preserve">?  </w:t>
      </w:r>
    </w:p>
    <w:p w:rsidR="00895581" w:rsidRDefault="006A18BE">
      <w:pPr>
        <w:ind w:firstLine="708"/>
        <w:rPr>
          <w:rStyle w:val="SubtleEmphasis"/>
          <w:sz w:val="18"/>
          <w:szCs w:val="18"/>
        </w:rPr>
      </w:pPr>
      <w:r>
        <w:rPr>
          <w:rStyle w:val="SubtleEmphasis"/>
          <w:sz w:val="18"/>
          <w:szCs w:val="18"/>
        </w:rPr>
        <w:t>(Zeitpunkt oder Zeitrahmen)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OmniPage515"/>
        <w:ind w:left="708" w:hanging="708"/>
        <w:rPr>
          <w:rFonts w:cs="Arial"/>
          <w:b/>
        </w:rPr>
      </w:pPr>
      <w:r>
        <w:rPr>
          <w:rStyle w:val="Heading3Char"/>
        </w:rPr>
        <w:t>4.a6</w:t>
      </w:r>
      <w:r>
        <w:rPr>
          <w:rStyle w:val="Heading3Char"/>
        </w:rPr>
        <w:tab/>
        <w:t xml:space="preserve">Entstand die Erfindung </w:t>
      </w:r>
      <w:r w:rsidR="004350C7">
        <w:rPr>
          <w:rStyle w:val="Heading3Char"/>
        </w:rPr>
        <w:t xml:space="preserve">/ das Material </w:t>
      </w:r>
      <w:r>
        <w:rPr>
          <w:rStyle w:val="Heading3Char"/>
        </w:rPr>
        <w:t>im Rahmen einer Kooperation mit einer Hochschule oder einem Unternehmen? Wenn ja, welche Kooperation oder Forschungsprojekt?</w:t>
      </w:r>
      <w:r>
        <w:rPr>
          <w:rFonts w:cs="Arial"/>
          <w:b/>
        </w:rPr>
        <w:t xml:space="preserve"> </w:t>
      </w:r>
    </w:p>
    <w:p w:rsidR="00895581" w:rsidRDefault="00895581">
      <w:pPr>
        <w:spacing w:line="248" w:lineRule="exact"/>
        <w:rPr>
          <w:rFonts w:cs="Arial"/>
        </w:rPr>
      </w:pPr>
    </w:p>
    <w:p w:rsidR="00895581" w:rsidRDefault="00687ACE">
      <w:pPr>
        <w:spacing w:line="248" w:lineRule="exact"/>
        <w:ind w:firstLine="708"/>
        <w:rPr>
          <w:rFonts w:cs="Arial"/>
        </w:rPr>
      </w:pPr>
      <w:sdt>
        <w:sdtPr>
          <w:rPr>
            <w:rFonts w:cs="Arial"/>
            <w:b/>
            <w:bCs/>
            <w:sz w:val="24"/>
            <w:szCs w:val="24"/>
          </w:rPr>
          <w:id w:val="1254156882"/>
          <w14:checkbox>
            <w14:checked w14:val="0"/>
            <w14:checkedState w14:val="2612" w14:font="MS Gothic"/>
            <w14:uncheckedState w14:val="2610" w14:font="MS Gothic"/>
          </w14:checkbox>
        </w:sdtPr>
        <w:sdtContent>
          <w:r w:rsidR="00BD65F1">
            <w:rPr>
              <w:rFonts w:ascii="MS Gothic" w:eastAsia="MS Gothic" w:hAnsi="MS Gothic" w:cs="Arial" w:hint="eastAsia"/>
              <w:b/>
              <w:bCs/>
              <w:sz w:val="24"/>
              <w:szCs w:val="24"/>
            </w:rPr>
            <w:t>☐</w:t>
          </w:r>
        </w:sdtContent>
      </w:sdt>
      <w:r w:rsidR="006A18BE">
        <w:rPr>
          <w:rFonts w:eastAsia="Calibri" w:cs="Arial"/>
          <w:lang w:eastAsia="zh-CN"/>
        </w:rPr>
        <w:t xml:space="preserve"> nein</w:t>
      </w:r>
      <w:r w:rsidR="006A18BE">
        <w:rPr>
          <w:rFonts w:eastAsia="Calibri" w:cs="Arial"/>
          <w:lang w:eastAsia="zh-CN"/>
        </w:rPr>
        <w:tab/>
      </w:r>
      <w:sdt>
        <w:sdtPr>
          <w:rPr>
            <w:rFonts w:cs="Arial"/>
            <w:b/>
            <w:bCs/>
            <w:sz w:val="24"/>
            <w:szCs w:val="24"/>
          </w:rPr>
          <w:id w:val="-1735926273"/>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eastAsia="Calibri" w:cs="Arial"/>
          <w:lang w:eastAsia="zh-CN"/>
        </w:rPr>
        <w:t xml:space="preserve"> ja</w:t>
      </w:r>
      <w:r w:rsidR="006A18BE">
        <w:rPr>
          <w:rFonts w:cs="Arial"/>
        </w:rPr>
        <w:t xml:space="preserve">: </w:t>
      </w:r>
      <w:r w:rsidR="00545198">
        <w:rPr>
          <w:rFonts w:cs="Arial"/>
          <w:bCs/>
          <w:i/>
          <w:iCs/>
          <w:sz w:val="18"/>
          <w:szCs w:val="18"/>
        </w:rPr>
        <w:t>Bitte geben Sie Name des Drittmittelgebers, Projektname, Aktenzeichen an</w:t>
      </w:r>
      <w:r w:rsidR="00B84E68">
        <w:rPr>
          <w:rFonts w:cs="Arial"/>
          <w:bCs/>
          <w:i/>
          <w:iCs/>
          <w:sz w:val="18"/>
          <w:szCs w:val="18"/>
        </w:rPr>
        <w:t>.</w:t>
      </w:r>
      <w:r w:rsidR="00545198" w:rsidDel="008244DF">
        <w:rPr>
          <w:rFonts w:cs="Arial"/>
        </w:rPr>
        <w:t xml:space="preserve">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OmniPage515"/>
        <w:ind w:left="708" w:hanging="708"/>
        <w:rPr>
          <w:rFonts w:cs="Arial"/>
          <w:b/>
        </w:rPr>
      </w:pPr>
      <w:r>
        <w:rPr>
          <w:rStyle w:val="Heading3Char"/>
        </w:rPr>
        <w:t>4.a7</w:t>
      </w:r>
      <w:r>
        <w:rPr>
          <w:rStyle w:val="Heading3Char"/>
        </w:rPr>
        <w:tab/>
        <w:t>Waren neben den genannten Erfinder</w:t>
      </w:r>
      <w:r w:rsidR="00545198">
        <w:rPr>
          <w:rStyle w:val="Heading3Char"/>
        </w:rPr>
        <w:t>n:inne</w:t>
      </w:r>
      <w:r>
        <w:rPr>
          <w:rStyle w:val="Heading3Char"/>
        </w:rPr>
        <w:t>n</w:t>
      </w:r>
      <w:r w:rsidR="00E87652">
        <w:rPr>
          <w:rStyle w:val="Heading3Char"/>
        </w:rPr>
        <w:t xml:space="preserve"> / Entwickler:innen</w:t>
      </w:r>
      <w:r>
        <w:rPr>
          <w:rStyle w:val="Heading3Char"/>
        </w:rPr>
        <w:t xml:space="preserve"> andere DKFZ</w:t>
      </w:r>
      <w:ins w:id="2" w:author="IM_DKFZ_Ywr" w:date="2021-07-21T19:25:00Z">
        <w:r w:rsidR="00545198">
          <w:rPr>
            <w:rStyle w:val="Heading3Char"/>
          </w:rPr>
          <w:t>-</w:t>
        </w:r>
      </w:ins>
      <w:r>
        <w:rPr>
          <w:rStyle w:val="Heading3Char"/>
        </w:rPr>
        <w:t>Mitarbeiter</w:t>
      </w:r>
      <w:r w:rsidR="00545198">
        <w:rPr>
          <w:rStyle w:val="Heading3Char"/>
        </w:rPr>
        <w:t>:innen</w:t>
      </w:r>
      <w:r>
        <w:rPr>
          <w:rStyle w:val="Heading3Char"/>
        </w:rPr>
        <w:t xml:space="preserve"> an der Ausarbeitung</w:t>
      </w:r>
      <w:r w:rsidR="00545198">
        <w:rPr>
          <w:rStyle w:val="Heading3Char"/>
        </w:rPr>
        <w:t xml:space="preserve"> </w:t>
      </w:r>
      <w:r>
        <w:rPr>
          <w:rStyle w:val="Heading3Char"/>
        </w:rPr>
        <w:t>/</w:t>
      </w:r>
      <w:r w:rsidR="00545198">
        <w:rPr>
          <w:rStyle w:val="Heading3Char"/>
        </w:rPr>
        <w:t xml:space="preserve"> </w:t>
      </w:r>
      <w:r>
        <w:rPr>
          <w:rStyle w:val="Heading3Char"/>
        </w:rPr>
        <w:t>Ausführung der Erfindung</w:t>
      </w:r>
      <w:r w:rsidR="004350C7">
        <w:rPr>
          <w:rStyle w:val="Heading3Char"/>
        </w:rPr>
        <w:t xml:space="preserve"> / des Materials</w:t>
      </w:r>
      <w:r>
        <w:rPr>
          <w:rStyle w:val="Heading3Char"/>
        </w:rPr>
        <w:t xml:space="preserve"> beteiligt? </w:t>
      </w:r>
    </w:p>
    <w:p w:rsidR="00895581" w:rsidRDefault="006A18BE">
      <w:pPr>
        <w:pStyle w:val="OmniPage515"/>
        <w:ind w:left="0" w:firstLine="708"/>
        <w:rPr>
          <w:rStyle w:val="SubtleEmphasis"/>
          <w:sz w:val="18"/>
          <w:szCs w:val="18"/>
        </w:rPr>
      </w:pPr>
      <w:r>
        <w:rPr>
          <w:rStyle w:val="SubtleEmphasis"/>
          <w:sz w:val="18"/>
          <w:szCs w:val="18"/>
        </w:rPr>
        <w:t>(z. B. Labor etc.; jedoch kein eigenständiger Anteil an der Erfindung</w:t>
      </w:r>
      <w:r w:rsidR="004217EA">
        <w:rPr>
          <w:rStyle w:val="SubtleEmphasis"/>
          <w:sz w:val="18"/>
          <w:szCs w:val="18"/>
        </w:rPr>
        <w:t xml:space="preserve"> / dem Material</w:t>
      </w:r>
      <w:r>
        <w:rPr>
          <w:rStyle w:val="SubtleEmphasis"/>
          <w:sz w:val="18"/>
          <w:szCs w:val="18"/>
        </w:rPr>
        <w:t>)</w:t>
      </w:r>
    </w:p>
    <w:p w:rsidR="00895581" w:rsidRDefault="00895581">
      <w:pPr>
        <w:spacing w:line="248" w:lineRule="exact"/>
        <w:rPr>
          <w:rFonts w:cs="Arial"/>
        </w:rPr>
      </w:pPr>
    </w:p>
    <w:p w:rsidR="00895581" w:rsidRDefault="006A18BE">
      <w:pPr>
        <w:spacing w:line="248" w:lineRule="exact"/>
        <w:rPr>
          <w:rFonts w:eastAsia="Calibri" w:cs="Arial"/>
          <w:lang w:eastAsia="zh-CN"/>
        </w:rPr>
      </w:pPr>
      <w:r>
        <w:rPr>
          <w:rFonts w:cs="Arial"/>
        </w:rPr>
        <w:tab/>
      </w:r>
      <w:sdt>
        <w:sdtPr>
          <w:rPr>
            <w:rFonts w:cs="Arial"/>
            <w:b/>
            <w:bCs/>
            <w:sz w:val="24"/>
            <w:szCs w:val="24"/>
          </w:rPr>
          <w:id w:val="-124864620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nein</w:t>
      </w:r>
      <w:r>
        <w:rPr>
          <w:rFonts w:eastAsia="Calibri" w:cs="Arial"/>
          <w:lang w:eastAsia="zh-CN"/>
        </w:rPr>
        <w:tab/>
      </w:r>
      <w:r>
        <w:rPr>
          <w:rFonts w:ascii="MS Gothic" w:eastAsia="MS Gothic" w:hAnsi="MS Gothic" w:cs="Arial" w:hint="eastAsia"/>
          <w:b/>
          <w:bCs/>
          <w:sz w:val="24"/>
          <w:szCs w:val="24"/>
        </w:rPr>
        <w:t xml:space="preserve"> </w:t>
      </w:r>
      <w:sdt>
        <w:sdtPr>
          <w:rPr>
            <w:rFonts w:cs="Arial"/>
            <w:b/>
            <w:bCs/>
            <w:sz w:val="24"/>
            <w:szCs w:val="24"/>
          </w:rPr>
          <w:id w:val="489991104"/>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ja: Bitte Namen mit Erläuterung angeben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ind w:left="708" w:hanging="708"/>
      </w:pPr>
      <w:r>
        <w:t>4.a8</w:t>
      </w:r>
      <w:r>
        <w:tab/>
        <w:t>Welche Anwendungsbereiche sehen Sie für die Erfindung</w:t>
      </w:r>
      <w:r w:rsidR="004350C7">
        <w:t xml:space="preserve"> / das Material</w:t>
      </w:r>
      <w:r>
        <w:t xml:space="preserve"> (z.B. Einsatz in einem Produkt</w:t>
      </w:r>
      <w:r w:rsidR="00545198">
        <w:t xml:space="preserve"> </w:t>
      </w:r>
      <w:r>
        <w:t>/</w:t>
      </w:r>
      <w:r w:rsidR="00545198">
        <w:t xml:space="preserve"> </w:t>
      </w:r>
      <w:r>
        <w:t xml:space="preserve">Anwendung)? Wurde die Erfindung </w:t>
      </w:r>
      <w:r w:rsidR="004350C7">
        <w:t xml:space="preserve">/ das Material </w:t>
      </w:r>
      <w:r>
        <w:t>bereits erprobt? Was ist das potentielle Produkt?</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OmniPage515"/>
        <w:ind w:left="0"/>
        <w:rPr>
          <w:rFonts w:cs="Arial"/>
          <w:b/>
        </w:rPr>
      </w:pPr>
    </w:p>
    <w:p w:rsidR="00895581" w:rsidRDefault="006A18BE">
      <w:pPr>
        <w:spacing w:after="160" w:line="259" w:lineRule="auto"/>
        <w:rPr>
          <w:rFonts w:cs="Arial"/>
          <w:b/>
        </w:rPr>
      </w:pPr>
      <w:r>
        <w:rPr>
          <w:rFonts w:cs="Arial"/>
          <w:b/>
        </w:rPr>
        <w:br w:type="page"/>
      </w:r>
    </w:p>
    <w:p w:rsidR="00895581" w:rsidRDefault="006A18BE">
      <w:pPr>
        <w:pStyle w:val="Heading1"/>
      </w:pPr>
      <w:r>
        <w:lastRenderedPageBreak/>
        <w:t>4b.</w:t>
      </w:r>
      <w:r>
        <w:tab/>
        <w:t>Angaben zur Software</w:t>
      </w:r>
    </w:p>
    <w:p w:rsidR="00895581" w:rsidRDefault="00895581">
      <w:pPr>
        <w:pStyle w:val="OmniPage515"/>
        <w:ind w:left="0"/>
        <w:rPr>
          <w:rFonts w:cs="Arial"/>
          <w:b/>
        </w:rPr>
      </w:pPr>
    </w:p>
    <w:p w:rsidR="00895581" w:rsidRDefault="006A18BE">
      <w:pPr>
        <w:pStyle w:val="Heading3"/>
      </w:pPr>
      <w:r>
        <w:t xml:space="preserve">4.b1 </w:t>
      </w:r>
      <w:r>
        <w:tab/>
        <w:t xml:space="preserve">Beinhaltet die Software andere, am DKFZ </w:t>
      </w:r>
      <w:r w:rsidR="00545198">
        <w:t>entwickelte oder sonstige DKFZ-</w:t>
      </w:r>
      <w:r>
        <w:t>Software</w:t>
      </w:r>
    </w:p>
    <w:p w:rsidR="00895581" w:rsidRDefault="006A18BE">
      <w:pPr>
        <w:pStyle w:val="Heading3"/>
        <w:ind w:firstLine="708"/>
      </w:pPr>
      <w:r>
        <w:t xml:space="preserve">oder greift sie auf diese zu? </w:t>
      </w:r>
    </w:p>
    <w:p w:rsidR="00895581" w:rsidRDefault="00895581">
      <w:pPr>
        <w:spacing w:line="248" w:lineRule="exact"/>
        <w:rPr>
          <w:rFonts w:cs="Arial"/>
          <w:b/>
        </w:rPr>
      </w:pPr>
    </w:p>
    <w:bookmarkStart w:id="3" w:name="_Hlk75940657"/>
    <w:p w:rsidR="00895581" w:rsidRDefault="00687ACE">
      <w:pPr>
        <w:spacing w:line="248" w:lineRule="exact"/>
        <w:ind w:firstLine="708"/>
        <w:rPr>
          <w:rFonts w:cs="Arial"/>
        </w:rPr>
      </w:pPr>
      <w:sdt>
        <w:sdtPr>
          <w:rPr>
            <w:rFonts w:cs="Arial"/>
            <w:b/>
            <w:bCs/>
            <w:sz w:val="24"/>
            <w:szCs w:val="24"/>
          </w:rPr>
          <w:id w:val="-1370986177"/>
          <w14:checkbox>
            <w14:checked w14:val="0"/>
            <w14:checkedState w14:val="2612" w14:font="MS Gothic"/>
            <w14:uncheckedState w14:val="2610" w14:font="MS Gothic"/>
          </w14:checkbox>
        </w:sdtPr>
        <w:sdtContent>
          <w:r w:rsidR="00BD65F1">
            <w:rPr>
              <w:rFonts w:ascii="MS Gothic" w:eastAsia="MS Gothic" w:hAnsi="MS Gothic" w:cs="Arial" w:hint="eastAsia"/>
              <w:b/>
              <w:bCs/>
              <w:sz w:val="24"/>
              <w:szCs w:val="24"/>
            </w:rPr>
            <w:t>☐</w:t>
          </w:r>
        </w:sdtContent>
      </w:sdt>
      <w:bookmarkEnd w:id="3"/>
      <w:r w:rsidR="006A18BE">
        <w:rPr>
          <w:rFonts w:eastAsia="Calibri" w:cs="Arial"/>
          <w:lang w:eastAsia="zh-CN"/>
        </w:rPr>
        <w:t xml:space="preserve"> nein </w:t>
      </w:r>
      <w:sdt>
        <w:sdtPr>
          <w:rPr>
            <w:rFonts w:cs="Arial"/>
            <w:b/>
            <w:bCs/>
            <w:sz w:val="24"/>
            <w:szCs w:val="24"/>
          </w:rPr>
          <w:id w:val="286326937"/>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rPr>
        <w:t xml:space="preserve"> ja: Bitte diese auflisten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t xml:space="preserve">4.b2 </w:t>
      </w:r>
      <w:r>
        <w:tab/>
        <w:t xml:space="preserve">Bestehen sonstige vertragliche Rechte Dritter an der Software? </w:t>
      </w:r>
    </w:p>
    <w:p w:rsidR="00895581" w:rsidRDefault="006A18BE">
      <w:pPr>
        <w:spacing w:line="248" w:lineRule="exact"/>
        <w:ind w:left="708"/>
        <w:rPr>
          <w:rStyle w:val="SubtleEmphasis"/>
          <w:sz w:val="18"/>
          <w:szCs w:val="18"/>
        </w:rPr>
      </w:pPr>
      <w:r>
        <w:rPr>
          <w:rStyle w:val="SubtleEmphasis"/>
          <w:sz w:val="18"/>
          <w:szCs w:val="18"/>
        </w:rPr>
        <w:t>(z.B. Software</w:t>
      </w:r>
      <w:r w:rsidR="00545198">
        <w:rPr>
          <w:rStyle w:val="SubtleEmphasis"/>
          <w:sz w:val="18"/>
          <w:szCs w:val="18"/>
        </w:rPr>
        <w:t>,</w:t>
      </w:r>
      <w:r>
        <w:rPr>
          <w:rStyle w:val="SubtleEmphasis"/>
          <w:sz w:val="18"/>
          <w:szCs w:val="18"/>
        </w:rPr>
        <w:t xml:space="preserve"> die im Rahmen einer Kooperation mit Dritten (Universitäten,</w:t>
      </w:r>
      <w:r w:rsidR="00545198">
        <w:rPr>
          <w:rStyle w:val="SubtleEmphasis"/>
          <w:sz w:val="18"/>
          <w:szCs w:val="18"/>
        </w:rPr>
        <w:t xml:space="preserve"> </w:t>
      </w:r>
      <w:r>
        <w:rPr>
          <w:rStyle w:val="SubtleEmphasis"/>
          <w:sz w:val="18"/>
          <w:szCs w:val="18"/>
        </w:rPr>
        <w:t>Forschungseinrichtungen, Industrie) entstand oder deren Entwicklung von einem Unternehmen (mit)finanziert wurde oder für dessen Entwicklung ein Dritter beauftragt wurde)</w:t>
      </w:r>
    </w:p>
    <w:p w:rsidR="00895581" w:rsidRDefault="00895581">
      <w:pPr>
        <w:spacing w:line="248" w:lineRule="exact"/>
        <w:rPr>
          <w:rStyle w:val="SubtleEmphasis"/>
          <w:sz w:val="18"/>
          <w:szCs w:val="18"/>
        </w:rPr>
      </w:pPr>
    </w:p>
    <w:bookmarkStart w:id="4" w:name="_Hlk75940771"/>
    <w:p w:rsidR="00895581" w:rsidRDefault="00687ACE">
      <w:pPr>
        <w:spacing w:line="248" w:lineRule="exact"/>
        <w:ind w:firstLine="708"/>
        <w:rPr>
          <w:rFonts w:cs="Arial"/>
        </w:rPr>
      </w:pPr>
      <w:sdt>
        <w:sdtPr>
          <w:rPr>
            <w:rFonts w:cs="Arial"/>
            <w:b/>
            <w:bCs/>
            <w:i/>
            <w:iCs/>
            <w:color w:val="404040" w:themeColor="text1" w:themeTint="BF"/>
            <w:sz w:val="24"/>
            <w:szCs w:val="24"/>
          </w:rPr>
          <w:id w:val="606546358"/>
          <w14:checkbox>
            <w14:checked w14:val="0"/>
            <w14:checkedState w14:val="2612" w14:font="MS Gothic"/>
            <w14:uncheckedState w14:val="2610" w14:font="MS Gothic"/>
          </w14:checkbox>
        </w:sdtPr>
        <w:sdtContent>
          <w:r w:rsidR="00BD65F1" w:rsidRPr="00E87652">
            <w:rPr>
              <w:rFonts w:ascii="MS Gothic" w:eastAsia="MS Gothic" w:hAnsi="MS Gothic" w:cs="Arial" w:hint="eastAsia"/>
              <w:b/>
              <w:bCs/>
              <w:iCs/>
              <w:color w:val="404040" w:themeColor="text1" w:themeTint="BF"/>
              <w:sz w:val="24"/>
              <w:szCs w:val="24"/>
            </w:rPr>
            <w:t>☐</w:t>
          </w:r>
        </w:sdtContent>
      </w:sdt>
      <w:bookmarkEnd w:id="4"/>
      <w:r w:rsidR="006A18BE" w:rsidRPr="00E87652">
        <w:rPr>
          <w:rFonts w:eastAsia="Calibri" w:cs="Arial"/>
          <w:lang w:eastAsia="zh-CN"/>
        </w:rPr>
        <w:t xml:space="preserve"> nein </w:t>
      </w:r>
      <w:sdt>
        <w:sdtPr>
          <w:rPr>
            <w:rFonts w:cs="Arial"/>
            <w:b/>
            <w:bCs/>
            <w:sz w:val="24"/>
            <w:szCs w:val="24"/>
          </w:rPr>
          <w:id w:val="1365552713"/>
          <w14:checkbox>
            <w14:checked w14:val="0"/>
            <w14:checkedState w14:val="2612" w14:font="MS Gothic"/>
            <w14:uncheckedState w14:val="2610" w14:font="MS Gothic"/>
          </w14:checkbox>
        </w:sdtPr>
        <w:sdtContent>
          <w:r w:rsidR="00E87652" w:rsidRPr="00E87652">
            <w:rPr>
              <w:rFonts w:ascii="MS Gothic" w:eastAsia="MS Gothic" w:hAnsi="MS Gothic" w:cs="Arial" w:hint="eastAsia"/>
              <w:b/>
              <w:bCs/>
              <w:sz w:val="24"/>
              <w:szCs w:val="24"/>
            </w:rPr>
            <w:t>☐</w:t>
          </w:r>
        </w:sdtContent>
      </w:sdt>
      <w:r w:rsidR="006A18BE">
        <w:rPr>
          <w:rFonts w:cs="Arial"/>
        </w:rPr>
        <w:t xml:space="preserve"> ja: Bitte diese auflisten</w:t>
      </w:r>
      <w:r w:rsidR="001E6B36">
        <w:rPr>
          <w:rFonts w:cs="Arial"/>
        </w:rPr>
        <w:t xml:space="preserve"> </w:t>
      </w:r>
      <w:r w:rsidR="006A18BE">
        <w:rPr>
          <w:rFonts w:cs="Arial"/>
          <w:bCs/>
          <w:i/>
          <w:iCs/>
          <w:sz w:val="18"/>
          <w:szCs w:val="18"/>
        </w:rPr>
        <w:t>(Name des Drittmittelgebers, Projektname, Aktenzeichen)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rPr>
          <w:lang w:eastAsia="zh-CN"/>
        </w:rPr>
      </w:pPr>
      <w:r>
        <w:t xml:space="preserve">4.b3 </w:t>
      </w:r>
      <w:r>
        <w:tab/>
      </w:r>
      <w:r>
        <w:rPr>
          <w:lang w:eastAsia="zh-CN"/>
        </w:rPr>
        <w:t>Verwendung von Open Source Software</w:t>
      </w:r>
    </w:p>
    <w:p w:rsidR="00895581" w:rsidRDefault="00895581">
      <w:pPr>
        <w:rPr>
          <w:rFonts w:eastAsia="Calibri"/>
          <w:lang w:eastAsia="zh-CN"/>
        </w:rPr>
      </w:pPr>
    </w:p>
    <w:p w:rsidR="00895581" w:rsidRDefault="006A18BE">
      <w:pPr>
        <w:ind w:firstLine="708"/>
        <w:rPr>
          <w:rFonts w:eastAsia="Calibri" w:cs="Arial"/>
          <w:lang w:eastAsia="zh-CN"/>
        </w:rPr>
      </w:pPr>
      <w:r>
        <w:rPr>
          <w:rFonts w:eastAsia="Calibri" w:cs="Arial"/>
          <w:lang w:eastAsia="zh-CN"/>
        </w:rPr>
        <w:t xml:space="preserve">Enthält die Software Open Source Software ("OSS")? </w:t>
      </w:r>
      <w:r>
        <w:rPr>
          <w:rFonts w:eastAsia="Calibri" w:cs="Arial"/>
          <w:lang w:eastAsia="zh-CN"/>
        </w:rPr>
        <w:tab/>
      </w:r>
      <w:r>
        <w:rPr>
          <w:rFonts w:eastAsia="Calibri" w:cs="Arial"/>
          <w:lang w:eastAsia="zh-CN"/>
        </w:rPr>
        <w:tab/>
      </w:r>
      <w:r>
        <w:rPr>
          <w:rFonts w:eastAsia="Calibri" w:cs="Arial"/>
          <w:lang w:eastAsia="zh-CN"/>
        </w:rPr>
        <w:tab/>
      </w:r>
      <w:sdt>
        <w:sdtPr>
          <w:rPr>
            <w:rFonts w:cs="Arial"/>
            <w:b/>
            <w:bCs/>
            <w:sz w:val="24"/>
            <w:szCs w:val="24"/>
          </w:rPr>
          <w:id w:val="1774816952"/>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rPr>
        <w:t xml:space="preserve"> </w:t>
      </w:r>
      <w:r>
        <w:rPr>
          <w:rFonts w:eastAsia="Calibri" w:cs="Arial"/>
          <w:lang w:eastAsia="zh-CN"/>
        </w:rPr>
        <w:t xml:space="preserve">ja </w:t>
      </w:r>
      <w:r>
        <w:rPr>
          <w:rFonts w:eastAsia="Calibri" w:cs="Arial"/>
          <w:lang w:eastAsia="zh-CN"/>
        </w:rPr>
        <w:tab/>
      </w:r>
      <w:sdt>
        <w:sdtPr>
          <w:rPr>
            <w:rFonts w:cs="Arial"/>
            <w:b/>
            <w:bCs/>
            <w:sz w:val="24"/>
            <w:szCs w:val="24"/>
          </w:rPr>
          <w:id w:val="-1215494876"/>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ind w:firstLine="708"/>
        <w:rPr>
          <w:rFonts w:eastAsia="Calibri" w:cs="Arial"/>
          <w:lang w:eastAsia="zh-CN"/>
        </w:rPr>
      </w:pPr>
      <w:r>
        <w:rPr>
          <w:rFonts w:eastAsia="Calibri" w:cs="Arial"/>
          <w:lang w:eastAsia="zh-CN"/>
        </w:rPr>
        <w:t xml:space="preserve">Wenn ja, ist OSS integriert oder greift die Software nur auf OSS zu? </w:t>
      </w:r>
      <w:r>
        <w:rPr>
          <w:rFonts w:eastAsia="Calibri" w:cs="Arial"/>
          <w:lang w:eastAsia="zh-CN"/>
        </w:rPr>
        <w:tab/>
      </w:r>
      <w:sdt>
        <w:sdtPr>
          <w:rPr>
            <w:rFonts w:cs="Arial"/>
            <w:b/>
            <w:bCs/>
            <w:sz w:val="24"/>
            <w:szCs w:val="24"/>
          </w:rPr>
          <w:id w:val="-732155602"/>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ja </w:t>
      </w:r>
      <w:r>
        <w:rPr>
          <w:rFonts w:eastAsia="Calibri" w:cs="Arial"/>
          <w:lang w:eastAsia="zh-CN"/>
        </w:rPr>
        <w:tab/>
      </w:r>
      <w:sdt>
        <w:sdtPr>
          <w:rPr>
            <w:rFonts w:cs="Arial"/>
            <w:b/>
            <w:bCs/>
            <w:sz w:val="24"/>
            <w:szCs w:val="24"/>
          </w:rPr>
          <w:id w:val="452534767"/>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ind w:firstLine="708"/>
        <w:rPr>
          <w:rFonts w:eastAsia="Calibri" w:cs="Arial"/>
          <w:lang w:eastAsia="zh-CN"/>
        </w:rPr>
      </w:pPr>
      <w:r>
        <w:rPr>
          <w:rFonts w:eastAsia="Calibri" w:cs="Arial"/>
          <w:lang w:eastAsia="zh-CN"/>
        </w:rPr>
        <w:t>Enthält die Software andere Software als OSS?</w:t>
      </w:r>
      <w:r>
        <w:rPr>
          <w:rFonts w:eastAsia="Calibri" w:cs="Arial"/>
          <w:lang w:eastAsia="zh-CN"/>
        </w:rPr>
        <w:tab/>
      </w:r>
      <w:r>
        <w:rPr>
          <w:rFonts w:eastAsia="Calibri" w:cs="Arial"/>
          <w:lang w:eastAsia="zh-CN"/>
        </w:rPr>
        <w:tab/>
      </w:r>
      <w:r>
        <w:rPr>
          <w:rFonts w:eastAsia="Calibri" w:cs="Arial"/>
          <w:lang w:eastAsia="zh-CN"/>
        </w:rPr>
        <w:tab/>
      </w:r>
      <w:r>
        <w:rPr>
          <w:rFonts w:eastAsia="Calibri" w:cs="Arial"/>
          <w:lang w:eastAsia="zh-CN"/>
        </w:rPr>
        <w:tab/>
      </w:r>
      <w:sdt>
        <w:sdtPr>
          <w:rPr>
            <w:rFonts w:cs="Arial"/>
            <w:b/>
            <w:bCs/>
            <w:sz w:val="24"/>
            <w:szCs w:val="24"/>
          </w:rPr>
          <w:id w:val="2074935915"/>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ja </w:t>
      </w:r>
      <w:r>
        <w:rPr>
          <w:rFonts w:eastAsia="Calibri" w:cs="Arial"/>
          <w:lang w:eastAsia="zh-CN"/>
        </w:rPr>
        <w:tab/>
      </w:r>
      <w:sdt>
        <w:sdtPr>
          <w:rPr>
            <w:rFonts w:cs="Arial"/>
            <w:b/>
            <w:bCs/>
            <w:sz w:val="24"/>
            <w:szCs w:val="24"/>
          </w:rPr>
          <w:id w:val="1517039056"/>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ind w:firstLine="708"/>
        <w:rPr>
          <w:rFonts w:eastAsia="Calibri" w:cs="Arial"/>
          <w:lang w:eastAsia="zh-CN"/>
        </w:rPr>
      </w:pPr>
      <w:r>
        <w:rPr>
          <w:rFonts w:eastAsia="Calibri" w:cs="Arial"/>
          <w:lang w:eastAsia="zh-CN"/>
        </w:rPr>
        <w:t xml:space="preserve">Enthält die Software Open Content? </w:t>
      </w:r>
      <w:r>
        <w:rPr>
          <w:rFonts w:eastAsia="Calibri" w:cs="Arial"/>
          <w:lang w:eastAsia="zh-CN"/>
        </w:rPr>
        <w:tab/>
      </w:r>
      <w:r>
        <w:rPr>
          <w:rFonts w:eastAsia="Calibri" w:cs="Arial"/>
          <w:lang w:eastAsia="zh-CN"/>
        </w:rPr>
        <w:tab/>
      </w:r>
      <w:r>
        <w:rPr>
          <w:rFonts w:eastAsia="Calibri" w:cs="Arial"/>
          <w:lang w:eastAsia="zh-CN"/>
        </w:rPr>
        <w:tab/>
      </w:r>
      <w:r>
        <w:rPr>
          <w:rFonts w:eastAsia="Calibri" w:cs="Arial"/>
          <w:lang w:eastAsia="zh-CN"/>
        </w:rPr>
        <w:tab/>
      </w:r>
      <w:r>
        <w:rPr>
          <w:rFonts w:eastAsia="Calibri" w:cs="Arial"/>
          <w:lang w:eastAsia="zh-CN"/>
        </w:rPr>
        <w:tab/>
      </w:r>
      <w:sdt>
        <w:sdtPr>
          <w:rPr>
            <w:rFonts w:cs="Arial"/>
            <w:b/>
            <w:bCs/>
            <w:sz w:val="24"/>
            <w:szCs w:val="24"/>
          </w:rPr>
          <w:id w:val="1754460020"/>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ja </w:t>
      </w:r>
      <w:r>
        <w:rPr>
          <w:rFonts w:eastAsia="Calibri" w:cs="Arial"/>
          <w:lang w:eastAsia="zh-CN"/>
        </w:rPr>
        <w:tab/>
      </w:r>
      <w:sdt>
        <w:sdtPr>
          <w:rPr>
            <w:rFonts w:cs="Arial"/>
            <w:b/>
            <w:bCs/>
            <w:sz w:val="24"/>
            <w:szCs w:val="24"/>
          </w:rPr>
          <w:id w:val="-1438283436"/>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spacing w:line="248" w:lineRule="exact"/>
        <w:ind w:firstLine="708"/>
        <w:rPr>
          <w:rFonts w:eastAsia="Calibri" w:cs="Arial"/>
          <w:lang w:eastAsia="zh-CN"/>
        </w:rPr>
      </w:pPr>
      <w:r>
        <w:rPr>
          <w:rFonts w:eastAsia="Calibri" w:cs="Arial"/>
          <w:lang w:eastAsia="zh-CN"/>
        </w:rPr>
        <w:t>Wenn alle Fragen mit nein beantwortet wurden, weiter mit 4.b4, anderenfalls bitte auflisten:</w:t>
      </w:r>
    </w:p>
    <w:p w:rsidR="00895581" w:rsidRDefault="00895581">
      <w:pPr>
        <w:spacing w:line="248" w:lineRule="exact"/>
        <w:rPr>
          <w:rFonts w:eastAsia="Calibri" w:cs="Arial"/>
          <w:lang w:eastAsia="zh-CN"/>
        </w:rPr>
      </w:pPr>
    </w:p>
    <w:tbl>
      <w:tblPr>
        <w:tblStyle w:val="TableGrid"/>
        <w:tblW w:w="9241" w:type="dxa"/>
        <w:tblLook w:val="04A0" w:firstRow="1" w:lastRow="0" w:firstColumn="1" w:lastColumn="0" w:noHBand="0" w:noVBand="1"/>
      </w:tblPr>
      <w:tblGrid>
        <w:gridCol w:w="2127"/>
        <w:gridCol w:w="3023"/>
        <w:gridCol w:w="4091"/>
      </w:tblGrid>
      <w:tr w:rsidR="00895581">
        <w:trPr>
          <w:trHeight w:val="536"/>
        </w:trPr>
        <w:tc>
          <w:tcPr>
            <w:tcW w:w="2127" w:type="dxa"/>
          </w:tcPr>
          <w:p w:rsidR="00895581" w:rsidRDefault="006A18BE">
            <w:pPr>
              <w:spacing w:after="160" w:line="259" w:lineRule="auto"/>
              <w:rPr>
                <w:rFonts w:eastAsia="Calibri" w:cs="Arial"/>
                <w:b/>
                <w:bCs/>
                <w:lang w:eastAsia="zh-CN"/>
              </w:rPr>
            </w:pPr>
            <w:r>
              <w:rPr>
                <w:rFonts w:eastAsia="Calibri" w:cs="Arial"/>
                <w:b/>
                <w:bCs/>
                <w:lang w:eastAsia="zh-CN"/>
              </w:rPr>
              <w:t>OSS Name</w:t>
            </w:r>
          </w:p>
        </w:tc>
        <w:tc>
          <w:tcPr>
            <w:tcW w:w="3023" w:type="dxa"/>
          </w:tcPr>
          <w:p w:rsidR="00895581" w:rsidRDefault="006A18BE">
            <w:pPr>
              <w:spacing w:after="160" w:line="259" w:lineRule="auto"/>
              <w:rPr>
                <w:rFonts w:eastAsia="Calibri" w:cs="Arial"/>
                <w:b/>
                <w:bCs/>
                <w:lang w:eastAsia="zh-CN"/>
              </w:rPr>
            </w:pPr>
            <w:r>
              <w:rPr>
                <w:rFonts w:eastAsia="Calibri" w:cs="Arial"/>
                <w:b/>
                <w:bCs/>
                <w:lang w:eastAsia="zh-CN"/>
              </w:rPr>
              <w:t>OSS Lizenzgeber</w:t>
            </w:r>
          </w:p>
        </w:tc>
        <w:tc>
          <w:tcPr>
            <w:tcW w:w="4091" w:type="dxa"/>
          </w:tcPr>
          <w:p w:rsidR="00895581" w:rsidRDefault="006A18BE">
            <w:pPr>
              <w:spacing w:after="160" w:line="259" w:lineRule="auto"/>
              <w:rPr>
                <w:rFonts w:eastAsia="Calibri" w:cs="Arial"/>
                <w:b/>
                <w:bCs/>
                <w:lang w:eastAsia="zh-CN"/>
              </w:rPr>
            </w:pPr>
            <w:r>
              <w:rPr>
                <w:rFonts w:eastAsia="Calibri" w:cs="Arial"/>
                <w:b/>
                <w:bCs/>
                <w:lang w:eastAsia="zh-CN"/>
              </w:rPr>
              <w:t>Link zu den „Lizenzbedingungen“</w:t>
            </w:r>
          </w:p>
        </w:tc>
      </w:tr>
      <w:tr w:rsidR="00895581">
        <w:trPr>
          <w:trHeight w:val="524"/>
        </w:trPr>
        <w:tc>
          <w:tcPr>
            <w:tcW w:w="2127" w:type="dxa"/>
          </w:tcPr>
          <w:p w:rsidR="00895581" w:rsidRDefault="00895581">
            <w:pPr>
              <w:spacing w:after="160" w:line="259" w:lineRule="auto"/>
              <w:rPr>
                <w:rFonts w:eastAsia="Calibri" w:cs="Arial"/>
                <w:lang w:eastAsia="zh-CN"/>
              </w:rPr>
            </w:pPr>
          </w:p>
          <w:p w:rsidR="00895581" w:rsidRDefault="00895581">
            <w:pPr>
              <w:spacing w:after="160" w:line="259" w:lineRule="auto"/>
              <w:rPr>
                <w:rFonts w:eastAsia="Calibri" w:cs="Arial"/>
                <w:lang w:eastAsia="zh-CN"/>
              </w:rPr>
            </w:pPr>
          </w:p>
        </w:tc>
        <w:tc>
          <w:tcPr>
            <w:tcW w:w="3023" w:type="dxa"/>
          </w:tcPr>
          <w:p w:rsidR="00895581" w:rsidRDefault="00895581">
            <w:pPr>
              <w:spacing w:after="160" w:line="259" w:lineRule="auto"/>
              <w:rPr>
                <w:rFonts w:eastAsia="Calibri" w:cs="Arial"/>
                <w:lang w:eastAsia="zh-CN"/>
              </w:rPr>
            </w:pPr>
          </w:p>
        </w:tc>
        <w:tc>
          <w:tcPr>
            <w:tcW w:w="4091" w:type="dxa"/>
          </w:tcPr>
          <w:p w:rsidR="00895581" w:rsidRDefault="00895581">
            <w:pPr>
              <w:spacing w:after="160" w:line="259" w:lineRule="auto"/>
              <w:rPr>
                <w:rFonts w:eastAsia="Calibri" w:cs="Arial"/>
                <w:lang w:eastAsia="zh-CN"/>
              </w:rPr>
            </w:pPr>
          </w:p>
        </w:tc>
      </w:tr>
    </w:tbl>
    <w:p w:rsidR="00895581" w:rsidRDefault="00895581">
      <w:pPr>
        <w:spacing w:line="248" w:lineRule="exact"/>
        <w:rPr>
          <w:rFonts w:cs="Arial"/>
        </w:rPr>
      </w:pPr>
    </w:p>
    <w:p w:rsidR="00895581" w:rsidRDefault="006A18BE">
      <w:pPr>
        <w:pStyle w:val="OmniPage513"/>
        <w:ind w:left="702" w:hanging="612"/>
        <w:rPr>
          <w:rFonts w:cs="Arial"/>
          <w:b/>
          <w:bCs/>
          <w:i/>
          <w:iCs/>
        </w:rPr>
      </w:pPr>
      <w:r>
        <w:rPr>
          <w:rStyle w:val="Heading3Char"/>
        </w:rPr>
        <w:t>4.b4</w:t>
      </w:r>
      <w:r>
        <w:rPr>
          <w:rStyle w:val="Heading3Char"/>
        </w:rPr>
        <w:tab/>
        <w:t xml:space="preserve">Sind entsprechende Veröffentlichungen der </w:t>
      </w:r>
      <w:r w:rsidR="00A21E37">
        <w:rPr>
          <w:rStyle w:val="Heading3Char"/>
        </w:rPr>
        <w:t>Software</w:t>
      </w:r>
      <w:r>
        <w:rPr>
          <w:rStyle w:val="Heading3Char"/>
        </w:rPr>
        <w:t xml:space="preserve"> erfolgt oder beabsichtigt?</w:t>
      </w:r>
      <w:r>
        <w:rPr>
          <w:rFonts w:cs="Arial"/>
          <w:b/>
          <w:bCs/>
        </w:rPr>
        <w:t xml:space="preserve"> </w:t>
      </w:r>
      <w:r>
        <w:rPr>
          <w:rStyle w:val="SubtleEmphasis"/>
          <w:sz w:val="18"/>
          <w:szCs w:val="18"/>
        </w:rPr>
        <w:t>(z.B. öffentliche Vorträge, Abstracts, Präsentationen, Poster, Diplom- oder Doktorarbeiten, oder vorgezogene online-Veröffentlichungen von print-Veröffentlichungen, Publikationen, Präsentationen</w:t>
      </w:r>
      <w:r w:rsidR="001E6B36">
        <w:rPr>
          <w:rStyle w:val="SubtleEmphasis"/>
          <w:sz w:val="18"/>
          <w:szCs w:val="18"/>
        </w:rPr>
        <w:t>, Messen,</w:t>
      </w:r>
      <w:r>
        <w:rPr>
          <w:rStyle w:val="SubtleEmphasis"/>
          <w:sz w:val="18"/>
          <w:szCs w:val="18"/>
        </w:rPr>
        <w:t xml:space="preserve"> etc.)</w:t>
      </w:r>
      <w:r>
        <w:rPr>
          <w:rFonts w:cs="Arial"/>
          <w:i/>
          <w:iCs/>
          <w:sz w:val="18"/>
          <w:szCs w:val="18"/>
        </w:rPr>
        <w:t xml:space="preserve"> </w:t>
      </w:r>
    </w:p>
    <w:p w:rsidR="00895581" w:rsidRDefault="00A21E37">
      <w:pPr>
        <w:pStyle w:val="OmniPage513"/>
        <w:rPr>
          <w:rFonts w:cs="Arial"/>
          <w:b/>
          <w:bCs/>
        </w:rPr>
      </w:pPr>
      <w:r>
        <w:rPr>
          <w:rFonts w:cs="Arial"/>
          <w:b/>
          <w:bCs/>
          <w:noProof/>
          <w:sz w:val="30"/>
        </w:rPr>
        <mc:AlternateContent>
          <mc:Choice Requires="wps">
            <w:drawing>
              <wp:anchor distT="0" distB="0" distL="114300" distR="114300" simplePos="0" relativeHeight="251670528" behindDoc="0" locked="0" layoutInCell="1" allowOverlap="1" wp14:anchorId="4027BBC9" wp14:editId="32F84A44">
                <wp:simplePos x="0" y="0"/>
                <wp:positionH relativeFrom="column">
                  <wp:posOffset>4720752</wp:posOffset>
                </wp:positionH>
                <wp:positionV relativeFrom="paragraph">
                  <wp:posOffset>142240</wp:posOffset>
                </wp:positionV>
                <wp:extent cx="563245" cy="180340"/>
                <wp:effectExtent l="0" t="0" r="27305" b="10160"/>
                <wp:wrapNone/>
                <wp:docPr id="14" name="Rechteck 14"/>
                <wp:cNvGraphicFramePr/>
                <a:graphic xmlns:a="http://schemas.openxmlformats.org/drawingml/2006/main">
                  <a:graphicData uri="http://schemas.microsoft.com/office/word/2010/wordprocessingShape">
                    <wps:wsp>
                      <wps:cNvSpPr/>
                      <wps:spPr>
                        <a:xfrm>
                          <a:off x="0" y="0"/>
                          <a:ext cx="563245"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34906" id="Rechteck 14" o:spid="_x0000_s1026" style="position:absolute;margin-left:371.7pt;margin-top:11.2pt;width:44.35pt;height:1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" filled="f" strokecolor="black [3213]" strokeweight="1pt"/>
            </w:pict>
          </mc:Fallback>
        </mc:AlternateContent>
      </w:r>
      <w:r>
        <w:rPr>
          <w:rFonts w:cs="Arial"/>
          <w:b/>
          <w:bCs/>
          <w:noProof/>
          <w:sz w:val="30"/>
        </w:rPr>
        <mc:AlternateContent>
          <mc:Choice Requires="wps">
            <w:drawing>
              <wp:anchor distT="0" distB="0" distL="114300" distR="114300" simplePos="0" relativeHeight="251668480" behindDoc="0" locked="0" layoutInCell="1" allowOverlap="1" wp14:anchorId="7145FCF7" wp14:editId="666EB795">
                <wp:simplePos x="0" y="0"/>
                <wp:positionH relativeFrom="column">
                  <wp:posOffset>3785073</wp:posOffset>
                </wp:positionH>
                <wp:positionV relativeFrom="paragraph">
                  <wp:posOffset>142240</wp:posOffset>
                </wp:positionV>
                <wp:extent cx="563245" cy="180340"/>
                <wp:effectExtent l="0" t="0" r="27305" b="10160"/>
                <wp:wrapNone/>
                <wp:docPr id="13" name="Rechteck 13"/>
                <wp:cNvGraphicFramePr/>
                <a:graphic xmlns:a="http://schemas.openxmlformats.org/drawingml/2006/main">
                  <a:graphicData uri="http://schemas.microsoft.com/office/word/2010/wordprocessingShape">
                    <wps:wsp>
                      <wps:cNvSpPr/>
                      <wps:spPr>
                        <a:xfrm>
                          <a:off x="0" y="0"/>
                          <a:ext cx="563245"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12C068" id="Rechteck 13" o:spid="_x0000_s1026" style="position:absolute;margin-left:298.05pt;margin-top:11.2pt;width:44.35pt;height:14.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" filled="f" strokecolor="black [3213]" strokeweight="1pt"/>
            </w:pict>
          </mc:Fallback>
        </mc:AlternateContent>
      </w:r>
    </w:p>
    <w:p w:rsidR="00A21E37" w:rsidRDefault="00687ACE" w:rsidP="00A21E37">
      <w:pPr>
        <w:pStyle w:val="OmniPage513"/>
        <w:ind w:firstLine="618"/>
        <w:rPr>
          <w:rFonts w:cs="Arial"/>
          <w:b/>
          <w:bCs/>
        </w:rPr>
      </w:pPr>
      <w:sdt>
        <w:sdtPr>
          <w:rPr>
            <w:rFonts w:cs="Arial"/>
            <w:b/>
            <w:bCs/>
            <w:sz w:val="24"/>
            <w:szCs w:val="24"/>
          </w:rPr>
          <w:id w:val="-152829219"/>
          <w14:checkbox>
            <w14:checked w14:val="0"/>
            <w14:checkedState w14:val="2612" w14:font="MS Gothic"/>
            <w14:uncheckedState w14:val="2610" w14:font="MS Gothic"/>
          </w14:checkbox>
        </w:sdtPr>
        <w:sdtContent>
          <w:r w:rsidR="00A21E37">
            <w:rPr>
              <w:rFonts w:ascii="MS Gothic" w:eastAsia="MS Gothic" w:hAnsi="MS Gothic" w:cs="Arial" w:hint="eastAsia"/>
              <w:b/>
              <w:bCs/>
              <w:sz w:val="24"/>
              <w:szCs w:val="24"/>
            </w:rPr>
            <w:t>☐</w:t>
          </w:r>
        </w:sdtContent>
      </w:sdt>
      <w:r w:rsidR="00A21E37">
        <w:rPr>
          <w:rFonts w:cs="Arial"/>
        </w:rPr>
        <w:t xml:space="preserve"> nein </w:t>
      </w:r>
      <w:sdt>
        <w:sdtPr>
          <w:rPr>
            <w:rFonts w:cs="Arial"/>
            <w:b/>
            <w:bCs/>
            <w:sz w:val="24"/>
            <w:szCs w:val="24"/>
          </w:rPr>
          <w:id w:val="574489303"/>
          <w14:checkbox>
            <w14:checked w14:val="1"/>
            <w14:checkedState w14:val="2612" w14:font="MS Gothic"/>
            <w14:uncheckedState w14:val="2610" w14:font="MS Gothic"/>
          </w14:checkbox>
        </w:sdtPr>
        <w:sdtContent>
          <w:r w:rsidR="00A21E37">
            <w:rPr>
              <w:rFonts w:ascii="MS Gothic" w:eastAsia="MS Gothic" w:hAnsi="MS Gothic" w:cs="Arial" w:hint="eastAsia"/>
              <w:b/>
              <w:bCs/>
              <w:sz w:val="24"/>
              <w:szCs w:val="24"/>
            </w:rPr>
            <w:t>☐</w:t>
          </w:r>
        </w:sdtContent>
      </w:sdt>
      <w:r w:rsidR="00A21E37">
        <w:rPr>
          <w:rFonts w:cs="Arial"/>
          <w:b/>
          <w:bCs/>
        </w:rPr>
        <w:t xml:space="preserve"> ja: Veröffentlichung ist erfolgt / geplant am:                     im: </w:t>
      </w:r>
    </w:p>
    <w:p w:rsidR="00895581" w:rsidRDefault="00A21E37" w:rsidP="00A21E37">
      <w:pPr>
        <w:pStyle w:val="OmniPage513"/>
        <w:ind w:left="1416" w:firstLine="708"/>
        <w:rPr>
          <w:rFonts w:cs="Arial"/>
          <w:sz w:val="18"/>
          <w:szCs w:val="18"/>
        </w:rPr>
      </w:pPr>
      <w:r>
        <w:rPr>
          <w:rFonts w:cs="Arial"/>
        </w:rPr>
        <w:t xml:space="preserve"> </w:t>
      </w:r>
      <w:r w:rsidR="006A18BE">
        <w:rPr>
          <w:rFonts w:cs="Arial"/>
        </w:rPr>
        <w:t>(</w:t>
      </w:r>
      <w:r w:rsidR="006A18BE">
        <w:rPr>
          <w:rFonts w:cs="Arial"/>
          <w:sz w:val="18"/>
          <w:szCs w:val="18"/>
        </w:rPr>
        <w:t>Dokument</w:t>
      </w:r>
      <w:r w:rsidR="002051BF">
        <w:rPr>
          <w:rFonts w:cs="Arial"/>
          <w:sz w:val="18"/>
          <w:szCs w:val="18"/>
        </w:rPr>
        <w:t xml:space="preserve"> </w:t>
      </w:r>
      <w:r w:rsidR="006A18BE">
        <w:rPr>
          <w:rFonts w:cs="Arial"/>
          <w:sz w:val="18"/>
          <w:szCs w:val="18"/>
        </w:rPr>
        <w:t>/ Link als Anlage beifügen)</w:t>
      </w:r>
    </w:p>
    <w:p w:rsidR="00895581" w:rsidRDefault="00895581">
      <w:pPr>
        <w:ind w:firstLine="702"/>
        <w:rPr>
          <w:rFonts w:eastAsia="Calibri" w:cs="Arial"/>
          <w:lang w:eastAsia="zh-CN"/>
        </w:rPr>
      </w:pPr>
    </w:p>
    <w:p w:rsidR="00895581" w:rsidRDefault="006A18BE">
      <w:pPr>
        <w:pStyle w:val="OmniPage513"/>
        <w:ind w:left="0" w:firstLine="702"/>
        <w:rPr>
          <w:rFonts w:cs="Arial"/>
          <w:b/>
          <w:sz w:val="22"/>
          <w:szCs w:val="22"/>
        </w:rPr>
      </w:pPr>
      <w:r>
        <w:rPr>
          <w:rFonts w:cs="Arial"/>
        </w:rPr>
        <w:t>Wenn ja, in welcher Form?</w:t>
      </w:r>
      <w:r>
        <w:rPr>
          <w:rFonts w:cs="Arial"/>
          <w:sz w:val="22"/>
          <w:szCs w:val="22"/>
        </w:rPr>
        <w:t xml:space="preserve"> </w:t>
      </w:r>
      <w:r>
        <w:rPr>
          <w:rFonts w:cs="Arial"/>
          <w:i/>
          <w:iCs/>
        </w:rPr>
        <w:t>(mündlich, schriftlich oder elektronisch)</w:t>
      </w:r>
      <w:r>
        <w:rPr>
          <w:rFonts w:cs="Arial"/>
          <w:b/>
          <w:i/>
          <w:iCs/>
        </w:rPr>
        <w:tab/>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t>4.b4</w:t>
      </w:r>
      <w:r>
        <w:tab/>
        <w:t xml:space="preserve">Wann genau kam es zu der Softwareentwicklung? </w:t>
      </w:r>
      <w:r>
        <w:rPr>
          <w:rStyle w:val="SubtleEmphasis"/>
          <w:rFonts w:ascii="Arial" w:hAnsi="Arial" w:cs="Arial"/>
          <w:sz w:val="18"/>
          <w:szCs w:val="18"/>
        </w:rPr>
        <w:t>(Zeitpunkt oder Zeitrahmen)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after="160" w:line="259" w:lineRule="auto"/>
        <w:rPr>
          <w:rFonts w:eastAsia="Calibri" w:cs="Arial"/>
          <w:lang w:eastAsia="zh-CN"/>
        </w:rPr>
      </w:pPr>
    </w:p>
    <w:p w:rsidR="00895581" w:rsidRDefault="006A18BE">
      <w:pPr>
        <w:pStyle w:val="Heading3"/>
      </w:pPr>
      <w:r>
        <w:lastRenderedPageBreak/>
        <w:t>4.b5</w:t>
      </w:r>
      <w:r>
        <w:tab/>
        <w:t xml:space="preserve">Welche Anwendungsbereiche sehen Sie für die Software?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Heading3"/>
        <w:rPr>
          <w:rFonts w:ascii="Arial" w:hAnsi="Arial" w:cs="Arial"/>
          <w:sz w:val="40"/>
          <w:szCs w:val="40"/>
        </w:rPr>
      </w:pPr>
    </w:p>
    <w:p w:rsidR="00895581" w:rsidRDefault="006A18BE">
      <w:pPr>
        <w:pStyle w:val="Heading1"/>
      </w:pPr>
      <w:r>
        <w:t>5.</w:t>
      </w:r>
      <w:r>
        <w:tab/>
        <w:t xml:space="preserve">Beschreibung der Erfindung </w:t>
      </w:r>
      <w:r w:rsidR="00A21E37">
        <w:t xml:space="preserve">/ des Materials </w:t>
      </w:r>
      <w:r>
        <w:t xml:space="preserve">/ </w:t>
      </w:r>
      <w:r w:rsidR="00A21E37">
        <w:t xml:space="preserve">der </w:t>
      </w:r>
      <w:r>
        <w:t xml:space="preserve">Software: </w:t>
      </w:r>
    </w:p>
    <w:p w:rsidR="00895581" w:rsidRDefault="00895581">
      <w:pPr>
        <w:pStyle w:val="Title"/>
        <w:rPr>
          <w:rFonts w:ascii="Arial" w:hAnsi="Arial" w:cs="Arial"/>
          <w:sz w:val="20"/>
          <w:szCs w:val="20"/>
        </w:rPr>
      </w:pPr>
    </w:p>
    <w:p w:rsidR="00895581" w:rsidRDefault="006A18BE">
      <w:pPr>
        <w:pStyle w:val="OmniPage521"/>
        <w:spacing w:line="240" w:lineRule="auto"/>
        <w:ind w:left="0" w:right="0"/>
        <w:rPr>
          <w:rStyle w:val="Emphasis"/>
        </w:rPr>
      </w:pPr>
      <w:r>
        <w:rPr>
          <w:rFonts w:eastAsia="Calibri Light" w:cs="Arial"/>
        </w:rPr>
        <w:t>Nehmen Sie zu den folgenden Punkten Stellung:</w:t>
      </w:r>
    </w:p>
    <w:p w:rsidR="00895581" w:rsidRDefault="00895581">
      <w:pPr>
        <w:pStyle w:val="OmniPage521"/>
        <w:spacing w:line="240" w:lineRule="auto"/>
        <w:ind w:left="0" w:right="0"/>
        <w:rPr>
          <w:rFonts w:cs="Arial"/>
          <w:b/>
          <w:u w:val="single"/>
        </w:rPr>
      </w:pPr>
    </w:p>
    <w:p w:rsidR="00895581" w:rsidRDefault="006A18BE">
      <w:pPr>
        <w:pStyle w:val="Heading3"/>
      </w:pPr>
      <w:r>
        <w:t>Hintergrund:</w:t>
      </w:r>
    </w:p>
    <w:p w:rsidR="00895581" w:rsidRDefault="00895581">
      <w:pPr>
        <w:pStyle w:val="OmniPage521"/>
        <w:spacing w:line="240" w:lineRule="auto"/>
        <w:ind w:left="0" w:right="0"/>
        <w:rPr>
          <w:rFonts w:cs="Arial"/>
          <w:b/>
          <w:u w:val="single"/>
        </w:rPr>
      </w:pP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01"/>
        </w:trPr>
        <w:tc>
          <w:tcPr>
            <w:tcW w:w="9356" w:type="dxa"/>
            <w:tcBorders>
              <w:bottom w:val="single" w:sz="4" w:space="0" w:color="auto"/>
            </w:tcBorders>
            <w:vAlign w:val="center"/>
          </w:tcPr>
          <w:p w:rsidR="00895581" w:rsidRDefault="006A18BE">
            <w:pPr>
              <w:pStyle w:val="OmniPage521"/>
              <w:spacing w:line="276" w:lineRule="auto"/>
              <w:ind w:left="0" w:right="0"/>
              <w:rPr>
                <w:rFonts w:cs="Arial"/>
                <w:b/>
                <w:u w:val="single"/>
              </w:rPr>
            </w:pPr>
            <w:r>
              <w:rPr>
                <w:rFonts w:cs="Arial"/>
              </w:rPr>
              <w:t>Um welches technische Gebiet handelt es sich?</w:t>
            </w:r>
          </w:p>
        </w:tc>
      </w:tr>
      <w:tr w:rsidR="00895581">
        <w:trPr>
          <w:cantSplit/>
          <w:trHeight w:val="301"/>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77"/>
        </w:trPr>
        <w:tc>
          <w:tcPr>
            <w:tcW w:w="9356" w:type="dxa"/>
            <w:tcBorders>
              <w:top w:val="single" w:sz="4" w:space="0" w:color="auto"/>
              <w:bottom w:val="single" w:sz="4" w:space="0" w:color="auto"/>
            </w:tcBorders>
            <w:vAlign w:val="center"/>
          </w:tcPr>
          <w:p w:rsidR="00895581" w:rsidRDefault="006A18BE" w:rsidP="002051BF">
            <w:pPr>
              <w:pStyle w:val="OmniPage521"/>
              <w:spacing w:line="276" w:lineRule="auto"/>
              <w:ind w:left="0" w:right="0"/>
              <w:rPr>
                <w:rFonts w:cs="Arial"/>
                <w:i/>
                <w:iCs/>
                <w:sz w:val="18"/>
                <w:szCs w:val="18"/>
              </w:rPr>
            </w:pPr>
            <w:r>
              <w:rPr>
                <w:rFonts w:cs="Arial"/>
              </w:rPr>
              <w:t>Welchen Stand der Technik auf diesem Gebiet kennen Sie</w:t>
            </w:r>
            <w:r w:rsidR="00B84E68">
              <w:rPr>
                <w:rFonts w:cs="Arial"/>
              </w:rPr>
              <w:t>?</w:t>
            </w:r>
            <w:r>
              <w:rPr>
                <w:rFonts w:cs="Arial"/>
              </w:rPr>
              <w:t xml:space="preserve"> (Veröffentlichungen, Messen, Konferenze</w:t>
            </w:r>
            <w:r w:rsidR="00B84E68">
              <w:rPr>
                <w:rFonts w:cs="Arial"/>
              </w:rPr>
              <w:t>n, Präsentationen, Poster etc.)</w:t>
            </w:r>
            <w:r>
              <w:rPr>
                <w:rFonts w:cs="Arial"/>
              </w:rPr>
              <w:t xml:space="preserve"> </w:t>
            </w:r>
            <w:r>
              <w:rPr>
                <w:rFonts w:cs="Arial"/>
                <w:i/>
                <w:iCs/>
                <w:sz w:val="18"/>
                <w:szCs w:val="18"/>
              </w:rPr>
              <w:t xml:space="preserve">(bitte fügen </w:t>
            </w:r>
            <w:r w:rsidR="002051BF">
              <w:rPr>
                <w:rFonts w:cs="Arial"/>
                <w:i/>
                <w:iCs/>
                <w:sz w:val="18"/>
                <w:szCs w:val="18"/>
              </w:rPr>
              <w:t xml:space="preserve">Sie </w:t>
            </w:r>
            <w:r>
              <w:rPr>
                <w:rFonts w:cs="Arial"/>
                <w:i/>
                <w:iCs/>
                <w:sz w:val="18"/>
                <w:szCs w:val="18"/>
              </w:rPr>
              <w:t>einen Link oder eine Kopie bei)</w:t>
            </w:r>
          </w:p>
        </w:tc>
      </w:tr>
      <w:tr w:rsidR="00895581">
        <w:trPr>
          <w:cantSplit/>
          <w:trHeight w:val="277"/>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77"/>
        </w:trPr>
        <w:tc>
          <w:tcPr>
            <w:tcW w:w="9356" w:type="dxa"/>
            <w:tcBorders>
              <w:top w:val="single" w:sz="4" w:space="0" w:color="auto"/>
              <w:bottom w:val="single" w:sz="4" w:space="0" w:color="auto"/>
            </w:tcBorders>
            <w:vAlign w:val="center"/>
          </w:tcPr>
          <w:p w:rsidR="00895581" w:rsidRDefault="006A18BE">
            <w:pPr>
              <w:pStyle w:val="OmniPage521"/>
              <w:spacing w:line="276" w:lineRule="auto"/>
              <w:ind w:left="0" w:right="0"/>
              <w:rPr>
                <w:rFonts w:cs="Arial"/>
              </w:rPr>
            </w:pPr>
            <w:r>
              <w:rPr>
                <w:rFonts w:cs="Arial"/>
              </w:rPr>
              <w:t xml:space="preserve">Gibt es </w:t>
            </w:r>
            <w:r>
              <w:rPr>
                <w:rFonts w:cs="Arial"/>
                <w:u w:val="single"/>
              </w:rPr>
              <w:t>eigene</w:t>
            </w:r>
            <w:r>
              <w:rPr>
                <w:rFonts w:cs="Arial"/>
              </w:rPr>
              <w:t xml:space="preserve"> Publikationen? (Veröffentlichungen, Messen, Konferenzen, Präsentationen, Poster etc.) </w:t>
            </w:r>
            <w:r>
              <w:rPr>
                <w:rFonts w:cs="Arial"/>
                <w:i/>
                <w:iCs/>
                <w:sz w:val="18"/>
                <w:szCs w:val="18"/>
              </w:rPr>
              <w:t>(bitte fügen sie einen Link oder eine Kopie bei)</w:t>
            </w:r>
          </w:p>
        </w:tc>
      </w:tr>
      <w:tr w:rsidR="00895581">
        <w:trPr>
          <w:cantSplit/>
          <w:trHeight w:val="277"/>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95"/>
        </w:trPr>
        <w:tc>
          <w:tcPr>
            <w:tcW w:w="9356" w:type="dxa"/>
            <w:tcBorders>
              <w:top w:val="single" w:sz="4" w:space="0" w:color="auto"/>
              <w:bottom w:val="single" w:sz="4" w:space="0" w:color="auto"/>
            </w:tcBorders>
            <w:vAlign w:val="center"/>
          </w:tcPr>
          <w:p w:rsidR="00895581" w:rsidRDefault="006A18BE">
            <w:pPr>
              <w:pStyle w:val="OmniPage521"/>
              <w:spacing w:line="276" w:lineRule="auto"/>
              <w:ind w:left="0" w:right="0"/>
              <w:rPr>
                <w:rFonts w:cs="Arial"/>
                <w:b/>
                <w:u w:val="single"/>
              </w:rPr>
            </w:pPr>
            <w:r>
              <w:rPr>
                <w:rFonts w:cs="Arial"/>
              </w:rPr>
              <w:t>Welche technischen Probleme oder Nachteile, die Ihre Erfindung</w:t>
            </w:r>
            <w:r w:rsidR="002051BF">
              <w:rPr>
                <w:rFonts w:cs="Arial"/>
              </w:rPr>
              <w:t xml:space="preserve"> </w:t>
            </w:r>
            <w:r w:rsidR="003807C3">
              <w:rPr>
                <w:rFonts w:cs="Arial"/>
              </w:rPr>
              <w:t xml:space="preserve">/ Ihr Material </w:t>
            </w:r>
            <w:r>
              <w:rPr>
                <w:rFonts w:cs="Arial"/>
              </w:rPr>
              <w:t>/</w:t>
            </w:r>
            <w:r w:rsidR="002051BF">
              <w:rPr>
                <w:rFonts w:cs="Arial"/>
              </w:rPr>
              <w:t xml:space="preserve"> </w:t>
            </w:r>
            <w:r w:rsidR="003807C3">
              <w:rPr>
                <w:rFonts w:cs="Arial"/>
              </w:rPr>
              <w:t xml:space="preserve">Ihre </w:t>
            </w:r>
            <w:r>
              <w:rPr>
                <w:rFonts w:cs="Arial"/>
              </w:rPr>
              <w:t>Software beheben soll, gibt es dabei?</w:t>
            </w:r>
          </w:p>
        </w:tc>
      </w:tr>
      <w:tr w:rsidR="00895581">
        <w:trPr>
          <w:cantSplit/>
          <w:trHeight w:val="295"/>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85"/>
        </w:trPr>
        <w:tc>
          <w:tcPr>
            <w:tcW w:w="9356" w:type="dxa"/>
            <w:tcBorders>
              <w:top w:val="single" w:sz="4" w:space="0" w:color="auto"/>
              <w:bottom w:val="single" w:sz="4" w:space="0" w:color="auto"/>
            </w:tcBorders>
            <w:vAlign w:val="center"/>
          </w:tcPr>
          <w:p w:rsidR="00895581" w:rsidRDefault="006A18BE">
            <w:pPr>
              <w:pStyle w:val="OmniPage521"/>
              <w:spacing w:line="276" w:lineRule="auto"/>
              <w:ind w:left="0" w:right="0"/>
              <w:rPr>
                <w:rFonts w:cs="Arial"/>
              </w:rPr>
            </w:pPr>
            <w:r>
              <w:rPr>
                <w:rFonts w:cs="Arial"/>
              </w:rPr>
              <w:t>Welche bisherigen Lösungsversuche gab es dazu?</w:t>
            </w:r>
          </w:p>
        </w:tc>
      </w:tr>
      <w:tr w:rsidR="00895581">
        <w:trPr>
          <w:cantSplit/>
          <w:trHeight w:val="285"/>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bl>
    <w:p w:rsidR="00895581" w:rsidRDefault="00895581">
      <w:pPr>
        <w:pStyle w:val="OmniPage521"/>
        <w:ind w:left="0"/>
        <w:rPr>
          <w:rFonts w:cs="Arial"/>
          <w:b/>
          <w:u w:val="single"/>
        </w:rPr>
      </w:pPr>
    </w:p>
    <w:p w:rsidR="00895581" w:rsidRDefault="006A18BE">
      <w:pPr>
        <w:pStyle w:val="Heading3"/>
      </w:pPr>
      <w:r>
        <w:t>Technische Lösung:</w:t>
      </w:r>
    </w:p>
    <w:p w:rsidR="00895581" w:rsidRDefault="00895581">
      <w:pPr>
        <w:pStyle w:val="OmniPage521"/>
        <w:ind w:left="0"/>
        <w:rPr>
          <w:rFonts w:cs="Arial"/>
          <w:b/>
          <w:u w:val="single"/>
        </w:rPr>
      </w:pP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261"/>
        </w:trPr>
        <w:tc>
          <w:tcPr>
            <w:tcW w:w="9356" w:type="dxa"/>
            <w:tcBorders>
              <w:bottom w:val="single" w:sz="4" w:space="0" w:color="auto"/>
            </w:tcBorders>
            <w:vAlign w:val="center"/>
          </w:tcPr>
          <w:p w:rsidR="00895581" w:rsidRDefault="006A18BE" w:rsidP="003807C3">
            <w:pPr>
              <w:pStyle w:val="OmniPage521"/>
              <w:spacing w:line="240" w:lineRule="auto"/>
              <w:ind w:left="0" w:right="0"/>
              <w:rPr>
                <w:rFonts w:cs="Arial"/>
              </w:rPr>
            </w:pPr>
            <w:r>
              <w:rPr>
                <w:rFonts w:cs="Arial"/>
              </w:rPr>
              <w:t>Wie wird das technische Problem durch Ihre Erfindung</w:t>
            </w:r>
            <w:r w:rsidR="003807C3">
              <w:rPr>
                <w:rFonts w:cs="Arial"/>
              </w:rPr>
              <w:t xml:space="preserve"> / Ihr Material</w:t>
            </w:r>
            <w:r w:rsidR="002051BF">
              <w:rPr>
                <w:rFonts w:cs="Arial"/>
              </w:rPr>
              <w:t xml:space="preserve"> </w:t>
            </w:r>
            <w:r>
              <w:rPr>
                <w:rFonts w:cs="Arial"/>
              </w:rPr>
              <w:t>/</w:t>
            </w:r>
            <w:r w:rsidR="003807C3">
              <w:rPr>
                <w:rFonts w:cs="Arial"/>
              </w:rPr>
              <w:t xml:space="preserve"> Ihre</w:t>
            </w:r>
            <w:r w:rsidR="002051BF">
              <w:rPr>
                <w:rFonts w:cs="Arial"/>
              </w:rPr>
              <w:t xml:space="preserve"> </w:t>
            </w:r>
            <w:r>
              <w:rPr>
                <w:rFonts w:cs="Arial"/>
              </w:rPr>
              <w:t xml:space="preserve">Software gelöst? </w:t>
            </w:r>
            <w:r>
              <w:rPr>
                <w:rFonts w:cs="Arial"/>
                <w:i/>
                <w:iCs/>
                <w:sz w:val="18"/>
                <w:szCs w:val="18"/>
              </w:rPr>
              <w:t>(Angabe der technischen Mittel, Beschreibung der Erfindung</w:t>
            </w:r>
            <w:r w:rsidR="003807C3">
              <w:rPr>
                <w:rFonts w:cs="Arial"/>
                <w:i/>
                <w:iCs/>
                <w:sz w:val="18"/>
                <w:szCs w:val="18"/>
              </w:rPr>
              <w:t xml:space="preserve"> / des Materials / der </w:t>
            </w:r>
            <w:r>
              <w:rPr>
                <w:rFonts w:cs="Arial"/>
                <w:i/>
                <w:iCs/>
                <w:sz w:val="18"/>
                <w:szCs w:val="18"/>
              </w:rPr>
              <w:t>Softwar</w:t>
            </w:r>
            <w:r w:rsidR="003807C3">
              <w:rPr>
                <w:rFonts w:cs="Arial"/>
                <w:i/>
                <w:iCs/>
                <w:sz w:val="18"/>
                <w:szCs w:val="18"/>
              </w:rPr>
              <w:t>e</w:t>
            </w:r>
            <w:r>
              <w:rPr>
                <w:rFonts w:cs="Arial"/>
                <w:i/>
                <w:iCs/>
                <w:sz w:val="18"/>
                <w:szCs w:val="18"/>
              </w:rPr>
              <w:t>, Ausführungsbeispiele, Skizzen und sonstige Aufzeichnungen)</w:t>
            </w:r>
          </w:p>
        </w:tc>
      </w:tr>
      <w:tr w:rsidR="00895581">
        <w:trPr>
          <w:cantSplit/>
          <w:trHeight w:val="261"/>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r w:rsidR="00895581">
        <w:trPr>
          <w:cantSplit/>
          <w:trHeight w:val="416"/>
        </w:trPr>
        <w:tc>
          <w:tcPr>
            <w:tcW w:w="9356" w:type="dxa"/>
            <w:tcBorders>
              <w:top w:val="single" w:sz="4" w:space="0" w:color="auto"/>
              <w:bottom w:val="single" w:sz="4" w:space="0" w:color="auto"/>
            </w:tcBorders>
            <w:vAlign w:val="center"/>
          </w:tcPr>
          <w:p w:rsidR="00895581" w:rsidRDefault="006A18BE">
            <w:pPr>
              <w:pStyle w:val="OmniPage521"/>
              <w:spacing w:line="240" w:lineRule="auto"/>
              <w:ind w:left="0" w:right="0"/>
              <w:rPr>
                <w:rFonts w:cs="Arial"/>
              </w:rPr>
            </w:pPr>
            <w:r>
              <w:rPr>
                <w:rFonts w:cs="Arial"/>
              </w:rPr>
              <w:t>Worin ist das wesentliche Neue zu sehen?</w:t>
            </w:r>
          </w:p>
        </w:tc>
      </w:tr>
      <w:tr w:rsidR="00895581">
        <w:trPr>
          <w:cantSplit/>
          <w:trHeight w:val="416"/>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r w:rsidR="00895581">
        <w:trPr>
          <w:cantSplit/>
          <w:trHeight w:val="359"/>
        </w:trPr>
        <w:tc>
          <w:tcPr>
            <w:tcW w:w="9356" w:type="dxa"/>
            <w:tcBorders>
              <w:top w:val="single" w:sz="4" w:space="0" w:color="auto"/>
              <w:bottom w:val="single" w:sz="4" w:space="0" w:color="auto"/>
            </w:tcBorders>
            <w:vAlign w:val="center"/>
          </w:tcPr>
          <w:p w:rsidR="00895581" w:rsidRDefault="006A18BE">
            <w:pPr>
              <w:pStyle w:val="OmniPage521"/>
              <w:spacing w:line="240" w:lineRule="auto"/>
              <w:ind w:left="0" w:right="0"/>
              <w:rPr>
                <w:rFonts w:cs="Arial"/>
              </w:rPr>
            </w:pPr>
            <w:r>
              <w:rPr>
                <w:rFonts w:cs="Arial"/>
              </w:rPr>
              <w:t>Welche Vorteile gegenüber dem obigen Stand der Technik ergeben sich durch die Erfindung</w:t>
            </w:r>
            <w:r w:rsidR="00802483">
              <w:rPr>
                <w:rFonts w:cs="Arial"/>
              </w:rPr>
              <w:t xml:space="preserve"> </w:t>
            </w:r>
            <w:r>
              <w:rPr>
                <w:rFonts w:cs="Arial"/>
              </w:rPr>
              <w:t xml:space="preserve">/ </w:t>
            </w:r>
            <w:r w:rsidR="003807C3">
              <w:rPr>
                <w:rFonts w:cs="Arial"/>
              </w:rPr>
              <w:t xml:space="preserve">das Material / die </w:t>
            </w:r>
            <w:r>
              <w:rPr>
                <w:rFonts w:cs="Arial"/>
              </w:rPr>
              <w:t xml:space="preserve">Software? </w:t>
            </w:r>
          </w:p>
        </w:tc>
      </w:tr>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r w:rsidR="00895581">
        <w:trPr>
          <w:cantSplit/>
          <w:trHeight w:val="359"/>
        </w:trPr>
        <w:tc>
          <w:tcPr>
            <w:tcW w:w="9356" w:type="dxa"/>
            <w:tcBorders>
              <w:top w:val="single" w:sz="4" w:space="0" w:color="auto"/>
              <w:bottom w:val="single" w:sz="4" w:space="0" w:color="auto"/>
            </w:tcBorders>
            <w:vAlign w:val="center"/>
          </w:tcPr>
          <w:p w:rsidR="00895581" w:rsidRDefault="006A18BE">
            <w:pPr>
              <w:pStyle w:val="OmniPage521"/>
              <w:spacing w:line="240" w:lineRule="auto"/>
              <w:ind w:left="0" w:right="0"/>
              <w:rPr>
                <w:rFonts w:cs="Arial"/>
              </w:rPr>
            </w:pPr>
            <w:r>
              <w:rPr>
                <w:rFonts w:cs="Arial"/>
              </w:rPr>
              <w:t xml:space="preserve">Wie unterscheidet sich die Erfindung </w:t>
            </w:r>
            <w:r w:rsidR="003807C3">
              <w:rPr>
                <w:rFonts w:cs="Arial"/>
              </w:rPr>
              <w:t xml:space="preserve">/ das Material / die Software </w:t>
            </w:r>
            <w:r>
              <w:rPr>
                <w:rFonts w:cs="Arial"/>
              </w:rPr>
              <w:t>von früheren (auch eigenen) Publikationen auf diesem Gebiet?</w:t>
            </w:r>
          </w:p>
        </w:tc>
      </w:tr>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OmniPage521"/>
        <w:ind w:left="0"/>
        <w:rPr>
          <w:rFonts w:cs="Arial"/>
          <w:sz w:val="18"/>
        </w:rPr>
      </w:pPr>
    </w:p>
    <w:p w:rsidR="00895581" w:rsidRDefault="00895581">
      <w:pPr>
        <w:pStyle w:val="OmniPage521"/>
        <w:ind w:left="0" w:right="-472"/>
        <w:rPr>
          <w:rFonts w:cs="Arial"/>
          <w:sz w:val="18"/>
        </w:rPr>
      </w:pPr>
    </w:p>
    <w:p w:rsidR="00895581" w:rsidRDefault="00895581">
      <w:pPr>
        <w:pStyle w:val="OmniPage521"/>
        <w:ind w:left="0" w:right="-472"/>
        <w:rPr>
          <w:rFonts w:cs="Arial"/>
          <w:sz w:val="18"/>
        </w:rPr>
      </w:pPr>
    </w:p>
    <w:p w:rsidR="00895581" w:rsidRDefault="006A18BE">
      <w:pPr>
        <w:pStyle w:val="OmniPage521"/>
        <w:ind w:left="0" w:right="-472"/>
        <w:rPr>
          <w:rFonts w:cs="Arial"/>
        </w:rPr>
      </w:pPr>
      <w:r>
        <w:rPr>
          <w:rFonts w:cs="Arial"/>
        </w:rPr>
        <w:t>Diesem Formular füge(n) ich/wir als Anhang eine detaillierte Beschreibung der Erfindung</w:t>
      </w:r>
      <w:r w:rsidR="003807C3">
        <w:rPr>
          <w:rFonts w:cs="Arial"/>
        </w:rPr>
        <w:t xml:space="preserve"> </w:t>
      </w:r>
      <w:r>
        <w:rPr>
          <w:rFonts w:cs="Arial"/>
        </w:rPr>
        <w:t>/</w:t>
      </w:r>
      <w:r w:rsidR="003807C3">
        <w:rPr>
          <w:rFonts w:cs="Arial"/>
        </w:rPr>
        <w:t xml:space="preserve"> des Materials / der </w:t>
      </w:r>
      <w:r>
        <w:rPr>
          <w:rFonts w:cs="Arial"/>
        </w:rPr>
        <w:t>Software bei, in der die Erfindung</w:t>
      </w:r>
      <w:r w:rsidR="003807C3">
        <w:rPr>
          <w:rFonts w:cs="Arial"/>
        </w:rPr>
        <w:t xml:space="preserve"> / das Material </w:t>
      </w:r>
      <w:r>
        <w:rPr>
          <w:rFonts w:cs="Arial"/>
        </w:rPr>
        <w:t>/</w:t>
      </w:r>
      <w:r w:rsidR="003807C3">
        <w:rPr>
          <w:rFonts w:cs="Arial"/>
        </w:rPr>
        <w:t xml:space="preserve"> die </w:t>
      </w:r>
      <w:r>
        <w:rPr>
          <w:rFonts w:cs="Arial"/>
        </w:rPr>
        <w:t>Software vollständig offenbart/beschrieben wird (siehe Anlagen).</w:t>
      </w:r>
    </w:p>
    <w:p w:rsidR="00895581" w:rsidRDefault="00895581">
      <w:pPr>
        <w:spacing w:line="248" w:lineRule="exact"/>
        <w:rPr>
          <w:rFonts w:cs="Arial"/>
          <w:sz w:val="18"/>
        </w:rPr>
      </w:pPr>
    </w:p>
    <w:tbl>
      <w:tblPr>
        <w:tblW w:w="0" w:type="auto"/>
        <w:tblInd w:w="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9880"/>
      </w:tblGrid>
      <w:tr w:rsidR="00895581">
        <w:trPr>
          <w:trHeight w:val="426"/>
        </w:trPr>
        <w:tc>
          <w:tcPr>
            <w:tcW w:w="9880" w:type="dxa"/>
          </w:tcPr>
          <w:p w:rsidR="00895581" w:rsidRDefault="006A18BE">
            <w:pPr>
              <w:pStyle w:val="OmniPage775"/>
              <w:rPr>
                <w:rFonts w:cs="Arial"/>
                <w:b/>
                <w:sz w:val="18"/>
              </w:rPr>
            </w:pPr>
            <w:r>
              <w:rPr>
                <w:rFonts w:cs="Arial"/>
                <w:b/>
                <w:sz w:val="18"/>
              </w:rPr>
              <w:t>ERKLÄRUNG DER ERFINDER:INNEN</w:t>
            </w:r>
            <w:r w:rsidR="00E87652">
              <w:rPr>
                <w:rFonts w:cs="Arial"/>
                <w:b/>
                <w:sz w:val="18"/>
              </w:rPr>
              <w:t xml:space="preserve"> / ENTWICKLER:INNEN</w:t>
            </w:r>
            <w:r>
              <w:rPr>
                <w:rFonts w:cs="Arial"/>
                <w:b/>
                <w:sz w:val="18"/>
              </w:rPr>
              <w:t xml:space="preserve">: </w:t>
            </w:r>
          </w:p>
          <w:p w:rsidR="00895581" w:rsidRDefault="006A18BE">
            <w:pPr>
              <w:pStyle w:val="OmniPage775"/>
              <w:numPr>
                <w:ilvl w:val="0"/>
                <w:numId w:val="1"/>
              </w:numPr>
              <w:rPr>
                <w:rFonts w:cs="Arial"/>
              </w:rPr>
            </w:pPr>
            <w:r>
              <w:rPr>
                <w:rFonts w:cs="Arial"/>
              </w:rPr>
              <w:t>Unseres Wissens ist neben den unter Abschnitt 3 und der im Zusatzblatt genannten Personen nie</w:t>
            </w:r>
            <w:r w:rsidR="00992CB7">
              <w:rPr>
                <w:rFonts w:cs="Arial"/>
              </w:rPr>
              <w:t>mand weiteres als Erfinder:in</w:t>
            </w:r>
            <w:r>
              <w:rPr>
                <w:rFonts w:cs="Arial"/>
              </w:rPr>
              <w:t xml:space="preserve"> </w:t>
            </w:r>
            <w:r w:rsidR="00E87652">
              <w:rPr>
                <w:rFonts w:cs="Arial"/>
              </w:rPr>
              <w:t xml:space="preserve">/ Entwickler:in </w:t>
            </w:r>
            <w:r>
              <w:rPr>
                <w:rFonts w:cs="Arial"/>
              </w:rPr>
              <w:t xml:space="preserve">an der Erfindung </w:t>
            </w:r>
            <w:r w:rsidR="003807C3">
              <w:rPr>
                <w:rFonts w:cs="Arial"/>
              </w:rPr>
              <w:t xml:space="preserve">/ dem Material / der Software </w:t>
            </w:r>
            <w:r>
              <w:rPr>
                <w:rFonts w:cs="Arial"/>
              </w:rPr>
              <w:t xml:space="preserve">beteiligt. </w:t>
            </w:r>
          </w:p>
          <w:p w:rsidR="00895581" w:rsidRDefault="006A18BE">
            <w:pPr>
              <w:pStyle w:val="OmniPage775"/>
              <w:numPr>
                <w:ilvl w:val="0"/>
                <w:numId w:val="1"/>
              </w:numPr>
              <w:rPr>
                <w:rFonts w:cs="Arial"/>
              </w:rPr>
            </w:pPr>
            <w:r>
              <w:rPr>
                <w:rFonts w:cs="Arial"/>
              </w:rPr>
              <w:t>Die Erfindung</w:t>
            </w:r>
            <w:r w:rsidR="003807C3">
              <w:rPr>
                <w:rFonts w:cs="Arial"/>
              </w:rPr>
              <w:t xml:space="preserve"> / das Material / die Software</w:t>
            </w:r>
            <w:r>
              <w:rPr>
                <w:rFonts w:cs="Arial"/>
              </w:rPr>
              <w:t xml:space="preserve"> haben wir vollständig und umfassend beschrieben. </w:t>
            </w:r>
          </w:p>
          <w:p w:rsidR="00895581" w:rsidRDefault="006A18BE">
            <w:pPr>
              <w:pStyle w:val="OmniPage775"/>
              <w:numPr>
                <w:ilvl w:val="0"/>
                <w:numId w:val="1"/>
              </w:numPr>
              <w:rPr>
                <w:rFonts w:cs="Arial"/>
              </w:rPr>
            </w:pPr>
            <w:r>
              <w:rPr>
                <w:rFonts w:cs="Arial"/>
              </w:rPr>
              <w:t>Uns ist bekannt, dass alle Veröffentlichungen der Erfindung</w:t>
            </w:r>
            <w:r w:rsidR="003807C3">
              <w:rPr>
                <w:rFonts w:cs="Arial"/>
              </w:rPr>
              <w:t xml:space="preserve"> / des Materials / der Software</w:t>
            </w:r>
            <w:r>
              <w:rPr>
                <w:rFonts w:cs="Arial"/>
              </w:rPr>
              <w:t xml:space="preserve"> und alle Mitteilungen an Außenstehende, die nicht zur Geheimhaltung verpflichtet sind, die Erteilung eines Schutzrechtes verhindern und deshalb zu unterbleiben haben. </w:t>
            </w:r>
          </w:p>
          <w:p w:rsidR="00895581" w:rsidRDefault="006A18BE">
            <w:pPr>
              <w:pStyle w:val="OmniPage775"/>
              <w:numPr>
                <w:ilvl w:val="0"/>
                <w:numId w:val="1"/>
              </w:numPr>
              <w:rPr>
                <w:rFonts w:cs="Arial"/>
                <w:sz w:val="18"/>
              </w:rPr>
            </w:pPr>
            <w:r>
              <w:rPr>
                <w:rFonts w:cs="Arial"/>
              </w:rPr>
              <w:t xml:space="preserve">Bis zu einer (schriftlichen) Freigabe durch das DKFZ dürfen wir in keiner Weise über die Erfindung </w:t>
            </w:r>
            <w:r w:rsidR="003807C3">
              <w:rPr>
                <w:rFonts w:cs="Arial"/>
              </w:rPr>
              <w:t xml:space="preserve">/ das Material / die Software </w:t>
            </w:r>
            <w:r>
              <w:rPr>
                <w:rFonts w:cs="Arial"/>
              </w:rPr>
              <w:t>verfügen.</w:t>
            </w:r>
          </w:p>
        </w:tc>
      </w:tr>
    </w:tbl>
    <w:p w:rsidR="00895581" w:rsidRDefault="00895581">
      <w:pPr>
        <w:pStyle w:val="OmniPage775"/>
        <w:rPr>
          <w:rFonts w:cs="Arial"/>
          <w:sz w:val="14"/>
        </w:rPr>
      </w:pPr>
    </w:p>
    <w:p w:rsidR="00895581" w:rsidRDefault="00895581">
      <w:pPr>
        <w:pStyle w:val="OmniPage777"/>
        <w:tabs>
          <w:tab w:val="clear" w:pos="2910"/>
          <w:tab w:val="clear" w:pos="5700"/>
          <w:tab w:val="clear" w:pos="7534"/>
          <w:tab w:val="left" w:pos="3969"/>
          <w:tab w:val="left" w:pos="7655"/>
        </w:tabs>
        <w:ind w:right="382"/>
        <w:rPr>
          <w:rFonts w:cs="Arial"/>
        </w:rPr>
      </w:pPr>
    </w:p>
    <w:p w:rsidR="00895581" w:rsidRDefault="006A18BE">
      <w:pPr>
        <w:pStyle w:val="OmniPage777"/>
        <w:tabs>
          <w:tab w:val="clear" w:pos="2910"/>
          <w:tab w:val="clear" w:pos="5700"/>
          <w:tab w:val="clear" w:pos="7534"/>
          <w:tab w:val="left" w:pos="3969"/>
          <w:tab w:val="left" w:pos="7655"/>
        </w:tabs>
        <w:ind w:right="382"/>
        <w:rPr>
          <w:rFonts w:cs="Arial"/>
        </w:rPr>
      </w:pPr>
      <w:r>
        <w:rPr>
          <w:rFonts w:cs="Arial"/>
        </w:rPr>
        <w:t xml:space="preserve">Datum und Unterschrift </w:t>
      </w:r>
      <w:r>
        <w:rPr>
          <w:rFonts w:cs="Arial"/>
          <w:b/>
          <w:bCs/>
          <w:u w:val="single"/>
        </w:rPr>
        <w:t>aller</w:t>
      </w:r>
      <w:r>
        <w:rPr>
          <w:rFonts w:cs="Arial"/>
        </w:rPr>
        <w:t xml:space="preserve"> beteiligten Erfinder:innen / Entwickler:innen:</w:t>
      </w:r>
    </w:p>
    <w:p w:rsidR="00895581" w:rsidRDefault="00895581">
      <w:pPr>
        <w:pStyle w:val="OmniPage777"/>
        <w:tabs>
          <w:tab w:val="clear" w:pos="2910"/>
          <w:tab w:val="clear" w:pos="5700"/>
          <w:tab w:val="clear" w:pos="7534"/>
          <w:tab w:val="left" w:pos="3969"/>
          <w:tab w:val="left" w:pos="7655"/>
        </w:tabs>
        <w:ind w:right="382"/>
        <w:rPr>
          <w:rFonts w:cs="Arial"/>
        </w:rPr>
      </w:pPr>
    </w:p>
    <w:p w:rsidR="00895581" w:rsidRDefault="00895581">
      <w:pPr>
        <w:pStyle w:val="OmniPage777"/>
        <w:tabs>
          <w:tab w:val="clear" w:pos="2910"/>
          <w:tab w:val="clear" w:pos="5700"/>
          <w:tab w:val="clear" w:pos="7534"/>
          <w:tab w:val="left" w:pos="3969"/>
          <w:tab w:val="left" w:pos="7655"/>
        </w:tabs>
        <w:ind w:right="382"/>
        <w:rPr>
          <w:rFonts w:cs="Arial"/>
        </w:rPr>
      </w:pPr>
    </w:p>
    <w:p w:rsidR="00895581" w:rsidRDefault="00895581">
      <w:pPr>
        <w:pStyle w:val="OmniPage777"/>
        <w:tabs>
          <w:tab w:val="clear" w:pos="2910"/>
          <w:tab w:val="clear" w:pos="5700"/>
          <w:tab w:val="clear" w:pos="7534"/>
          <w:tab w:val="left" w:pos="3969"/>
          <w:tab w:val="left" w:pos="7655"/>
        </w:tabs>
        <w:ind w:right="382"/>
        <w:rPr>
          <w:rFonts w:cs="Arial"/>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687ACE">
            <w:pPr>
              <w:pStyle w:val="OmniPage1038"/>
              <w:ind w:left="0"/>
              <w:rPr>
                <w:rFonts w:cs="Arial"/>
              </w:rPr>
            </w:pPr>
            <w:r>
              <w:rPr>
                <w:rFonts w:cs="Arial"/>
              </w:rPr>
              <w:t>Heidelberg</w:t>
            </w:r>
          </w:p>
        </w:tc>
        <w:tc>
          <w:tcPr>
            <w:tcW w:w="531" w:type="dxa"/>
            <w:vAlign w:val="bottom"/>
          </w:tcPr>
          <w:p w:rsidR="00895581" w:rsidRDefault="006A18BE">
            <w:pPr>
              <w:pStyle w:val="OmniPage1038"/>
              <w:spacing w:line="240" w:lineRule="auto"/>
              <w:ind w:left="0" w:right="0"/>
              <w:rPr>
                <w:rFonts w:cs="Arial"/>
              </w:rPr>
            </w:pPr>
            <w:r>
              <w:rPr>
                <w:rFonts w:cs="Arial"/>
              </w:rPr>
              <w:t>,den</w:t>
            </w:r>
          </w:p>
        </w:tc>
        <w:tc>
          <w:tcPr>
            <w:tcW w:w="1418" w:type="dxa"/>
            <w:tcBorders>
              <w:bottom w:val="single" w:sz="4" w:space="0" w:color="auto"/>
            </w:tcBorders>
          </w:tcPr>
          <w:p w:rsidR="00895581" w:rsidRDefault="00687ACE">
            <w:pPr>
              <w:pStyle w:val="OmniPage1038"/>
              <w:ind w:left="0"/>
              <w:rPr>
                <w:rFonts w:cs="Arial"/>
              </w:rPr>
            </w:pPr>
            <w:r>
              <w:rPr>
                <w:rFonts w:cs="Arial"/>
              </w:rPr>
              <w:t>31.05.22</w:t>
            </w:r>
          </w:p>
        </w:tc>
        <w:tc>
          <w:tcPr>
            <w:tcW w:w="498" w:type="dxa"/>
          </w:tcPr>
          <w:p w:rsidR="00895581" w:rsidRDefault="00895581">
            <w:pPr>
              <w:pStyle w:val="OmniPage1038"/>
              <w:ind w:left="0"/>
              <w:rPr>
                <w:rFonts w:cs="Arial"/>
              </w:rPr>
            </w:pPr>
          </w:p>
        </w:tc>
        <w:tc>
          <w:tcPr>
            <w:tcW w:w="3543" w:type="dxa"/>
            <w:tcBorders>
              <w:bottom w:val="single" w:sz="4" w:space="0" w:color="auto"/>
            </w:tcBorders>
          </w:tcPr>
          <w:p w:rsidR="00895581" w:rsidRDefault="009B75DE">
            <w:pPr>
              <w:pStyle w:val="OmniPage1038"/>
              <w:ind w:left="-703" w:firstLine="703"/>
              <w:rPr>
                <w:rFonts w:cs="Arial"/>
              </w:rPr>
            </w:pPr>
            <w:bookmarkStart w:id="5" w:name="_GoBack"/>
            <w:r w:rsidRPr="009B75DE">
              <w:rPr>
                <w:rFonts w:cs="Arial"/>
              </w:rPr>
              <w:drawing>
                <wp:anchor distT="0" distB="0" distL="114300" distR="114300" simplePos="0" relativeHeight="251673600" behindDoc="0" locked="0" layoutInCell="1" allowOverlap="1" wp14:anchorId="6DA18F86">
                  <wp:simplePos x="0" y="0"/>
                  <wp:positionH relativeFrom="column">
                    <wp:posOffset>1206400</wp:posOffset>
                  </wp:positionH>
                  <wp:positionV relativeFrom="paragraph">
                    <wp:posOffset>-207469</wp:posOffset>
                  </wp:positionV>
                  <wp:extent cx="1053974" cy="319386"/>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3974" cy="319386"/>
                          </a:xfrm>
                          <a:prstGeom prst="rect">
                            <a:avLst/>
                          </a:prstGeom>
                        </pic:spPr>
                      </pic:pic>
                    </a:graphicData>
                  </a:graphic>
                  <wp14:sizeRelH relativeFrom="page">
                    <wp14:pctWidth>0</wp14:pctWidth>
                  </wp14:sizeRelH>
                  <wp14:sizeRelV relativeFrom="page">
                    <wp14:pctHeight>0</wp14:pctHeight>
                  </wp14:sizeRelV>
                </wp:anchor>
              </w:drawing>
            </w:r>
            <w:bookmarkEnd w:id="5"/>
            <w:r w:rsidR="00687ACE">
              <w:rPr>
                <w:rFonts w:cs="Arial"/>
              </w:rPr>
              <w:t>Christoph Plass</w:t>
            </w: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9B75DE">
      <w:pPr>
        <w:pStyle w:val="OmniPage777"/>
        <w:tabs>
          <w:tab w:val="clear" w:pos="2910"/>
          <w:tab w:val="clear" w:pos="5700"/>
          <w:tab w:val="clear" w:pos="7534"/>
          <w:tab w:val="left" w:pos="3119"/>
          <w:tab w:val="left" w:pos="5103"/>
        </w:tabs>
        <w:ind w:right="382" w:hanging="708"/>
        <w:rPr>
          <w:rFonts w:cs="Arial"/>
          <w:sz w:val="16"/>
          <w:szCs w:val="16"/>
        </w:rPr>
      </w:pPr>
      <w:r w:rsidRPr="009B75DE">
        <w:rPr>
          <w:rFonts w:cs="Arial"/>
        </w:rPr>
        <w:drawing>
          <wp:anchor distT="0" distB="0" distL="114300" distR="114300" simplePos="0" relativeHeight="251672576" behindDoc="0" locked="0" layoutInCell="1" allowOverlap="1" wp14:anchorId="6F552D2D">
            <wp:simplePos x="0" y="0"/>
            <wp:positionH relativeFrom="column">
              <wp:posOffset>3864139</wp:posOffset>
            </wp:positionH>
            <wp:positionV relativeFrom="paragraph">
              <wp:posOffset>59143</wp:posOffset>
            </wp:positionV>
            <wp:extent cx="738511" cy="44683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511" cy="446839"/>
                    </a:xfrm>
                    <a:prstGeom prst="rect">
                      <a:avLst/>
                    </a:prstGeom>
                  </pic:spPr>
                </pic:pic>
              </a:graphicData>
            </a:graphic>
            <wp14:sizeRelH relativeFrom="page">
              <wp14:pctWidth>0</wp14:pctWidth>
            </wp14:sizeRelH>
            <wp14:sizeRelV relativeFrom="page">
              <wp14:pctHeight>0</wp14:pctHeight>
            </wp14:sizeRelV>
          </wp:anchor>
        </w:drawing>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11553" w:type="dxa"/>
        <w:tblLayout w:type="fixed"/>
        <w:tblCellMar>
          <w:left w:w="70" w:type="dxa"/>
          <w:right w:w="70" w:type="dxa"/>
        </w:tblCellMar>
        <w:tblLook w:val="0000" w:firstRow="0" w:lastRow="0" w:firstColumn="0" w:lastColumn="0" w:noHBand="0" w:noVBand="0"/>
      </w:tblPr>
      <w:tblGrid>
        <w:gridCol w:w="2020"/>
        <w:gridCol w:w="531"/>
        <w:gridCol w:w="1418"/>
        <w:gridCol w:w="498"/>
        <w:gridCol w:w="3543"/>
        <w:gridCol w:w="3543"/>
      </w:tblGrid>
      <w:tr w:rsidR="009B75DE" w:rsidTr="009B75DE">
        <w:tc>
          <w:tcPr>
            <w:tcW w:w="2020" w:type="dxa"/>
            <w:tcBorders>
              <w:bottom w:val="single" w:sz="4" w:space="0" w:color="auto"/>
            </w:tcBorders>
          </w:tcPr>
          <w:p w:rsidR="009B75DE" w:rsidRDefault="009B75DE" w:rsidP="009B75DE">
            <w:pPr>
              <w:pStyle w:val="OmniPage1038"/>
              <w:ind w:left="0"/>
              <w:rPr>
                <w:rFonts w:cs="Arial"/>
              </w:rPr>
            </w:pPr>
            <w:r>
              <w:rPr>
                <w:rFonts w:cs="Arial"/>
              </w:rPr>
              <w:t>Heidelberg</w:t>
            </w:r>
          </w:p>
        </w:tc>
        <w:tc>
          <w:tcPr>
            <w:tcW w:w="531" w:type="dxa"/>
            <w:vAlign w:val="bottom"/>
          </w:tcPr>
          <w:p w:rsidR="009B75DE" w:rsidRDefault="009B75DE" w:rsidP="009B75DE">
            <w:pPr>
              <w:pStyle w:val="OmniPage1038"/>
              <w:spacing w:line="240" w:lineRule="auto"/>
              <w:ind w:left="0" w:right="0"/>
              <w:rPr>
                <w:rFonts w:cs="Arial"/>
              </w:rPr>
            </w:pPr>
            <w:r>
              <w:rPr>
                <w:rFonts w:cs="Arial"/>
              </w:rPr>
              <w:t>,den</w:t>
            </w:r>
          </w:p>
        </w:tc>
        <w:tc>
          <w:tcPr>
            <w:tcW w:w="1418" w:type="dxa"/>
            <w:tcBorders>
              <w:bottom w:val="single" w:sz="4" w:space="0" w:color="auto"/>
            </w:tcBorders>
          </w:tcPr>
          <w:p w:rsidR="009B75DE" w:rsidRDefault="009B75DE" w:rsidP="009B75DE">
            <w:pPr>
              <w:pStyle w:val="OmniPage1038"/>
              <w:ind w:left="0"/>
              <w:rPr>
                <w:rFonts w:cs="Arial"/>
              </w:rPr>
            </w:pPr>
            <w:r>
              <w:rPr>
                <w:rFonts w:cs="Arial"/>
              </w:rPr>
              <w:t>31.05.22</w:t>
            </w:r>
          </w:p>
        </w:tc>
        <w:tc>
          <w:tcPr>
            <w:tcW w:w="498" w:type="dxa"/>
          </w:tcPr>
          <w:p w:rsidR="009B75DE" w:rsidRDefault="009B75DE" w:rsidP="009B75DE">
            <w:pPr>
              <w:pStyle w:val="OmniPage1038"/>
              <w:ind w:left="0"/>
              <w:rPr>
                <w:rFonts w:cs="Arial"/>
              </w:rPr>
            </w:pPr>
          </w:p>
        </w:tc>
        <w:tc>
          <w:tcPr>
            <w:tcW w:w="3543" w:type="dxa"/>
          </w:tcPr>
          <w:p w:rsidR="009B75DE" w:rsidRDefault="009B75DE" w:rsidP="009B75DE">
            <w:pPr>
              <w:pStyle w:val="OmniPage1038"/>
              <w:ind w:left="-703" w:firstLine="703"/>
              <w:rPr>
                <w:rFonts w:cs="Arial"/>
              </w:rPr>
            </w:pPr>
            <w:r>
              <w:rPr>
                <w:rFonts w:cs="Arial"/>
              </w:rPr>
              <w:t>Joschka Hey</w:t>
            </w:r>
          </w:p>
        </w:tc>
        <w:tc>
          <w:tcPr>
            <w:tcW w:w="3543" w:type="dxa"/>
            <w:tcBorders>
              <w:bottom w:val="single" w:sz="4" w:space="0" w:color="auto"/>
            </w:tcBorders>
          </w:tcPr>
          <w:p w:rsidR="009B75DE" w:rsidRDefault="009B75DE" w:rsidP="009B75DE">
            <w:pPr>
              <w:pStyle w:val="OmniPage1038"/>
              <w:rPr>
                <w:rFonts w:cs="Arial"/>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687ACE">
      <w:pPr>
        <w:pStyle w:val="OmniPage777"/>
        <w:tabs>
          <w:tab w:val="clear" w:pos="2910"/>
          <w:tab w:val="clear" w:pos="5700"/>
          <w:tab w:val="clear" w:pos="7534"/>
          <w:tab w:val="left" w:pos="3119"/>
          <w:tab w:val="left" w:pos="5103"/>
        </w:tabs>
        <w:ind w:right="382" w:hanging="708"/>
        <w:rPr>
          <w:rFonts w:cs="Arial"/>
          <w:sz w:val="16"/>
          <w:szCs w:val="16"/>
        </w:rPr>
      </w:pPr>
      <w:ins w:id="6" w:author="Goyal, Ashish" w:date="2022-05-31T14:51:00Z">
        <w:r w:rsidRPr="007C3A36">
          <w:rPr>
            <w:rFonts w:cs="Arial"/>
            <w:noProof/>
            <w:lang w:val="en-US" w:eastAsia="en-US"/>
          </w:rPr>
          <w:drawing>
            <wp:anchor distT="0" distB="0" distL="114300" distR="114300" simplePos="0" relativeHeight="251671552" behindDoc="0" locked="0" layoutInCell="1" allowOverlap="1" wp14:anchorId="6E551F51">
              <wp:simplePos x="0" y="0"/>
              <wp:positionH relativeFrom="column">
                <wp:posOffset>4211855</wp:posOffset>
              </wp:positionH>
              <wp:positionV relativeFrom="paragraph">
                <wp:posOffset>23023</wp:posOffset>
              </wp:positionV>
              <wp:extent cx="718116" cy="347098"/>
              <wp:effectExtent l="0" t="0" r="0" b="0"/>
              <wp:wrapNone/>
              <wp:docPr id="7" name="Picture 7" descr="C:\Scanned Docume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anned Documents\Signatur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5427" b="26238"/>
                      <a:stretch/>
                    </pic:blipFill>
                    <pic:spPr bwMode="auto">
                      <a:xfrm>
                        <a:off x="0" y="0"/>
                        <a:ext cx="718116" cy="3470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687ACE">
            <w:pPr>
              <w:pStyle w:val="OmniPage1038"/>
              <w:ind w:left="0"/>
              <w:rPr>
                <w:rFonts w:cs="Arial"/>
              </w:rPr>
            </w:pPr>
            <w:r>
              <w:rPr>
                <w:rFonts w:cs="Arial"/>
              </w:rPr>
              <w:t>Heidelberg</w:t>
            </w:r>
          </w:p>
        </w:tc>
        <w:tc>
          <w:tcPr>
            <w:tcW w:w="531" w:type="dxa"/>
            <w:vAlign w:val="bottom"/>
          </w:tcPr>
          <w:p w:rsidR="00895581" w:rsidRDefault="006A18BE">
            <w:pPr>
              <w:pStyle w:val="OmniPage1038"/>
              <w:spacing w:line="240" w:lineRule="auto"/>
              <w:ind w:left="0" w:right="0"/>
              <w:rPr>
                <w:rFonts w:cs="Arial"/>
              </w:rPr>
            </w:pPr>
            <w:r>
              <w:rPr>
                <w:rFonts w:cs="Arial"/>
              </w:rPr>
              <w:t>,den</w:t>
            </w:r>
          </w:p>
        </w:tc>
        <w:tc>
          <w:tcPr>
            <w:tcW w:w="1418" w:type="dxa"/>
            <w:tcBorders>
              <w:bottom w:val="single" w:sz="4" w:space="0" w:color="auto"/>
            </w:tcBorders>
          </w:tcPr>
          <w:p w:rsidR="00895581" w:rsidRDefault="00687ACE">
            <w:pPr>
              <w:pStyle w:val="OmniPage1038"/>
              <w:ind w:left="0"/>
              <w:rPr>
                <w:rFonts w:cs="Arial"/>
              </w:rPr>
            </w:pPr>
            <w:r>
              <w:rPr>
                <w:rFonts w:cs="Arial"/>
              </w:rPr>
              <w:t>31.05.22</w:t>
            </w:r>
          </w:p>
        </w:tc>
        <w:tc>
          <w:tcPr>
            <w:tcW w:w="498" w:type="dxa"/>
          </w:tcPr>
          <w:p w:rsidR="00895581" w:rsidRDefault="00895581">
            <w:pPr>
              <w:pStyle w:val="OmniPage1038"/>
              <w:ind w:left="0"/>
              <w:rPr>
                <w:rFonts w:cs="Arial"/>
              </w:rPr>
            </w:pPr>
          </w:p>
        </w:tc>
        <w:tc>
          <w:tcPr>
            <w:tcW w:w="3543" w:type="dxa"/>
            <w:tcBorders>
              <w:bottom w:val="single" w:sz="4" w:space="0" w:color="auto"/>
            </w:tcBorders>
          </w:tcPr>
          <w:p w:rsidR="00895581" w:rsidRDefault="00687ACE">
            <w:pPr>
              <w:pStyle w:val="OmniPage1038"/>
              <w:ind w:left="-703" w:firstLine="703"/>
              <w:rPr>
                <w:rFonts w:cs="Arial"/>
              </w:rPr>
            </w:pPr>
            <w:r>
              <w:rPr>
                <w:rFonts w:cs="Arial"/>
              </w:rPr>
              <w:t>Ashish Goyal</w:t>
            </w: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rPr>
            </w:pPr>
          </w:p>
        </w:tc>
        <w:tc>
          <w:tcPr>
            <w:tcW w:w="531" w:type="dxa"/>
            <w:vAlign w:val="bottom"/>
          </w:tcPr>
          <w:p w:rsidR="00895581" w:rsidRDefault="006A18BE">
            <w:pPr>
              <w:pStyle w:val="OmniPage1038"/>
              <w:spacing w:line="240" w:lineRule="auto"/>
              <w:ind w:left="0" w:right="0"/>
              <w:rPr>
                <w:rFonts w:cs="Arial"/>
              </w:rPr>
            </w:pPr>
            <w:r>
              <w:rPr>
                <w:rFonts w:cs="Arial"/>
              </w:rPr>
              <w:t>,den</w:t>
            </w:r>
          </w:p>
        </w:tc>
        <w:tc>
          <w:tcPr>
            <w:tcW w:w="1418" w:type="dxa"/>
            <w:tcBorders>
              <w:bottom w:val="single" w:sz="4" w:space="0" w:color="auto"/>
            </w:tcBorders>
          </w:tcPr>
          <w:p w:rsidR="00895581" w:rsidRDefault="00895581">
            <w:pPr>
              <w:pStyle w:val="OmniPage1038"/>
              <w:ind w:left="0"/>
              <w:rPr>
                <w:rFonts w:cs="Arial"/>
              </w:rPr>
            </w:pPr>
          </w:p>
        </w:tc>
        <w:tc>
          <w:tcPr>
            <w:tcW w:w="498" w:type="dxa"/>
          </w:tcPr>
          <w:p w:rsidR="00895581" w:rsidRDefault="00895581">
            <w:pPr>
              <w:pStyle w:val="OmniPage1038"/>
              <w:ind w:left="0"/>
              <w:rPr>
                <w:rFonts w:cs="Arial"/>
              </w:rPr>
            </w:pPr>
          </w:p>
        </w:tc>
        <w:tc>
          <w:tcPr>
            <w:tcW w:w="3543" w:type="dxa"/>
            <w:tcBorders>
              <w:bottom w:val="single" w:sz="4" w:space="0" w:color="auto"/>
            </w:tcBorders>
          </w:tcPr>
          <w:p w:rsidR="00895581" w:rsidRDefault="00895581">
            <w:pPr>
              <w:pStyle w:val="OmniPage1038"/>
              <w:ind w:left="-703" w:firstLine="703"/>
              <w:rPr>
                <w:rFonts w:cs="Arial"/>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rsidTr="004A086C">
        <w:trPr>
          <w:trHeight w:val="135"/>
        </w:trPr>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Pr="004A086C" w:rsidRDefault="006A18BE">
            <w:pPr>
              <w:pStyle w:val="OmniPage1038"/>
              <w:spacing w:line="240" w:lineRule="auto"/>
              <w:ind w:left="0" w:right="0"/>
              <w:rPr>
                <w:rFonts w:cs="Arial"/>
              </w:rPr>
            </w:pPr>
            <w:r w:rsidRPr="004A086C">
              <w:rPr>
                <w:rFonts w:cs="Arial"/>
              </w:rPr>
              <w:t>,den</w:t>
            </w:r>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Default="006A18BE">
            <w:pPr>
              <w:pStyle w:val="OmniPage1038"/>
              <w:spacing w:line="240" w:lineRule="auto"/>
              <w:ind w:left="0" w:right="0"/>
              <w:rPr>
                <w:rFonts w:cs="Arial"/>
                <w:sz w:val="22"/>
                <w:szCs w:val="22"/>
              </w:rPr>
            </w:pPr>
            <w:r w:rsidRPr="004A086C">
              <w:rPr>
                <w:rFonts w:cs="Arial"/>
              </w:rPr>
              <w:t>,den</w:t>
            </w:r>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Pr="004A086C" w:rsidRDefault="006A18BE">
            <w:pPr>
              <w:pStyle w:val="OmniPage1038"/>
              <w:spacing w:line="240" w:lineRule="auto"/>
              <w:ind w:left="0" w:right="0"/>
              <w:rPr>
                <w:rFonts w:cs="Arial"/>
              </w:rPr>
            </w:pPr>
            <w:r w:rsidRPr="004A086C">
              <w:rPr>
                <w:rFonts w:cs="Arial"/>
              </w:rPr>
              <w:t>,den</w:t>
            </w:r>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Default="006A18BE">
            <w:pPr>
              <w:pStyle w:val="OmniPage1038"/>
              <w:spacing w:line="240" w:lineRule="auto"/>
              <w:ind w:left="0" w:right="0"/>
              <w:rPr>
                <w:rFonts w:cs="Arial"/>
                <w:sz w:val="22"/>
                <w:szCs w:val="22"/>
              </w:rPr>
            </w:pPr>
            <w:r w:rsidRPr="004A086C">
              <w:rPr>
                <w:rFonts w:cs="Arial"/>
              </w:rPr>
              <w:t>,den</w:t>
            </w:r>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6A18BE">
      <w:pPr>
        <w:pStyle w:val="Heading1"/>
      </w:pPr>
      <w:r>
        <w:lastRenderedPageBreak/>
        <w:t>Anhang:</w:t>
      </w:r>
    </w:p>
    <w:p w:rsidR="00895581" w:rsidRDefault="00895581">
      <w:pPr>
        <w:rPr>
          <w:rFonts w:cs="Arial"/>
        </w:rPr>
      </w:pPr>
    </w:p>
    <w:p w:rsidR="00895581" w:rsidRDefault="006A18BE">
      <w:pPr>
        <w:rPr>
          <w:rFonts w:eastAsia="Calibri Light" w:cs="Arial"/>
          <w:b/>
          <w:bCs/>
        </w:rPr>
      </w:pPr>
      <w:r>
        <w:rPr>
          <w:rFonts w:eastAsia="Calibri Light" w:cs="Arial"/>
          <w:b/>
          <w:bCs/>
        </w:rPr>
        <w:t>Beschreibung der Erfindung</w:t>
      </w:r>
      <w:r w:rsidR="00992CB7">
        <w:rPr>
          <w:rFonts w:eastAsia="Calibri Light" w:cs="Arial"/>
          <w:b/>
          <w:bCs/>
        </w:rPr>
        <w:t xml:space="preserve"> </w:t>
      </w:r>
      <w:r>
        <w:rPr>
          <w:rFonts w:eastAsia="Calibri Light" w:cs="Arial"/>
          <w:b/>
          <w:bCs/>
        </w:rPr>
        <w:t>/</w:t>
      </w:r>
      <w:r w:rsidR="00E87652">
        <w:rPr>
          <w:rFonts w:eastAsia="Calibri Light" w:cs="Arial"/>
          <w:b/>
          <w:bCs/>
        </w:rPr>
        <w:t xml:space="preserve"> Material /</w:t>
      </w:r>
      <w:r w:rsidR="00992CB7">
        <w:rPr>
          <w:rFonts w:eastAsia="Calibri Light" w:cs="Arial"/>
          <w:b/>
          <w:bCs/>
        </w:rPr>
        <w:t xml:space="preserve"> </w:t>
      </w:r>
      <w:r>
        <w:rPr>
          <w:rFonts w:eastAsia="Calibri Light" w:cs="Arial"/>
          <w:b/>
          <w:bCs/>
        </w:rPr>
        <w:t xml:space="preserve">Software </w:t>
      </w:r>
      <w:r>
        <w:rPr>
          <w:rFonts w:eastAsia="Calibri Light" w:cs="Arial"/>
          <w:i/>
          <w:iCs/>
          <w:sz w:val="18"/>
          <w:szCs w:val="18"/>
        </w:rPr>
        <w:t>(Text/Beispiele/Daten bitte als Anlagen beifügen)</w:t>
      </w:r>
    </w:p>
    <w:p w:rsidR="00895581" w:rsidRDefault="00895581">
      <w:pPr>
        <w:pStyle w:val="ListParagraph"/>
        <w:rPr>
          <w:rFonts w:ascii="Arial" w:eastAsia="Calibri Light" w:hAnsi="Arial" w:cs="Arial"/>
          <w:b/>
          <w:bCs/>
          <w:sz w:val="20"/>
          <w:szCs w:val="20"/>
        </w:rPr>
      </w:pPr>
    </w:p>
    <w:p w:rsidR="00895581" w:rsidRDefault="006A18BE">
      <w:pPr>
        <w:rPr>
          <w:rFonts w:cs="Arial"/>
          <w:i/>
          <w:iCs/>
          <w:sz w:val="18"/>
          <w:szCs w:val="18"/>
        </w:rPr>
      </w:pPr>
      <w:r>
        <w:rPr>
          <w:rFonts w:cs="Arial"/>
          <w:b/>
          <w:bCs/>
        </w:rPr>
        <w:t>Zusatzblatt Angaben zu Erfinder:innen</w:t>
      </w:r>
      <w:r w:rsidR="00992CB7">
        <w:rPr>
          <w:rFonts w:cs="Arial"/>
          <w:b/>
          <w:bCs/>
        </w:rPr>
        <w:t xml:space="preserve"> </w:t>
      </w:r>
      <w:r>
        <w:rPr>
          <w:rFonts w:cs="Arial"/>
          <w:b/>
          <w:bCs/>
        </w:rPr>
        <w:t>/</w:t>
      </w:r>
      <w:r w:rsidR="00992CB7">
        <w:rPr>
          <w:rFonts w:cs="Arial"/>
          <w:b/>
          <w:bCs/>
        </w:rPr>
        <w:t xml:space="preserve"> </w:t>
      </w:r>
      <w:r>
        <w:rPr>
          <w:rFonts w:cs="Arial"/>
          <w:b/>
          <w:bCs/>
        </w:rPr>
        <w:t xml:space="preserve">Entwickler:innen </w:t>
      </w:r>
      <w:r>
        <w:rPr>
          <w:rFonts w:cs="Arial"/>
          <w:i/>
          <w:iCs/>
          <w:sz w:val="18"/>
          <w:szCs w:val="18"/>
        </w:rPr>
        <w:t>(zu verwenden bei mehr als 3 Erfinder:innen</w:t>
      </w:r>
      <w:r w:rsidR="00992CB7">
        <w:rPr>
          <w:rFonts w:cs="Arial"/>
          <w:i/>
          <w:iCs/>
          <w:sz w:val="18"/>
          <w:szCs w:val="18"/>
        </w:rPr>
        <w:t xml:space="preserve"> </w:t>
      </w:r>
      <w:r>
        <w:rPr>
          <w:rFonts w:cs="Arial"/>
          <w:i/>
          <w:iCs/>
          <w:sz w:val="18"/>
          <w:szCs w:val="18"/>
        </w:rPr>
        <w:t>/</w:t>
      </w:r>
      <w:r w:rsidR="00992CB7">
        <w:rPr>
          <w:rFonts w:cs="Arial"/>
          <w:i/>
          <w:iCs/>
          <w:sz w:val="18"/>
          <w:szCs w:val="18"/>
        </w:rPr>
        <w:t xml:space="preserve"> </w:t>
      </w:r>
      <w:r>
        <w:rPr>
          <w:rFonts w:cs="Arial"/>
          <w:i/>
          <w:iCs/>
          <w:sz w:val="18"/>
          <w:szCs w:val="18"/>
        </w:rPr>
        <w:t>Entwickler:innen)</w:t>
      </w:r>
    </w:p>
    <w:p w:rsidR="00895581" w:rsidRDefault="00895581">
      <w:pPr>
        <w:rPr>
          <w:rFonts w:eastAsia="Calibri Light" w:cs="Arial"/>
          <w:b/>
          <w:bCs/>
          <w:sz w:val="24"/>
          <w:szCs w:val="24"/>
        </w:rPr>
      </w:pPr>
    </w:p>
    <w:tbl>
      <w:tblPr>
        <w:tblW w:w="9752" w:type="dxa"/>
        <w:tblInd w:w="-8" w:type="dxa"/>
        <w:tblLayout w:type="fixed"/>
        <w:tblCellMar>
          <w:left w:w="105" w:type="dxa"/>
          <w:right w:w="105" w:type="dxa"/>
        </w:tblCellMar>
        <w:tblLook w:val="0000" w:firstRow="0" w:lastRow="0" w:firstColumn="0" w:lastColumn="0" w:noHBand="0" w:noVBand="0"/>
      </w:tblPr>
      <w:tblGrid>
        <w:gridCol w:w="2127"/>
        <w:gridCol w:w="1388"/>
        <w:gridCol w:w="1163"/>
        <w:gridCol w:w="1247"/>
        <w:gridCol w:w="1305"/>
        <w:gridCol w:w="1307"/>
        <w:gridCol w:w="1215"/>
      </w:tblGrid>
      <w:tr w:rsidR="00895581">
        <w:trPr>
          <w:trHeight w:val="482"/>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895581">
            <w:pPr>
              <w:rPr>
                <w:rFonts w:cs="Arial"/>
              </w:rPr>
            </w:pPr>
          </w:p>
        </w:tc>
        <w:tc>
          <w:tcPr>
            <w:tcW w:w="7625" w:type="dxa"/>
            <w:gridSpan w:val="6"/>
            <w:tcBorders>
              <w:top w:val="single" w:sz="6" w:space="0" w:color="auto"/>
              <w:left w:val="single" w:sz="6" w:space="0" w:color="auto"/>
              <w:right w:val="single" w:sz="6" w:space="0" w:color="auto"/>
            </w:tcBorders>
            <w:vAlign w:val="center"/>
          </w:tcPr>
          <w:p w:rsidR="00895581" w:rsidRDefault="006A18BE">
            <w:pPr>
              <w:jc w:val="center"/>
              <w:rPr>
                <w:rFonts w:cs="Arial"/>
              </w:rPr>
            </w:pPr>
            <w:r>
              <w:rPr>
                <w:rFonts w:cs="Arial"/>
              </w:rPr>
              <w:t xml:space="preserve">Ich/Wir melden die in Abschnitt 1 genannte Erfindung / </w:t>
            </w:r>
            <w:r w:rsidR="00262308">
              <w:rPr>
                <w:rFonts w:cs="Arial"/>
              </w:rPr>
              <w:t xml:space="preserve">das Material / die </w:t>
            </w:r>
            <w:r>
              <w:rPr>
                <w:rFonts w:cs="Arial"/>
              </w:rPr>
              <w:t>Software</w:t>
            </w:r>
          </w:p>
        </w:tc>
      </w:tr>
      <w:tr w:rsidR="00895581">
        <w:trPr>
          <w:trHeight w:val="332"/>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Name</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rPr>
          <w:trHeight w:val="313"/>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Vorname</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rPr>
          <w:trHeight w:val="269"/>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Titel / akad. Grad</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Staatsangehörigkeit</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Privatanschrift</w:t>
            </w:r>
          </w:p>
          <w:p w:rsidR="00895581" w:rsidRDefault="00895581">
            <w:pPr>
              <w:spacing w:line="276" w:lineRule="auto"/>
              <w:rPr>
                <w:rFonts w:cs="Arial"/>
              </w:rPr>
            </w:pP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Telefon (privat)</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Telefon (geschäftlich)</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E-Mail (privat)</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rPr>
          <w:trHeight w:val="353"/>
        </w:trPr>
        <w:tc>
          <w:tcPr>
            <w:tcW w:w="2127" w:type="dxa"/>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spacing w:line="276" w:lineRule="auto"/>
              <w:rPr>
                <w:rFonts w:cs="Arial"/>
                <w:b/>
                <w:bCs/>
              </w:rPr>
            </w:pPr>
            <w:r>
              <w:rPr>
                <w:rFonts w:cs="Arial"/>
              </w:rPr>
              <w:t>E-Mail (geschäftlich)</w:t>
            </w:r>
          </w:p>
        </w:tc>
        <w:tc>
          <w:tcPr>
            <w:tcW w:w="2551" w:type="dxa"/>
            <w:gridSpan w:val="2"/>
            <w:tcBorders>
              <w:top w:val="single" w:sz="4" w:space="0" w:color="auto"/>
              <w:left w:val="single" w:sz="6" w:space="0" w:color="auto"/>
              <w:bottom w:val="single" w:sz="6" w:space="0" w:color="auto"/>
              <w:right w:val="single" w:sz="6" w:space="0" w:color="auto"/>
            </w:tcBorders>
            <w:vAlign w:val="center"/>
          </w:tcPr>
          <w:p w:rsidR="00895581" w:rsidRDefault="00895581">
            <w:pPr>
              <w:tabs>
                <w:tab w:val="right" w:pos="3953"/>
              </w:tabs>
              <w:jc w:val="right"/>
              <w:rPr>
                <w:rFonts w:cs="Arial"/>
              </w:rPr>
            </w:pPr>
          </w:p>
        </w:tc>
        <w:tc>
          <w:tcPr>
            <w:tcW w:w="2552" w:type="dxa"/>
            <w:gridSpan w:val="2"/>
            <w:tcBorders>
              <w:top w:val="single" w:sz="4" w:space="0" w:color="auto"/>
              <w:left w:val="single" w:sz="6" w:space="0" w:color="auto"/>
              <w:bottom w:val="single" w:sz="6" w:space="0" w:color="auto"/>
              <w:right w:val="single" w:sz="6" w:space="0" w:color="auto"/>
            </w:tcBorders>
            <w:vAlign w:val="center"/>
          </w:tcPr>
          <w:p w:rsidR="00895581" w:rsidRDefault="00895581">
            <w:pPr>
              <w:tabs>
                <w:tab w:val="right" w:pos="3953"/>
              </w:tabs>
              <w:jc w:val="right"/>
              <w:rPr>
                <w:rFonts w:cs="Arial"/>
              </w:rPr>
            </w:pPr>
          </w:p>
        </w:tc>
        <w:tc>
          <w:tcPr>
            <w:tcW w:w="2522" w:type="dxa"/>
            <w:gridSpan w:val="2"/>
            <w:tcBorders>
              <w:top w:val="single" w:sz="4" w:space="0" w:color="auto"/>
              <w:left w:val="single" w:sz="6" w:space="0" w:color="auto"/>
              <w:bottom w:val="single" w:sz="6" w:space="0" w:color="auto"/>
              <w:right w:val="single" w:sz="6" w:space="0" w:color="auto"/>
            </w:tcBorders>
            <w:vAlign w:val="center"/>
          </w:tcPr>
          <w:p w:rsidR="00895581" w:rsidRDefault="00895581">
            <w:pPr>
              <w:tabs>
                <w:tab w:val="right" w:pos="3953"/>
              </w:tabs>
              <w:jc w:val="right"/>
              <w:rPr>
                <w:rFonts w:cs="Arial"/>
              </w:rPr>
            </w:pPr>
          </w:p>
        </w:tc>
      </w:tr>
      <w:tr w:rsidR="00895581">
        <w:trPr>
          <w:trHeight w:val="353"/>
        </w:trPr>
        <w:tc>
          <w:tcPr>
            <w:tcW w:w="2127" w:type="dxa"/>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spacing w:line="276" w:lineRule="auto"/>
              <w:rPr>
                <w:rFonts w:cs="Arial"/>
                <w:b/>
                <w:bCs/>
              </w:rPr>
            </w:pPr>
            <w:r>
              <w:rPr>
                <w:rFonts w:cs="Arial"/>
                <w:b/>
                <w:bCs/>
              </w:rPr>
              <w:t>Anteil an der Erfin</w:t>
            </w:r>
            <w:r w:rsidR="007A612D">
              <w:rPr>
                <w:rFonts w:cs="Arial"/>
                <w:b/>
                <w:bCs/>
              </w:rPr>
              <w:t>-</w:t>
            </w:r>
            <w:r>
              <w:rPr>
                <w:rFonts w:cs="Arial"/>
                <w:b/>
                <w:bCs/>
              </w:rPr>
              <w:t>dung</w:t>
            </w:r>
            <w:r w:rsidR="007A612D">
              <w:rPr>
                <w:rFonts w:cs="Arial"/>
                <w:b/>
                <w:bCs/>
              </w:rPr>
              <w:t xml:space="preserve"> / dem Material </w:t>
            </w:r>
            <w:r>
              <w:rPr>
                <w:rFonts w:cs="Arial"/>
                <w:b/>
                <w:bCs/>
              </w:rPr>
              <w:t>/</w:t>
            </w:r>
            <w:r w:rsidR="007A612D">
              <w:rPr>
                <w:rFonts w:cs="Arial"/>
                <w:b/>
                <w:bCs/>
              </w:rPr>
              <w:t xml:space="preserve"> der </w:t>
            </w:r>
            <w:r>
              <w:rPr>
                <w:rFonts w:cs="Arial"/>
                <w:b/>
                <w:bCs/>
              </w:rPr>
              <w:t>Software</w:t>
            </w:r>
          </w:p>
        </w:tc>
        <w:tc>
          <w:tcPr>
            <w:tcW w:w="2551" w:type="dxa"/>
            <w:gridSpan w:val="2"/>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jc w:val="right"/>
              <w:rPr>
                <w:rFonts w:cs="Arial"/>
              </w:rPr>
            </w:pPr>
            <w:r>
              <w:rPr>
                <w:rFonts w:cs="Arial"/>
              </w:rPr>
              <w:t>%</w:t>
            </w:r>
          </w:p>
        </w:tc>
        <w:tc>
          <w:tcPr>
            <w:tcW w:w="2552" w:type="dxa"/>
            <w:gridSpan w:val="2"/>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jc w:val="right"/>
              <w:rPr>
                <w:rFonts w:cs="Arial"/>
              </w:rPr>
            </w:pPr>
            <w:r>
              <w:rPr>
                <w:rFonts w:cs="Arial"/>
              </w:rPr>
              <w:t>%</w:t>
            </w:r>
          </w:p>
        </w:tc>
        <w:tc>
          <w:tcPr>
            <w:tcW w:w="2522" w:type="dxa"/>
            <w:gridSpan w:val="2"/>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jc w:val="right"/>
              <w:rPr>
                <w:rFonts w:cs="Arial"/>
              </w:rPr>
            </w:pPr>
            <w:r>
              <w:rPr>
                <w:rFonts w:cs="Arial"/>
              </w:rPr>
              <w:t>%</w:t>
            </w:r>
          </w:p>
        </w:tc>
      </w:tr>
      <w:tr w:rsidR="00895581">
        <w:trPr>
          <w:trHeight w:val="433"/>
        </w:trPr>
        <w:tc>
          <w:tcPr>
            <w:tcW w:w="9752" w:type="dxa"/>
            <w:gridSpan w:val="7"/>
            <w:tcBorders>
              <w:top w:val="single" w:sz="6" w:space="0" w:color="auto"/>
              <w:bottom w:val="single" w:sz="4" w:space="0" w:color="auto"/>
            </w:tcBorders>
            <w:vAlign w:val="center"/>
          </w:tcPr>
          <w:p w:rsidR="00895581" w:rsidRDefault="00895581">
            <w:pPr>
              <w:tabs>
                <w:tab w:val="right" w:pos="3953"/>
              </w:tabs>
              <w:rPr>
                <w:rFonts w:cs="Arial"/>
                <w:b/>
              </w:rPr>
            </w:pPr>
          </w:p>
          <w:p w:rsidR="00895581" w:rsidRDefault="006A18BE">
            <w:pPr>
              <w:tabs>
                <w:tab w:val="right" w:pos="3953"/>
              </w:tabs>
              <w:rPr>
                <w:rFonts w:cs="Arial"/>
                <w:b/>
              </w:rPr>
            </w:pPr>
            <w:r>
              <w:rPr>
                <w:rFonts w:cs="Arial"/>
                <w:b/>
              </w:rPr>
              <w:t>Die Erfindung /</w:t>
            </w:r>
            <w:r w:rsidR="007A612D">
              <w:rPr>
                <w:rFonts w:cs="Arial"/>
                <w:b/>
              </w:rPr>
              <w:t xml:space="preserve"> das Material / die</w:t>
            </w:r>
            <w:r>
              <w:rPr>
                <w:rFonts w:cs="Arial"/>
                <w:b/>
              </w:rPr>
              <w:t xml:space="preserve"> Software entstand im Rahmen...</w:t>
            </w:r>
          </w:p>
          <w:p w:rsidR="00895581" w:rsidRDefault="00895581">
            <w:pPr>
              <w:tabs>
                <w:tab w:val="right" w:pos="3953"/>
              </w:tabs>
              <w:rPr>
                <w:rFonts w:cs="Arial"/>
              </w:rPr>
            </w:pPr>
          </w:p>
        </w:tc>
      </w:tr>
      <w:tr w:rsidR="00895581">
        <w:trPr>
          <w:trHeight w:val="471"/>
        </w:trPr>
        <w:tc>
          <w:tcPr>
            <w:tcW w:w="2127" w:type="dxa"/>
            <w:tcBorders>
              <w:top w:val="single" w:sz="4" w:space="0" w:color="auto"/>
              <w:left w:val="single" w:sz="4"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 meines Arbeitsvertrages</w:t>
            </w:r>
          </w:p>
        </w:tc>
        <w:tc>
          <w:tcPr>
            <w:tcW w:w="1388" w:type="dxa"/>
            <w:tcBorders>
              <w:top w:val="single" w:sz="4" w:space="0" w:color="auto"/>
              <w:left w:val="single" w:sz="6" w:space="0" w:color="auto"/>
              <w:bottom w:val="single" w:sz="6" w:space="0" w:color="auto"/>
              <w:right w:val="single" w:sz="6" w:space="0" w:color="auto"/>
            </w:tcBorders>
            <w:vAlign w:val="center"/>
          </w:tcPr>
          <w:p w:rsidR="00895581" w:rsidRDefault="006A18BE">
            <w:pPr>
              <w:jc w:val="center"/>
              <w:rPr>
                <w:rFonts w:cs="Arial"/>
                <w:sz w:val="18"/>
              </w:rPr>
            </w:pPr>
            <w:r>
              <w:rPr>
                <w:rFonts w:cs="Arial"/>
                <w:sz w:val="18"/>
              </w:rPr>
              <w:t xml:space="preserve"> </w:t>
            </w:r>
            <w:sdt>
              <w:sdtPr>
                <w:rPr>
                  <w:rFonts w:ascii="MS Gothic" w:eastAsia="MS Gothic" w:hAnsi="MS Gothic"/>
                  <w:b/>
                  <w:bCs/>
                  <w:color w:val="000000" w:themeColor="text1"/>
                  <w:sz w:val="28"/>
                  <w:szCs w:val="28"/>
                </w:rPr>
                <w:id w:val="2034455956"/>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163" w:type="dxa"/>
            <w:tcBorders>
              <w:top w:val="single" w:sz="4"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1901852628"/>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247" w:type="dxa"/>
            <w:tcBorders>
              <w:top w:val="single" w:sz="4"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rFonts w:ascii="MS Gothic" w:eastAsia="MS Gothic" w:hAnsi="MS Gothic"/>
                  <w:b/>
                  <w:bCs/>
                  <w:color w:val="000000" w:themeColor="text1"/>
                  <w:sz w:val="28"/>
                  <w:szCs w:val="28"/>
                </w:rPr>
                <w:id w:val="-390035513"/>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305" w:type="dxa"/>
            <w:tcBorders>
              <w:top w:val="single" w:sz="4"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rFonts w:ascii="MS Gothic" w:eastAsia="MS Gothic" w:hAnsi="MS Gothic"/>
                  <w:b/>
                  <w:bCs/>
                  <w:color w:val="000000" w:themeColor="text1"/>
                  <w:sz w:val="28"/>
                  <w:szCs w:val="28"/>
                </w:rPr>
                <w:id w:val="691190856"/>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307" w:type="dxa"/>
            <w:tcBorders>
              <w:top w:val="single" w:sz="4"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rFonts w:ascii="MS Gothic" w:eastAsia="MS Gothic" w:hAnsi="MS Gothic"/>
                  <w:b/>
                  <w:bCs/>
                  <w:color w:val="000000" w:themeColor="text1"/>
                  <w:sz w:val="28"/>
                  <w:szCs w:val="28"/>
                </w:rPr>
                <w:id w:val="1839576374"/>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215" w:type="dxa"/>
            <w:tcBorders>
              <w:top w:val="single" w:sz="4" w:space="0" w:color="auto"/>
              <w:left w:val="single" w:sz="6" w:space="0" w:color="auto"/>
              <w:bottom w:val="single" w:sz="6" w:space="0" w:color="auto"/>
              <w:right w:val="single" w:sz="4" w:space="0" w:color="auto"/>
            </w:tcBorders>
            <w:vAlign w:val="center"/>
          </w:tcPr>
          <w:p w:rsidR="00895581" w:rsidRDefault="00687ACE">
            <w:pPr>
              <w:jc w:val="center"/>
              <w:rPr>
                <w:rFonts w:cs="Arial"/>
                <w:sz w:val="18"/>
              </w:rPr>
            </w:pPr>
            <w:sdt>
              <w:sdtPr>
                <w:rPr>
                  <w:rFonts w:ascii="MS Gothic" w:eastAsia="MS Gothic" w:hAnsi="MS Gothic"/>
                  <w:b/>
                  <w:bCs/>
                  <w:color w:val="000000" w:themeColor="text1"/>
                  <w:sz w:val="28"/>
                  <w:szCs w:val="28"/>
                </w:rPr>
                <w:id w:val="1312989563"/>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r>
      <w:tr w:rsidR="00895581">
        <w:trPr>
          <w:trHeight w:val="485"/>
        </w:trPr>
        <w:tc>
          <w:tcPr>
            <w:tcW w:w="2127" w:type="dxa"/>
            <w:tcBorders>
              <w:top w:val="single" w:sz="6" w:space="0" w:color="auto"/>
              <w:left w:val="single" w:sz="4"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 meiner Doktorarbeit/Thesis</w:t>
            </w:r>
          </w:p>
        </w:tc>
        <w:tc>
          <w:tcPr>
            <w:tcW w:w="1388" w:type="dxa"/>
            <w:tcBorders>
              <w:top w:val="single" w:sz="6"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rFonts w:ascii="MS Gothic" w:eastAsia="MS Gothic" w:hAnsi="MS Gothic"/>
                  <w:b/>
                  <w:bCs/>
                  <w:color w:val="000000" w:themeColor="text1"/>
                  <w:sz w:val="28"/>
                  <w:szCs w:val="28"/>
                </w:rPr>
                <w:id w:val="1186715180"/>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163" w:type="dxa"/>
            <w:tcBorders>
              <w:top w:val="single" w:sz="6"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1123386474"/>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247" w:type="dxa"/>
            <w:tcBorders>
              <w:top w:val="single" w:sz="6"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2089647871"/>
                <w14:checkbox>
                  <w14:checked w14:val="0"/>
                  <w14:checkedState w14:val="2612" w14:font="MS Gothic"/>
                  <w14:uncheckedState w14:val="2610" w14:font="MS Gothic"/>
                </w14:checkbox>
              </w:sdtPr>
              <w:sdtContent>
                <w:r w:rsidR="0080598D">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305" w:type="dxa"/>
            <w:tcBorders>
              <w:top w:val="single" w:sz="6"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1769818322"/>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307" w:type="dxa"/>
            <w:tcBorders>
              <w:top w:val="single" w:sz="6" w:space="0" w:color="auto"/>
              <w:left w:val="single" w:sz="6" w:space="0" w:color="auto"/>
              <w:bottom w:val="single" w:sz="6"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49730132"/>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215" w:type="dxa"/>
            <w:tcBorders>
              <w:top w:val="single" w:sz="6" w:space="0" w:color="auto"/>
              <w:left w:val="single" w:sz="6" w:space="0" w:color="auto"/>
              <w:bottom w:val="single" w:sz="6" w:space="0" w:color="auto"/>
              <w:right w:val="single" w:sz="4" w:space="0" w:color="auto"/>
            </w:tcBorders>
            <w:vAlign w:val="center"/>
          </w:tcPr>
          <w:p w:rsidR="00895581" w:rsidRDefault="00687ACE">
            <w:pPr>
              <w:jc w:val="center"/>
              <w:rPr>
                <w:rFonts w:cs="Arial"/>
                <w:sz w:val="18"/>
              </w:rPr>
            </w:pPr>
            <w:sdt>
              <w:sdtPr>
                <w:rPr>
                  <w:b/>
                  <w:bCs/>
                  <w:color w:val="000000" w:themeColor="text1"/>
                  <w:sz w:val="28"/>
                  <w:szCs w:val="28"/>
                </w:rPr>
                <w:id w:val="1441642381"/>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r>
      <w:tr w:rsidR="00895581">
        <w:trPr>
          <w:trHeight w:val="407"/>
        </w:trPr>
        <w:tc>
          <w:tcPr>
            <w:tcW w:w="2127" w:type="dxa"/>
            <w:tcBorders>
              <w:top w:val="single" w:sz="6" w:space="0" w:color="auto"/>
              <w:left w:val="single" w:sz="4" w:space="0" w:color="auto"/>
              <w:right w:val="single" w:sz="6" w:space="0" w:color="auto"/>
            </w:tcBorders>
            <w:vAlign w:val="center"/>
          </w:tcPr>
          <w:p w:rsidR="00895581" w:rsidRDefault="006A18BE">
            <w:pPr>
              <w:spacing w:line="276" w:lineRule="auto"/>
              <w:rPr>
                <w:rFonts w:cs="Arial"/>
              </w:rPr>
            </w:pPr>
            <w:r>
              <w:rPr>
                <w:rFonts w:cs="Arial"/>
              </w:rPr>
              <w:t>… eines Forschungsprojektes</w:t>
            </w:r>
          </w:p>
        </w:tc>
        <w:tc>
          <w:tcPr>
            <w:tcW w:w="1388" w:type="dxa"/>
            <w:tcBorders>
              <w:top w:val="single" w:sz="6" w:space="0" w:color="auto"/>
              <w:left w:val="single" w:sz="6" w:space="0" w:color="auto"/>
              <w:bottom w:val="single" w:sz="4"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252795504"/>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163" w:type="dxa"/>
            <w:tcBorders>
              <w:top w:val="single" w:sz="6" w:space="0" w:color="auto"/>
              <w:left w:val="single" w:sz="6" w:space="0" w:color="auto"/>
              <w:bottom w:val="single" w:sz="4"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475219876"/>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247" w:type="dxa"/>
            <w:tcBorders>
              <w:top w:val="single" w:sz="6" w:space="0" w:color="auto"/>
              <w:left w:val="single" w:sz="6" w:space="0" w:color="auto"/>
              <w:bottom w:val="single" w:sz="4"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153678553"/>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305" w:type="dxa"/>
            <w:tcBorders>
              <w:top w:val="single" w:sz="6" w:space="0" w:color="auto"/>
              <w:left w:val="single" w:sz="6" w:space="0" w:color="auto"/>
              <w:bottom w:val="single" w:sz="4"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308711263"/>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307" w:type="dxa"/>
            <w:tcBorders>
              <w:top w:val="single" w:sz="6" w:space="0" w:color="auto"/>
              <w:left w:val="single" w:sz="6" w:space="0" w:color="auto"/>
              <w:bottom w:val="single" w:sz="4" w:space="0" w:color="auto"/>
              <w:right w:val="single" w:sz="6" w:space="0" w:color="auto"/>
            </w:tcBorders>
            <w:vAlign w:val="center"/>
          </w:tcPr>
          <w:p w:rsidR="00895581" w:rsidRDefault="00687ACE">
            <w:pPr>
              <w:jc w:val="center"/>
              <w:rPr>
                <w:rFonts w:cs="Arial"/>
                <w:sz w:val="18"/>
              </w:rPr>
            </w:pPr>
            <w:sdt>
              <w:sdtPr>
                <w:rPr>
                  <w:b/>
                  <w:bCs/>
                  <w:color w:val="000000" w:themeColor="text1"/>
                  <w:sz w:val="28"/>
                  <w:szCs w:val="28"/>
                </w:rPr>
                <w:id w:val="1026062815"/>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215" w:type="dxa"/>
            <w:tcBorders>
              <w:top w:val="single" w:sz="6" w:space="0" w:color="auto"/>
              <w:left w:val="single" w:sz="6" w:space="0" w:color="auto"/>
              <w:bottom w:val="single" w:sz="4" w:space="0" w:color="auto"/>
              <w:right w:val="single" w:sz="4" w:space="0" w:color="auto"/>
            </w:tcBorders>
            <w:vAlign w:val="center"/>
          </w:tcPr>
          <w:p w:rsidR="00895581" w:rsidRDefault="00687ACE">
            <w:pPr>
              <w:jc w:val="center"/>
              <w:rPr>
                <w:rFonts w:cs="Arial"/>
                <w:sz w:val="18"/>
              </w:rPr>
            </w:pPr>
            <w:sdt>
              <w:sdtPr>
                <w:rPr>
                  <w:b/>
                  <w:bCs/>
                  <w:color w:val="000000" w:themeColor="text1"/>
                  <w:sz w:val="28"/>
                  <w:szCs w:val="28"/>
                </w:rPr>
                <w:id w:val="-1437587245"/>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r>
      <w:tr w:rsidR="00895581">
        <w:trPr>
          <w:trHeight w:val="407"/>
        </w:trPr>
        <w:tc>
          <w:tcPr>
            <w:tcW w:w="2127" w:type="dxa"/>
            <w:tcBorders>
              <w:left w:val="single" w:sz="4" w:space="0" w:color="auto"/>
              <w:bottom w:val="single" w:sz="4" w:space="0" w:color="auto"/>
              <w:right w:val="single" w:sz="4" w:space="0" w:color="auto"/>
            </w:tcBorders>
            <w:vAlign w:val="center"/>
          </w:tcPr>
          <w:p w:rsidR="00895581" w:rsidRDefault="006A18BE">
            <w:pPr>
              <w:spacing w:line="276" w:lineRule="auto"/>
              <w:rPr>
                <w:rFonts w:cs="Arial"/>
              </w:rPr>
            </w:pPr>
            <w:r>
              <w:rPr>
                <w:rFonts w:cs="Arial"/>
              </w:rPr>
              <w:t xml:space="preserve">Bezeichnung </w:t>
            </w:r>
          </w:p>
        </w:tc>
        <w:tc>
          <w:tcPr>
            <w:tcW w:w="2551" w:type="dxa"/>
            <w:gridSpan w:val="2"/>
            <w:tcBorders>
              <w:top w:val="single" w:sz="4" w:space="0" w:color="auto"/>
              <w:left w:val="single" w:sz="4" w:space="0" w:color="auto"/>
              <w:bottom w:val="single" w:sz="4" w:space="0" w:color="auto"/>
              <w:right w:val="single" w:sz="4" w:space="0" w:color="auto"/>
            </w:tcBorders>
            <w:vAlign w:val="center"/>
          </w:tcPr>
          <w:p w:rsidR="00895581" w:rsidRDefault="00895581">
            <w:pPr>
              <w:jc w:val="center"/>
              <w:rPr>
                <w:rFonts w:cs="Arial"/>
                <w:sz w:val="18"/>
              </w:rPr>
            </w:pP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895581" w:rsidRDefault="00895581">
            <w:pPr>
              <w:jc w:val="center"/>
              <w:rPr>
                <w:rFonts w:cs="Arial"/>
                <w:sz w:val="18"/>
              </w:rPr>
            </w:pPr>
          </w:p>
        </w:tc>
        <w:tc>
          <w:tcPr>
            <w:tcW w:w="2522" w:type="dxa"/>
            <w:gridSpan w:val="2"/>
            <w:tcBorders>
              <w:top w:val="single" w:sz="4" w:space="0" w:color="auto"/>
              <w:left w:val="single" w:sz="4" w:space="0" w:color="auto"/>
              <w:bottom w:val="single" w:sz="4" w:space="0" w:color="auto"/>
              <w:right w:val="single" w:sz="4" w:space="0" w:color="auto"/>
            </w:tcBorders>
            <w:vAlign w:val="center"/>
          </w:tcPr>
          <w:p w:rsidR="00895581" w:rsidRDefault="00895581">
            <w:pPr>
              <w:jc w:val="center"/>
              <w:rPr>
                <w:rFonts w:cs="Arial"/>
                <w:sz w:val="18"/>
              </w:rPr>
            </w:pPr>
          </w:p>
        </w:tc>
      </w:tr>
      <w:tr w:rsidR="00895581">
        <w:trPr>
          <w:trHeight w:val="892"/>
        </w:trPr>
        <w:tc>
          <w:tcPr>
            <w:tcW w:w="9752" w:type="dxa"/>
            <w:gridSpan w:val="7"/>
            <w:tcBorders>
              <w:top w:val="single" w:sz="4" w:space="0" w:color="auto"/>
              <w:bottom w:val="single" w:sz="4" w:space="0" w:color="auto"/>
            </w:tcBorders>
            <w:vAlign w:val="center"/>
          </w:tcPr>
          <w:p w:rsidR="00895581" w:rsidRDefault="006A18BE">
            <w:pPr>
              <w:tabs>
                <w:tab w:val="right" w:pos="3953"/>
              </w:tabs>
              <w:rPr>
                <w:rFonts w:cs="Arial"/>
                <w:b/>
              </w:rPr>
            </w:pPr>
            <w:r>
              <w:rPr>
                <w:rFonts w:cs="Arial"/>
                <w:b/>
              </w:rPr>
              <w:t xml:space="preserve">Arbeitsverhältnis </w:t>
            </w:r>
            <w:r>
              <w:rPr>
                <w:rFonts w:cs="Arial"/>
                <w:bCs/>
              </w:rPr>
              <w:t>(im Zeitraum</w:t>
            </w:r>
            <w:r w:rsidR="00262308">
              <w:rPr>
                <w:rFonts w:cs="Arial"/>
                <w:bCs/>
              </w:rPr>
              <w:t>,</w:t>
            </w:r>
            <w:r>
              <w:rPr>
                <w:rFonts w:cs="Arial"/>
                <w:bCs/>
              </w:rPr>
              <w:t xml:space="preserve"> in welchem die Erfindung</w:t>
            </w:r>
            <w:r w:rsidR="00262308">
              <w:rPr>
                <w:rFonts w:cs="Arial"/>
                <w:bCs/>
              </w:rPr>
              <w:t xml:space="preserve"> </w:t>
            </w:r>
            <w:r>
              <w:rPr>
                <w:rFonts w:cs="Arial"/>
                <w:bCs/>
              </w:rPr>
              <w:t>/</w:t>
            </w:r>
            <w:r w:rsidR="00262308">
              <w:rPr>
                <w:rFonts w:cs="Arial"/>
                <w:bCs/>
              </w:rPr>
              <w:t xml:space="preserve"> </w:t>
            </w:r>
            <w:r w:rsidR="007A612D">
              <w:rPr>
                <w:rFonts w:cs="Arial"/>
                <w:bCs/>
              </w:rPr>
              <w:t xml:space="preserve">das Material / die </w:t>
            </w:r>
            <w:r>
              <w:rPr>
                <w:rFonts w:cs="Arial"/>
                <w:bCs/>
              </w:rPr>
              <w:t>Software entwickelt wurde)</w:t>
            </w:r>
          </w:p>
        </w:tc>
      </w:tr>
      <w:tr w:rsidR="00895581">
        <w:trPr>
          <w:trHeight w:val="916"/>
        </w:trPr>
        <w:tc>
          <w:tcPr>
            <w:tcW w:w="2127" w:type="dxa"/>
            <w:tcBorders>
              <w:top w:val="single" w:sz="4" w:space="0" w:color="auto"/>
              <w:left w:val="single" w:sz="6" w:space="0" w:color="auto"/>
              <w:bottom w:val="single" w:sz="6" w:space="0" w:color="auto"/>
              <w:right w:val="single" w:sz="6" w:space="0" w:color="auto"/>
            </w:tcBorders>
            <w:shd w:val="clear" w:color="auto" w:fill="auto"/>
            <w:vAlign w:val="center"/>
          </w:tcPr>
          <w:p w:rsidR="00895581" w:rsidRDefault="006A18BE">
            <w:pPr>
              <w:spacing w:line="276" w:lineRule="auto"/>
              <w:jc w:val="both"/>
              <w:rPr>
                <w:rFonts w:cs="Arial"/>
              </w:rPr>
            </w:pPr>
            <w:r>
              <w:rPr>
                <w:rFonts w:cs="Arial"/>
              </w:rPr>
              <w:t>DKFZ ist Arbeitgeber</w:t>
            </w:r>
          </w:p>
        </w:tc>
        <w:tc>
          <w:tcPr>
            <w:tcW w:w="2551" w:type="dxa"/>
            <w:gridSpan w:val="2"/>
            <w:tcBorders>
              <w:top w:val="single" w:sz="4" w:space="0" w:color="auto"/>
              <w:left w:val="single" w:sz="6" w:space="0" w:color="auto"/>
              <w:bottom w:val="single" w:sz="6" w:space="0" w:color="auto"/>
              <w:right w:val="single" w:sz="6" w:space="0" w:color="auto"/>
            </w:tcBorders>
            <w:shd w:val="clear" w:color="auto" w:fill="auto"/>
          </w:tcPr>
          <w:p w:rsidR="00895581" w:rsidRDefault="00687ACE">
            <w:pPr>
              <w:spacing w:line="276" w:lineRule="auto"/>
              <w:jc w:val="both"/>
              <w:rPr>
                <w:rFonts w:cs="Arial"/>
                <w:sz w:val="18"/>
                <w:szCs w:val="18"/>
              </w:rPr>
            </w:pPr>
            <w:sdt>
              <w:sdtPr>
                <w:rPr>
                  <w:b/>
                  <w:bCs/>
                  <w:color w:val="000000" w:themeColor="text1"/>
                  <w:sz w:val="24"/>
                  <w:szCs w:val="24"/>
                </w:rPr>
                <w:id w:val="1736130050"/>
                <w14:checkbox>
                  <w14:checked w14:val="1"/>
                  <w14:checkedState w14:val="2612" w14:font="MS Gothic"/>
                  <w14:uncheckedState w14:val="2610" w14:font="MS Gothic"/>
                </w14:checkbox>
              </w:sdtPr>
              <w:sdtContent>
                <w:r w:rsidR="006A18BE">
                  <w:rPr>
                    <w:rFonts w:ascii="MS Gothic" w:eastAsia="MS Gothic" w:hAnsi="MS Gothic" w:hint="eastAsia"/>
                    <w:b/>
                    <w:bCs/>
                    <w:color w:val="000000" w:themeColor="text1"/>
                    <w:sz w:val="24"/>
                    <w:szCs w:val="24"/>
                  </w:rPr>
                  <w:t>☐</w:t>
                </w:r>
              </w:sdtContent>
            </w:sdt>
            <w:r w:rsidR="006A18BE">
              <w:rPr>
                <w:rFonts w:cs="Arial"/>
                <w:sz w:val="18"/>
                <w:szCs w:val="18"/>
              </w:rPr>
              <w:t xml:space="preserve"> Vollzeitangestellte:r</w:t>
            </w:r>
          </w:p>
          <w:p w:rsidR="00895581" w:rsidRDefault="00687ACE">
            <w:pPr>
              <w:spacing w:line="276" w:lineRule="auto"/>
              <w:jc w:val="both"/>
              <w:rPr>
                <w:rFonts w:cs="Arial"/>
                <w:sz w:val="18"/>
                <w:szCs w:val="18"/>
              </w:rPr>
            </w:pPr>
            <w:sdt>
              <w:sdtPr>
                <w:rPr>
                  <w:rFonts w:cs="Arial"/>
                  <w:b/>
                  <w:bCs/>
                  <w:sz w:val="24"/>
                  <w:szCs w:val="24"/>
                </w:rPr>
                <w:id w:val="510421525"/>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Nebentätigkeit</w:t>
            </w:r>
          </w:p>
          <w:p w:rsidR="00895581" w:rsidRDefault="00687ACE">
            <w:pPr>
              <w:spacing w:line="276" w:lineRule="auto"/>
              <w:jc w:val="both"/>
              <w:rPr>
                <w:rFonts w:cs="Arial"/>
                <w:sz w:val="18"/>
                <w:szCs w:val="18"/>
              </w:rPr>
            </w:pPr>
            <w:sdt>
              <w:sdtPr>
                <w:rPr>
                  <w:rFonts w:cs="Arial"/>
                  <w:b/>
                  <w:bCs/>
                  <w:sz w:val="24"/>
                  <w:szCs w:val="24"/>
                </w:rPr>
                <w:id w:val="94531424"/>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ZUG-Vertrag</w:t>
            </w:r>
          </w:p>
        </w:tc>
        <w:tc>
          <w:tcPr>
            <w:tcW w:w="2552" w:type="dxa"/>
            <w:gridSpan w:val="2"/>
            <w:tcBorders>
              <w:top w:val="single" w:sz="4" w:space="0" w:color="auto"/>
              <w:left w:val="single" w:sz="6" w:space="0" w:color="auto"/>
              <w:bottom w:val="single" w:sz="6" w:space="0" w:color="auto"/>
              <w:right w:val="single" w:sz="6" w:space="0" w:color="auto"/>
            </w:tcBorders>
          </w:tcPr>
          <w:p w:rsidR="00895581" w:rsidRDefault="00687ACE">
            <w:pPr>
              <w:spacing w:line="276" w:lineRule="auto"/>
              <w:jc w:val="both"/>
              <w:rPr>
                <w:rFonts w:cs="Arial"/>
                <w:sz w:val="18"/>
                <w:szCs w:val="18"/>
              </w:rPr>
            </w:pPr>
            <w:sdt>
              <w:sdtPr>
                <w:rPr>
                  <w:rFonts w:cs="Arial"/>
                  <w:b/>
                  <w:bCs/>
                  <w:sz w:val="24"/>
                  <w:szCs w:val="24"/>
                </w:rPr>
                <w:id w:val="101619589"/>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Vollzeitangestellte:r</w:t>
            </w:r>
          </w:p>
          <w:p w:rsidR="00895581" w:rsidRDefault="00687ACE">
            <w:pPr>
              <w:spacing w:line="276" w:lineRule="auto"/>
              <w:jc w:val="both"/>
              <w:rPr>
                <w:rFonts w:cs="Arial"/>
                <w:sz w:val="18"/>
                <w:szCs w:val="18"/>
              </w:rPr>
            </w:pPr>
            <w:sdt>
              <w:sdtPr>
                <w:rPr>
                  <w:rFonts w:cs="Arial"/>
                  <w:b/>
                  <w:bCs/>
                  <w:sz w:val="24"/>
                  <w:szCs w:val="24"/>
                </w:rPr>
                <w:id w:val="618345201"/>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Nebentätigkeit</w:t>
            </w:r>
          </w:p>
          <w:p w:rsidR="00895581" w:rsidRDefault="00687ACE">
            <w:pPr>
              <w:spacing w:line="276" w:lineRule="auto"/>
              <w:jc w:val="both"/>
              <w:rPr>
                <w:rFonts w:cs="Arial"/>
                <w:sz w:val="18"/>
                <w:szCs w:val="18"/>
              </w:rPr>
            </w:pPr>
            <w:sdt>
              <w:sdtPr>
                <w:rPr>
                  <w:rFonts w:cs="Arial"/>
                  <w:b/>
                  <w:bCs/>
                  <w:sz w:val="24"/>
                  <w:szCs w:val="24"/>
                </w:rPr>
                <w:id w:val="-1756427798"/>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ZUG-Vertrag</w:t>
            </w:r>
          </w:p>
        </w:tc>
        <w:tc>
          <w:tcPr>
            <w:tcW w:w="2522" w:type="dxa"/>
            <w:gridSpan w:val="2"/>
            <w:tcBorders>
              <w:top w:val="single" w:sz="4" w:space="0" w:color="auto"/>
              <w:left w:val="single" w:sz="6" w:space="0" w:color="auto"/>
              <w:bottom w:val="single" w:sz="6" w:space="0" w:color="auto"/>
              <w:right w:val="single" w:sz="6" w:space="0" w:color="auto"/>
            </w:tcBorders>
          </w:tcPr>
          <w:p w:rsidR="00895581" w:rsidRDefault="00687ACE">
            <w:pPr>
              <w:spacing w:line="276" w:lineRule="auto"/>
              <w:jc w:val="both"/>
              <w:rPr>
                <w:rFonts w:cs="Arial"/>
                <w:sz w:val="18"/>
                <w:szCs w:val="18"/>
              </w:rPr>
            </w:pPr>
            <w:sdt>
              <w:sdtPr>
                <w:rPr>
                  <w:rFonts w:cs="Arial"/>
                  <w:b/>
                  <w:bCs/>
                  <w:sz w:val="24"/>
                  <w:szCs w:val="24"/>
                </w:rPr>
                <w:id w:val="-1716661082"/>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Vollzeitangestellte:r</w:t>
            </w:r>
          </w:p>
          <w:p w:rsidR="00895581" w:rsidRDefault="00687ACE">
            <w:pPr>
              <w:spacing w:line="276" w:lineRule="auto"/>
              <w:jc w:val="both"/>
              <w:rPr>
                <w:rFonts w:cs="Arial"/>
                <w:sz w:val="18"/>
                <w:szCs w:val="18"/>
              </w:rPr>
            </w:pPr>
            <w:sdt>
              <w:sdtPr>
                <w:rPr>
                  <w:rFonts w:cs="Arial"/>
                  <w:b/>
                  <w:bCs/>
                  <w:sz w:val="24"/>
                  <w:szCs w:val="24"/>
                </w:rPr>
                <w:id w:val="1120567267"/>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Nebentätigkeit</w:t>
            </w:r>
          </w:p>
          <w:p w:rsidR="00895581" w:rsidRDefault="00687ACE">
            <w:pPr>
              <w:spacing w:line="276" w:lineRule="auto"/>
              <w:jc w:val="both"/>
              <w:rPr>
                <w:rFonts w:cs="Arial"/>
                <w:sz w:val="18"/>
                <w:szCs w:val="18"/>
              </w:rPr>
            </w:pPr>
            <w:sdt>
              <w:sdtPr>
                <w:rPr>
                  <w:rFonts w:cs="Arial"/>
                  <w:b/>
                  <w:bCs/>
                  <w:sz w:val="24"/>
                  <w:szCs w:val="24"/>
                </w:rPr>
                <w:id w:val="-1812556434"/>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ZUG-Vertrag</w:t>
            </w:r>
          </w:p>
        </w:tc>
      </w:tr>
      <w:tr w:rsidR="00895581">
        <w:trPr>
          <w:trHeight w:val="536"/>
        </w:trPr>
        <w:tc>
          <w:tcPr>
            <w:tcW w:w="2127" w:type="dxa"/>
            <w:vMerge w:val="restart"/>
            <w:tcBorders>
              <w:top w:val="single" w:sz="6" w:space="0" w:color="auto"/>
              <w:left w:val="single" w:sz="6" w:space="0" w:color="auto"/>
              <w:right w:val="single" w:sz="6" w:space="0" w:color="auto"/>
            </w:tcBorders>
            <w:vAlign w:val="center"/>
          </w:tcPr>
          <w:p w:rsidR="00895581" w:rsidRDefault="006A18BE">
            <w:pPr>
              <w:spacing w:line="276" w:lineRule="auto"/>
              <w:jc w:val="center"/>
              <w:rPr>
                <w:rFonts w:cs="Arial"/>
                <w:i/>
                <w:iCs/>
                <w:sz w:val="18"/>
                <w:szCs w:val="18"/>
              </w:rPr>
            </w:pPr>
            <w:r>
              <w:rPr>
                <w:rFonts w:cs="Arial"/>
                <w:i/>
                <w:iCs/>
                <w:sz w:val="18"/>
                <w:szCs w:val="18"/>
              </w:rPr>
              <w:t>Bei mehreren Arbeitgebern bitte angeben:</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 xml:space="preserve">Name weiterer Arbeitgeber: </w:t>
            </w:r>
          </w:p>
          <w:p w:rsidR="00895581" w:rsidRDefault="00895581">
            <w:pPr>
              <w:spacing w:line="276" w:lineRule="auto"/>
              <w:rPr>
                <w:rFonts w:cs="Arial"/>
                <w:sz w:val="18"/>
                <w:szCs w:val="18"/>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 xml:space="preserve">Name weiterer Arbeitgeber: </w:t>
            </w:r>
          </w:p>
          <w:p w:rsidR="00895581" w:rsidRDefault="00895581">
            <w:pPr>
              <w:spacing w:line="276" w:lineRule="auto"/>
              <w:rPr>
                <w:rFonts w:cs="Arial"/>
                <w:sz w:val="18"/>
                <w:szCs w:val="18"/>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 xml:space="preserve">Name weiterer Arbeitgeber: </w:t>
            </w:r>
          </w:p>
          <w:p w:rsidR="00895581" w:rsidRDefault="00895581">
            <w:pPr>
              <w:spacing w:line="276" w:lineRule="auto"/>
              <w:rPr>
                <w:rFonts w:cs="Arial"/>
                <w:sz w:val="18"/>
                <w:szCs w:val="18"/>
              </w:rPr>
            </w:pPr>
          </w:p>
        </w:tc>
      </w:tr>
      <w:tr w:rsidR="00895581">
        <w:trPr>
          <w:trHeight w:val="536"/>
        </w:trPr>
        <w:tc>
          <w:tcPr>
            <w:tcW w:w="2127" w:type="dxa"/>
            <w:vMerge/>
            <w:tcBorders>
              <w:left w:val="single" w:sz="6" w:space="0" w:color="auto"/>
              <w:bottom w:val="single" w:sz="6" w:space="0" w:color="auto"/>
              <w:right w:val="single" w:sz="6" w:space="0" w:color="auto"/>
            </w:tcBorders>
            <w:vAlign w:val="center"/>
          </w:tcPr>
          <w:p w:rsidR="00895581" w:rsidRDefault="00895581">
            <w:pPr>
              <w:spacing w:line="276" w:lineRule="auto"/>
              <w:rPr>
                <w:rFonts w:cs="Arial"/>
              </w:rPr>
            </w:pP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DKFZ Haupt-Arbeitgeber</w:t>
            </w:r>
          </w:p>
          <w:p w:rsidR="00895581" w:rsidRDefault="00687ACE">
            <w:pPr>
              <w:spacing w:line="276" w:lineRule="auto"/>
              <w:rPr>
                <w:rFonts w:cs="Arial"/>
                <w:sz w:val="18"/>
                <w:szCs w:val="18"/>
              </w:rPr>
            </w:pPr>
            <w:sdt>
              <w:sdtPr>
                <w:rPr>
                  <w:rFonts w:cs="Arial"/>
                  <w:b/>
                  <w:bCs/>
                  <w:sz w:val="24"/>
                  <w:szCs w:val="24"/>
                </w:rPr>
                <w:id w:val="-92407673"/>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Ja     </w:t>
            </w:r>
            <w:sdt>
              <w:sdtPr>
                <w:rPr>
                  <w:rFonts w:cs="Arial"/>
                  <w:b/>
                  <w:bCs/>
                  <w:sz w:val="24"/>
                  <w:szCs w:val="24"/>
                </w:rPr>
                <w:id w:val="-1112589472"/>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Nein</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DKFZ Haupt-Arbeitgeber</w:t>
            </w:r>
          </w:p>
          <w:p w:rsidR="00895581" w:rsidRDefault="00687ACE">
            <w:pPr>
              <w:spacing w:line="276" w:lineRule="auto"/>
              <w:rPr>
                <w:rFonts w:cs="Arial"/>
                <w:sz w:val="18"/>
                <w:szCs w:val="18"/>
              </w:rPr>
            </w:pPr>
            <w:sdt>
              <w:sdtPr>
                <w:rPr>
                  <w:rFonts w:cs="Arial"/>
                  <w:b/>
                  <w:bCs/>
                  <w:sz w:val="24"/>
                  <w:szCs w:val="24"/>
                </w:rPr>
                <w:id w:val="795491403"/>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Ja     </w:t>
            </w:r>
            <w:sdt>
              <w:sdtPr>
                <w:rPr>
                  <w:rFonts w:cs="Arial"/>
                  <w:b/>
                  <w:bCs/>
                  <w:sz w:val="24"/>
                  <w:szCs w:val="24"/>
                </w:rPr>
                <w:id w:val="1755476164"/>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Nein</w:t>
            </w: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DKFZ Haupt-Arbeitgeber</w:t>
            </w:r>
          </w:p>
          <w:p w:rsidR="00895581" w:rsidRDefault="00687ACE">
            <w:pPr>
              <w:spacing w:line="276" w:lineRule="auto"/>
              <w:rPr>
                <w:rFonts w:cs="Arial"/>
                <w:sz w:val="18"/>
                <w:szCs w:val="18"/>
              </w:rPr>
            </w:pPr>
            <w:sdt>
              <w:sdtPr>
                <w:rPr>
                  <w:rFonts w:cs="Arial"/>
                  <w:b/>
                  <w:bCs/>
                  <w:sz w:val="24"/>
                  <w:szCs w:val="24"/>
                </w:rPr>
                <w:id w:val="1780599036"/>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Ja     </w:t>
            </w:r>
            <w:sdt>
              <w:sdtPr>
                <w:rPr>
                  <w:rFonts w:cs="Arial"/>
                  <w:b/>
                  <w:bCs/>
                  <w:sz w:val="24"/>
                  <w:szCs w:val="24"/>
                </w:rPr>
                <w:id w:val="-857121129"/>
                <w14:checkbox>
                  <w14:checked w14:val="1"/>
                  <w14:checkedState w14:val="2612" w14:font="MS Gothic"/>
                  <w14:uncheckedState w14:val="2610" w14:font="MS Gothic"/>
                </w14:checkbox>
              </w:sdtPr>
              <w:sdtContent>
                <w:r w:rsidR="006A18BE">
                  <w:rPr>
                    <w:rFonts w:ascii="MS Gothic" w:eastAsia="MS Gothic" w:hAnsi="MS Gothic" w:cs="Arial" w:hint="eastAsia"/>
                    <w:b/>
                    <w:bCs/>
                    <w:sz w:val="24"/>
                    <w:szCs w:val="24"/>
                  </w:rPr>
                  <w:t>☐</w:t>
                </w:r>
              </w:sdtContent>
            </w:sdt>
            <w:r w:rsidR="006A18BE">
              <w:rPr>
                <w:rFonts w:cs="Arial"/>
                <w:sz w:val="18"/>
                <w:szCs w:val="18"/>
              </w:rPr>
              <w:t xml:space="preserve"> Nein</w:t>
            </w:r>
          </w:p>
        </w:tc>
      </w:tr>
      <w:tr w:rsidR="00895581">
        <w:trPr>
          <w:trHeight w:val="536"/>
        </w:trPr>
        <w:tc>
          <w:tcPr>
            <w:tcW w:w="2127" w:type="dxa"/>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rPr>
            </w:pPr>
            <w:r>
              <w:rPr>
                <w:rFonts w:cs="Arial"/>
              </w:rPr>
              <w:t>DKFZ ist nicht der Arbeitgeber:</w:t>
            </w:r>
          </w:p>
        </w:tc>
        <w:tc>
          <w:tcPr>
            <w:tcW w:w="2551" w:type="dxa"/>
            <w:gridSpan w:val="2"/>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sz w:val="18"/>
                <w:szCs w:val="18"/>
              </w:rPr>
            </w:pPr>
            <w:r>
              <w:rPr>
                <w:rFonts w:cs="Arial"/>
                <w:sz w:val="18"/>
                <w:szCs w:val="18"/>
              </w:rPr>
              <w:t>Name des Arbeitgebers:</w:t>
            </w:r>
          </w:p>
          <w:p w:rsidR="00895581" w:rsidRDefault="00895581">
            <w:pPr>
              <w:spacing w:line="276" w:lineRule="auto"/>
              <w:rPr>
                <w:rFonts w:cs="Arial"/>
                <w:sz w:val="18"/>
                <w:szCs w:val="18"/>
              </w:rPr>
            </w:pPr>
          </w:p>
        </w:tc>
        <w:tc>
          <w:tcPr>
            <w:tcW w:w="2552" w:type="dxa"/>
            <w:gridSpan w:val="2"/>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sz w:val="18"/>
                <w:szCs w:val="18"/>
              </w:rPr>
            </w:pPr>
            <w:r>
              <w:rPr>
                <w:rFonts w:cs="Arial"/>
                <w:sz w:val="18"/>
                <w:szCs w:val="18"/>
              </w:rPr>
              <w:t>Name des Arbeitgebers:</w:t>
            </w:r>
          </w:p>
          <w:p w:rsidR="00895581" w:rsidRDefault="00895581">
            <w:pPr>
              <w:spacing w:line="276" w:lineRule="auto"/>
              <w:rPr>
                <w:rFonts w:cs="Arial"/>
                <w:sz w:val="18"/>
                <w:szCs w:val="18"/>
              </w:rPr>
            </w:pPr>
          </w:p>
        </w:tc>
        <w:tc>
          <w:tcPr>
            <w:tcW w:w="2522" w:type="dxa"/>
            <w:gridSpan w:val="2"/>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sz w:val="18"/>
                <w:szCs w:val="18"/>
              </w:rPr>
            </w:pPr>
            <w:r>
              <w:rPr>
                <w:rFonts w:cs="Arial"/>
                <w:sz w:val="18"/>
                <w:szCs w:val="18"/>
              </w:rPr>
              <w:t>Name des Arbeitgebers:</w:t>
            </w:r>
          </w:p>
          <w:p w:rsidR="00895581" w:rsidRDefault="00895581">
            <w:pPr>
              <w:spacing w:line="276" w:lineRule="auto"/>
              <w:rPr>
                <w:rFonts w:cs="Arial"/>
                <w:sz w:val="18"/>
                <w:szCs w:val="18"/>
              </w:rPr>
            </w:pPr>
          </w:p>
        </w:tc>
      </w:tr>
    </w:tbl>
    <w:p w:rsidR="00895581" w:rsidRPr="002678C3" w:rsidRDefault="00895581" w:rsidP="002678C3">
      <w:pPr>
        <w:tabs>
          <w:tab w:val="right" w:pos="9540"/>
        </w:tabs>
        <w:rPr>
          <w:rFonts w:cs="Arial"/>
          <w:b/>
          <w:bCs/>
          <w:sz w:val="2"/>
          <w:szCs w:val="2"/>
        </w:rPr>
      </w:pPr>
    </w:p>
    <w:sectPr w:rsidR="00895581" w:rsidRPr="002678C3">
      <w:headerReference w:type="default" r:id="rId14"/>
      <w:foot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7AE" w:rsidRDefault="009F67AE">
      <w:r>
        <w:separator/>
      </w:r>
    </w:p>
  </w:endnote>
  <w:endnote w:type="continuationSeparator" w:id="0">
    <w:p w:rsidR="009F67AE" w:rsidRDefault="009F6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00490"/>
      <w:docPartObj>
        <w:docPartGallery w:val="Page Numbers (Bottom of Page)"/>
        <w:docPartUnique/>
      </w:docPartObj>
    </w:sdtPr>
    <w:sdtContent>
      <w:p w:rsidR="00687ACE" w:rsidRDefault="00687A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fldChar w:fldCharType="end"/>
        </w:r>
        <w:r>
          <w:t xml:space="preserve"> | </w:t>
        </w:r>
      </w:p>
    </w:sdtContent>
  </w:sdt>
  <w:p w:rsidR="00687ACE" w:rsidRDefault="0068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7AE" w:rsidRDefault="009F67AE">
      <w:r>
        <w:separator/>
      </w:r>
    </w:p>
  </w:footnote>
  <w:footnote w:type="continuationSeparator" w:id="0">
    <w:p w:rsidR="009F67AE" w:rsidRDefault="009F6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ACE" w:rsidRDefault="00687ACE">
    <w:pPr>
      <w:pStyle w:val="Header"/>
      <w:jc w:val="right"/>
    </w:pPr>
    <w:r>
      <w:rPr>
        <w:noProof/>
      </w:rPr>
      <w:drawing>
        <wp:inline distT="0" distB="0" distL="0" distR="0">
          <wp:extent cx="3493135" cy="9874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
                  <a:stretch/>
                </pic:blipFill>
                <pic:spPr bwMode="auto">
                  <a:xfrm>
                    <a:off x="0" y="0"/>
                    <a:ext cx="3493135" cy="9874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47F8"/>
    <w:multiLevelType w:val="hybridMultilevel"/>
    <w:tmpl w:val="4D3EBF2C"/>
    <w:lvl w:ilvl="0" w:tplc="8158B5EA">
      <w:start w:val="1"/>
      <w:numFmt w:val="bullet"/>
      <w:lvlText w:val=""/>
      <w:lvlJc w:val="left"/>
      <w:pPr>
        <w:ind w:left="720" w:hanging="360"/>
      </w:pPr>
      <w:rPr>
        <w:rFonts w:ascii="Wingdings" w:hAnsi="Wingdings" w:hint="default"/>
      </w:rPr>
    </w:lvl>
    <w:lvl w:ilvl="1" w:tplc="552AAEF0">
      <w:start w:val="1"/>
      <w:numFmt w:val="bullet"/>
      <w:lvlText w:val="o"/>
      <w:lvlJc w:val="left"/>
      <w:pPr>
        <w:ind w:left="1440" w:hanging="360"/>
      </w:pPr>
      <w:rPr>
        <w:rFonts w:ascii="Courier New" w:hAnsi="Courier New" w:cs="Courier New" w:hint="default"/>
      </w:rPr>
    </w:lvl>
    <w:lvl w:ilvl="2" w:tplc="C4F8F0F8">
      <w:start w:val="1"/>
      <w:numFmt w:val="bullet"/>
      <w:lvlText w:val=""/>
      <w:lvlJc w:val="left"/>
      <w:pPr>
        <w:ind w:left="2160" w:hanging="360"/>
      </w:pPr>
      <w:rPr>
        <w:rFonts w:ascii="Wingdings" w:hAnsi="Wingdings" w:hint="default"/>
      </w:rPr>
    </w:lvl>
    <w:lvl w:ilvl="3" w:tplc="DF50A0B0">
      <w:start w:val="1"/>
      <w:numFmt w:val="bullet"/>
      <w:lvlText w:val=""/>
      <w:lvlJc w:val="left"/>
      <w:pPr>
        <w:ind w:left="2880" w:hanging="360"/>
      </w:pPr>
      <w:rPr>
        <w:rFonts w:ascii="Symbol" w:hAnsi="Symbol" w:hint="default"/>
      </w:rPr>
    </w:lvl>
    <w:lvl w:ilvl="4" w:tplc="2446FC3E">
      <w:start w:val="1"/>
      <w:numFmt w:val="bullet"/>
      <w:lvlText w:val="o"/>
      <w:lvlJc w:val="left"/>
      <w:pPr>
        <w:ind w:left="3600" w:hanging="360"/>
      </w:pPr>
      <w:rPr>
        <w:rFonts w:ascii="Courier New" w:hAnsi="Courier New" w:cs="Courier New" w:hint="default"/>
      </w:rPr>
    </w:lvl>
    <w:lvl w:ilvl="5" w:tplc="89E81602">
      <w:start w:val="1"/>
      <w:numFmt w:val="bullet"/>
      <w:lvlText w:val=""/>
      <w:lvlJc w:val="left"/>
      <w:pPr>
        <w:ind w:left="4320" w:hanging="360"/>
      </w:pPr>
      <w:rPr>
        <w:rFonts w:ascii="Wingdings" w:hAnsi="Wingdings" w:hint="default"/>
      </w:rPr>
    </w:lvl>
    <w:lvl w:ilvl="6" w:tplc="9BF235B2">
      <w:start w:val="1"/>
      <w:numFmt w:val="bullet"/>
      <w:lvlText w:val=""/>
      <w:lvlJc w:val="left"/>
      <w:pPr>
        <w:ind w:left="5040" w:hanging="360"/>
      </w:pPr>
      <w:rPr>
        <w:rFonts w:ascii="Symbol" w:hAnsi="Symbol" w:hint="default"/>
      </w:rPr>
    </w:lvl>
    <w:lvl w:ilvl="7" w:tplc="792ADF86">
      <w:start w:val="1"/>
      <w:numFmt w:val="bullet"/>
      <w:lvlText w:val="o"/>
      <w:lvlJc w:val="left"/>
      <w:pPr>
        <w:ind w:left="5760" w:hanging="360"/>
      </w:pPr>
      <w:rPr>
        <w:rFonts w:ascii="Courier New" w:hAnsi="Courier New" w:cs="Courier New" w:hint="default"/>
      </w:rPr>
    </w:lvl>
    <w:lvl w:ilvl="8" w:tplc="9BD248E8">
      <w:start w:val="1"/>
      <w:numFmt w:val="bullet"/>
      <w:lvlText w:val=""/>
      <w:lvlJc w:val="left"/>
      <w:pPr>
        <w:ind w:left="6480" w:hanging="360"/>
      </w:pPr>
      <w:rPr>
        <w:rFonts w:ascii="Wingdings" w:hAnsi="Wingdings" w:hint="default"/>
      </w:rPr>
    </w:lvl>
  </w:abstractNum>
  <w:abstractNum w:abstractNumId="1" w15:restartNumberingAfterBreak="0">
    <w:nsid w:val="18342C1C"/>
    <w:multiLevelType w:val="hybridMultilevel"/>
    <w:tmpl w:val="B5AC3B0A"/>
    <w:lvl w:ilvl="0" w:tplc="69FEA69A">
      <w:start w:val="4"/>
      <w:numFmt w:val="bullet"/>
      <w:lvlText w:val="-"/>
      <w:lvlJc w:val="left"/>
      <w:pPr>
        <w:ind w:left="720" w:hanging="360"/>
      </w:pPr>
      <w:rPr>
        <w:rFonts w:ascii="Arial" w:eastAsia="Times New Roman" w:hAnsi="Arial" w:cs="Arial" w:hint="default"/>
      </w:rPr>
    </w:lvl>
    <w:lvl w:ilvl="1" w:tplc="CE482C5A">
      <w:start w:val="1"/>
      <w:numFmt w:val="bullet"/>
      <w:lvlText w:val="o"/>
      <w:lvlJc w:val="left"/>
      <w:pPr>
        <w:ind w:left="1440" w:hanging="360"/>
      </w:pPr>
      <w:rPr>
        <w:rFonts w:ascii="Courier New" w:hAnsi="Courier New" w:cs="Courier New" w:hint="default"/>
      </w:rPr>
    </w:lvl>
    <w:lvl w:ilvl="2" w:tplc="F7065F0A">
      <w:start w:val="1"/>
      <w:numFmt w:val="bullet"/>
      <w:lvlText w:val=""/>
      <w:lvlJc w:val="left"/>
      <w:pPr>
        <w:ind w:left="2160" w:hanging="360"/>
      </w:pPr>
      <w:rPr>
        <w:rFonts w:ascii="Wingdings" w:hAnsi="Wingdings" w:hint="default"/>
      </w:rPr>
    </w:lvl>
    <w:lvl w:ilvl="3" w:tplc="6750E6A2">
      <w:start w:val="1"/>
      <w:numFmt w:val="bullet"/>
      <w:lvlText w:val=""/>
      <w:lvlJc w:val="left"/>
      <w:pPr>
        <w:ind w:left="2880" w:hanging="360"/>
      </w:pPr>
      <w:rPr>
        <w:rFonts w:ascii="Symbol" w:hAnsi="Symbol" w:hint="default"/>
      </w:rPr>
    </w:lvl>
    <w:lvl w:ilvl="4" w:tplc="5F3A9142">
      <w:start w:val="1"/>
      <w:numFmt w:val="bullet"/>
      <w:lvlText w:val="o"/>
      <w:lvlJc w:val="left"/>
      <w:pPr>
        <w:ind w:left="3600" w:hanging="360"/>
      </w:pPr>
      <w:rPr>
        <w:rFonts w:ascii="Courier New" w:hAnsi="Courier New" w:cs="Courier New" w:hint="default"/>
      </w:rPr>
    </w:lvl>
    <w:lvl w:ilvl="5" w:tplc="FAA88586">
      <w:start w:val="1"/>
      <w:numFmt w:val="bullet"/>
      <w:lvlText w:val=""/>
      <w:lvlJc w:val="left"/>
      <w:pPr>
        <w:ind w:left="4320" w:hanging="360"/>
      </w:pPr>
      <w:rPr>
        <w:rFonts w:ascii="Wingdings" w:hAnsi="Wingdings" w:hint="default"/>
      </w:rPr>
    </w:lvl>
    <w:lvl w:ilvl="6" w:tplc="F4A29D6C">
      <w:start w:val="1"/>
      <w:numFmt w:val="bullet"/>
      <w:lvlText w:val=""/>
      <w:lvlJc w:val="left"/>
      <w:pPr>
        <w:ind w:left="5040" w:hanging="360"/>
      </w:pPr>
      <w:rPr>
        <w:rFonts w:ascii="Symbol" w:hAnsi="Symbol" w:hint="default"/>
      </w:rPr>
    </w:lvl>
    <w:lvl w:ilvl="7" w:tplc="C046B3CC">
      <w:start w:val="1"/>
      <w:numFmt w:val="bullet"/>
      <w:lvlText w:val="o"/>
      <w:lvlJc w:val="left"/>
      <w:pPr>
        <w:ind w:left="5760" w:hanging="360"/>
      </w:pPr>
      <w:rPr>
        <w:rFonts w:ascii="Courier New" w:hAnsi="Courier New" w:cs="Courier New" w:hint="default"/>
      </w:rPr>
    </w:lvl>
    <w:lvl w:ilvl="8" w:tplc="3CC60CD4">
      <w:start w:val="1"/>
      <w:numFmt w:val="bullet"/>
      <w:lvlText w:val=""/>
      <w:lvlJc w:val="left"/>
      <w:pPr>
        <w:ind w:left="6480" w:hanging="360"/>
      </w:pPr>
      <w:rPr>
        <w:rFonts w:ascii="Wingdings" w:hAnsi="Wingdings" w:hint="default"/>
      </w:rPr>
    </w:lvl>
  </w:abstractNum>
  <w:abstractNum w:abstractNumId="2" w15:restartNumberingAfterBreak="0">
    <w:nsid w:val="39D42CCC"/>
    <w:multiLevelType w:val="hybridMultilevel"/>
    <w:tmpl w:val="7778B7EA"/>
    <w:lvl w:ilvl="0" w:tplc="3A0400D2">
      <w:start w:val="1"/>
      <w:numFmt w:val="decimal"/>
      <w:lvlText w:val="%1."/>
      <w:lvlJc w:val="left"/>
      <w:pPr>
        <w:ind w:left="720" w:hanging="360"/>
      </w:pPr>
    </w:lvl>
    <w:lvl w:ilvl="1" w:tplc="EE50385C">
      <w:start w:val="1"/>
      <w:numFmt w:val="lowerLetter"/>
      <w:lvlText w:val="%2."/>
      <w:lvlJc w:val="left"/>
      <w:pPr>
        <w:ind w:left="1440" w:hanging="360"/>
      </w:pPr>
    </w:lvl>
    <w:lvl w:ilvl="2" w:tplc="818E9A62">
      <w:start w:val="1"/>
      <w:numFmt w:val="lowerRoman"/>
      <w:lvlText w:val="%3."/>
      <w:lvlJc w:val="right"/>
      <w:pPr>
        <w:ind w:left="2160" w:hanging="180"/>
      </w:pPr>
    </w:lvl>
    <w:lvl w:ilvl="3" w:tplc="3D5C6E6C">
      <w:start w:val="1"/>
      <w:numFmt w:val="decimal"/>
      <w:lvlText w:val="%4."/>
      <w:lvlJc w:val="left"/>
      <w:pPr>
        <w:ind w:left="2880" w:hanging="360"/>
      </w:pPr>
    </w:lvl>
    <w:lvl w:ilvl="4" w:tplc="B2BC82AA">
      <w:start w:val="1"/>
      <w:numFmt w:val="lowerLetter"/>
      <w:lvlText w:val="%5."/>
      <w:lvlJc w:val="left"/>
      <w:pPr>
        <w:ind w:left="3600" w:hanging="360"/>
      </w:pPr>
    </w:lvl>
    <w:lvl w:ilvl="5" w:tplc="22D80890">
      <w:start w:val="1"/>
      <w:numFmt w:val="lowerRoman"/>
      <w:lvlText w:val="%6."/>
      <w:lvlJc w:val="right"/>
      <w:pPr>
        <w:ind w:left="4320" w:hanging="180"/>
      </w:pPr>
    </w:lvl>
    <w:lvl w:ilvl="6" w:tplc="F5044B8A">
      <w:start w:val="1"/>
      <w:numFmt w:val="decimal"/>
      <w:lvlText w:val="%7."/>
      <w:lvlJc w:val="left"/>
      <w:pPr>
        <w:ind w:left="5040" w:hanging="360"/>
      </w:pPr>
    </w:lvl>
    <w:lvl w:ilvl="7" w:tplc="5BB4A60A">
      <w:start w:val="1"/>
      <w:numFmt w:val="lowerLetter"/>
      <w:lvlText w:val="%8."/>
      <w:lvlJc w:val="left"/>
      <w:pPr>
        <w:ind w:left="5760" w:hanging="360"/>
      </w:pPr>
    </w:lvl>
    <w:lvl w:ilvl="8" w:tplc="66A43182">
      <w:start w:val="1"/>
      <w:numFmt w:val="lowerRoman"/>
      <w:lvlText w:val="%9."/>
      <w:lvlJc w:val="right"/>
      <w:pPr>
        <w:ind w:left="6480" w:hanging="180"/>
      </w:pPr>
    </w:lvl>
  </w:abstractNum>
  <w:abstractNum w:abstractNumId="3" w15:restartNumberingAfterBreak="0">
    <w:nsid w:val="4AC53903"/>
    <w:multiLevelType w:val="hybridMultilevel"/>
    <w:tmpl w:val="CAF0125C"/>
    <w:lvl w:ilvl="0" w:tplc="F0ACA492">
      <w:start w:val="1"/>
      <w:numFmt w:val="bullet"/>
      <w:lvlText w:val=""/>
      <w:lvlJc w:val="left"/>
      <w:pPr>
        <w:ind w:left="720" w:hanging="360"/>
      </w:pPr>
      <w:rPr>
        <w:rFonts w:ascii="Symbol" w:hAnsi="Symbol" w:hint="default"/>
        <w:u w:color="0047B9"/>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995964"/>
    <w:multiLevelType w:val="hybridMultilevel"/>
    <w:tmpl w:val="2FC884E2"/>
    <w:lvl w:ilvl="0" w:tplc="543A9382">
      <w:start w:val="1"/>
      <w:numFmt w:val="bullet"/>
      <w:lvlText w:val=""/>
      <w:lvlJc w:val="left"/>
      <w:pPr>
        <w:ind w:left="720" w:hanging="360"/>
      </w:pPr>
      <w:rPr>
        <w:rFonts w:ascii="Symbol" w:hAnsi="Symbol" w:hint="default"/>
      </w:rPr>
    </w:lvl>
    <w:lvl w:ilvl="1" w:tplc="8EDAB16C">
      <w:start w:val="1"/>
      <w:numFmt w:val="bullet"/>
      <w:lvlText w:val="o"/>
      <w:lvlJc w:val="left"/>
      <w:pPr>
        <w:ind w:left="1440" w:hanging="360"/>
      </w:pPr>
      <w:rPr>
        <w:rFonts w:ascii="Courier New" w:hAnsi="Courier New" w:cs="Courier New" w:hint="default"/>
      </w:rPr>
    </w:lvl>
    <w:lvl w:ilvl="2" w:tplc="23E68D2A">
      <w:start w:val="1"/>
      <w:numFmt w:val="bullet"/>
      <w:lvlText w:val=""/>
      <w:lvlJc w:val="left"/>
      <w:pPr>
        <w:ind w:left="2160" w:hanging="360"/>
      </w:pPr>
      <w:rPr>
        <w:rFonts w:ascii="Wingdings" w:hAnsi="Wingdings" w:hint="default"/>
      </w:rPr>
    </w:lvl>
    <w:lvl w:ilvl="3" w:tplc="EAF6A410">
      <w:start w:val="1"/>
      <w:numFmt w:val="bullet"/>
      <w:lvlText w:val=""/>
      <w:lvlJc w:val="left"/>
      <w:pPr>
        <w:ind w:left="2880" w:hanging="360"/>
      </w:pPr>
      <w:rPr>
        <w:rFonts w:ascii="Symbol" w:hAnsi="Symbol" w:hint="default"/>
      </w:rPr>
    </w:lvl>
    <w:lvl w:ilvl="4" w:tplc="688C39F6">
      <w:start w:val="1"/>
      <w:numFmt w:val="bullet"/>
      <w:lvlText w:val="o"/>
      <w:lvlJc w:val="left"/>
      <w:pPr>
        <w:ind w:left="3600" w:hanging="360"/>
      </w:pPr>
      <w:rPr>
        <w:rFonts w:ascii="Courier New" w:hAnsi="Courier New" w:cs="Courier New" w:hint="default"/>
      </w:rPr>
    </w:lvl>
    <w:lvl w:ilvl="5" w:tplc="0E52D9D0">
      <w:start w:val="1"/>
      <w:numFmt w:val="bullet"/>
      <w:lvlText w:val=""/>
      <w:lvlJc w:val="left"/>
      <w:pPr>
        <w:ind w:left="4320" w:hanging="360"/>
      </w:pPr>
      <w:rPr>
        <w:rFonts w:ascii="Wingdings" w:hAnsi="Wingdings" w:hint="default"/>
      </w:rPr>
    </w:lvl>
    <w:lvl w:ilvl="6" w:tplc="938CC59C">
      <w:start w:val="1"/>
      <w:numFmt w:val="bullet"/>
      <w:lvlText w:val=""/>
      <w:lvlJc w:val="left"/>
      <w:pPr>
        <w:ind w:left="5040" w:hanging="360"/>
      </w:pPr>
      <w:rPr>
        <w:rFonts w:ascii="Symbol" w:hAnsi="Symbol" w:hint="default"/>
      </w:rPr>
    </w:lvl>
    <w:lvl w:ilvl="7" w:tplc="85F8FE26">
      <w:start w:val="1"/>
      <w:numFmt w:val="bullet"/>
      <w:lvlText w:val="o"/>
      <w:lvlJc w:val="left"/>
      <w:pPr>
        <w:ind w:left="5760" w:hanging="360"/>
      </w:pPr>
      <w:rPr>
        <w:rFonts w:ascii="Courier New" w:hAnsi="Courier New" w:cs="Courier New" w:hint="default"/>
      </w:rPr>
    </w:lvl>
    <w:lvl w:ilvl="8" w:tplc="AEE0431C">
      <w:start w:val="1"/>
      <w:numFmt w:val="bullet"/>
      <w:lvlText w:val=""/>
      <w:lvlJc w:val="left"/>
      <w:pPr>
        <w:ind w:left="6480" w:hanging="360"/>
      </w:pPr>
      <w:rPr>
        <w:rFonts w:ascii="Wingdings" w:hAnsi="Wingdings" w:hint="default"/>
      </w:rPr>
    </w:lvl>
  </w:abstractNum>
  <w:abstractNum w:abstractNumId="5" w15:restartNumberingAfterBreak="0">
    <w:nsid w:val="650D5F3A"/>
    <w:multiLevelType w:val="hybridMultilevel"/>
    <w:tmpl w:val="7908B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M_DKFZ_Ywr">
    <w15:presenceInfo w15:providerId="None" w15:userId="IM_DKFZ_Ywr"/>
  </w15:person>
  <w15:person w15:author="Goyal, Ashish">
    <w15:presenceInfo w15:providerId="None" w15:userId="Goyal, Ash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en-AU" w:vendorID="64" w:dllVersion="6" w:nlCheck="1" w:checkStyle="1"/>
  <w:activeWritingStyle w:appName="MSWord" w:lang="en-US" w:vendorID="64" w:dllVersion="6" w:nlCheck="1" w:checkStyle="1"/>
  <w:activeWritingStyle w:appName="MSWord" w:lang="de-DE"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581"/>
    <w:rsid w:val="0001142C"/>
    <w:rsid w:val="00012F04"/>
    <w:rsid w:val="00037B7A"/>
    <w:rsid w:val="00042F13"/>
    <w:rsid w:val="00071A4A"/>
    <w:rsid w:val="00141797"/>
    <w:rsid w:val="0019277E"/>
    <w:rsid w:val="001C0243"/>
    <w:rsid w:val="001E6B36"/>
    <w:rsid w:val="002051BF"/>
    <w:rsid w:val="00214BF9"/>
    <w:rsid w:val="00220003"/>
    <w:rsid w:val="00262308"/>
    <w:rsid w:val="002678C3"/>
    <w:rsid w:val="00275BF3"/>
    <w:rsid w:val="002E1617"/>
    <w:rsid w:val="002F41AB"/>
    <w:rsid w:val="00333BDF"/>
    <w:rsid w:val="00333E5E"/>
    <w:rsid w:val="00364B91"/>
    <w:rsid w:val="003807C3"/>
    <w:rsid w:val="003F21D6"/>
    <w:rsid w:val="004217EA"/>
    <w:rsid w:val="004350C7"/>
    <w:rsid w:val="004A086C"/>
    <w:rsid w:val="004B6D08"/>
    <w:rsid w:val="004D0697"/>
    <w:rsid w:val="004D1BFE"/>
    <w:rsid w:val="004D3471"/>
    <w:rsid w:val="00545198"/>
    <w:rsid w:val="0056107E"/>
    <w:rsid w:val="0065568C"/>
    <w:rsid w:val="00687ACE"/>
    <w:rsid w:val="00693D32"/>
    <w:rsid w:val="006A18BE"/>
    <w:rsid w:val="006B3C5A"/>
    <w:rsid w:val="006C1196"/>
    <w:rsid w:val="006D02AB"/>
    <w:rsid w:val="006D2584"/>
    <w:rsid w:val="006E7D28"/>
    <w:rsid w:val="007342DB"/>
    <w:rsid w:val="007A612D"/>
    <w:rsid w:val="00802483"/>
    <w:rsid w:val="0080598D"/>
    <w:rsid w:val="008244DF"/>
    <w:rsid w:val="00895581"/>
    <w:rsid w:val="008B391C"/>
    <w:rsid w:val="00901E79"/>
    <w:rsid w:val="00933304"/>
    <w:rsid w:val="00983224"/>
    <w:rsid w:val="00992CB7"/>
    <w:rsid w:val="009A57EE"/>
    <w:rsid w:val="009B75DE"/>
    <w:rsid w:val="009E2CC3"/>
    <w:rsid w:val="009F67AE"/>
    <w:rsid w:val="00A21E37"/>
    <w:rsid w:val="00A97B4A"/>
    <w:rsid w:val="00AA4ED4"/>
    <w:rsid w:val="00AA6BE4"/>
    <w:rsid w:val="00AB1CC2"/>
    <w:rsid w:val="00AE25B0"/>
    <w:rsid w:val="00B45C0C"/>
    <w:rsid w:val="00B8120D"/>
    <w:rsid w:val="00B84E68"/>
    <w:rsid w:val="00BA7AD2"/>
    <w:rsid w:val="00BC3F17"/>
    <w:rsid w:val="00BD65F1"/>
    <w:rsid w:val="00BE2A61"/>
    <w:rsid w:val="00BF2835"/>
    <w:rsid w:val="00C51C5C"/>
    <w:rsid w:val="00C6775A"/>
    <w:rsid w:val="00CE2604"/>
    <w:rsid w:val="00D42E66"/>
    <w:rsid w:val="00D71A4E"/>
    <w:rsid w:val="00D73BA2"/>
    <w:rsid w:val="00DB4234"/>
    <w:rsid w:val="00DC3A15"/>
    <w:rsid w:val="00E1354C"/>
    <w:rsid w:val="00E87652"/>
    <w:rsid w:val="00E9554A"/>
    <w:rsid w:val="00EC242E"/>
    <w:rsid w:val="00EC43AF"/>
    <w:rsid w:val="00F45608"/>
    <w:rsid w:val="00FA0C69"/>
    <w:rsid w:val="00FA7C10"/>
    <w:rsid w:val="00FC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0A0E"/>
  <w15:docId w15:val="{EF8A163A-46D5-40D5-AD9D-43F68D44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eastAsia="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eastAsia="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eastAsia="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eastAsia="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eastAsia="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eastAsia="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customStyle="1" w:styleId="OmniPage1">
    <w:name w:val="OmniPage #1"/>
    <w:basedOn w:val="Normal"/>
    <w:pPr>
      <w:tabs>
        <w:tab w:val="right" w:pos="3870"/>
      </w:tabs>
      <w:spacing w:line="361" w:lineRule="exact"/>
      <w:ind w:right="45"/>
      <w:jc w:val="center"/>
    </w:pPr>
  </w:style>
  <w:style w:type="paragraph" w:customStyle="1" w:styleId="OmniPage6">
    <w:name w:val="OmniPage #6"/>
    <w:basedOn w:val="Normal"/>
    <w:pPr>
      <w:spacing w:line="184" w:lineRule="exact"/>
      <w:ind w:right="45"/>
    </w:pPr>
  </w:style>
  <w:style w:type="paragraph" w:customStyle="1" w:styleId="OmniPage8">
    <w:name w:val="OmniPage #8"/>
    <w:basedOn w:val="Normal"/>
    <w:pPr>
      <w:tabs>
        <w:tab w:val="right" w:pos="3368"/>
      </w:tabs>
      <w:spacing w:line="248" w:lineRule="exact"/>
      <w:ind w:right="45"/>
    </w:pPr>
  </w:style>
  <w:style w:type="paragraph" w:customStyle="1" w:styleId="OmniPage9">
    <w:name w:val="OmniPage #9"/>
    <w:basedOn w:val="Normal"/>
    <w:pPr>
      <w:spacing w:line="248" w:lineRule="exact"/>
      <w:ind w:right="3780"/>
    </w:pPr>
  </w:style>
  <w:style w:type="paragraph" w:customStyle="1" w:styleId="OmniPage10">
    <w:name w:val="OmniPage #10"/>
    <w:basedOn w:val="Normal"/>
    <w:pPr>
      <w:spacing w:line="248" w:lineRule="exact"/>
      <w:ind w:left="60" w:right="45"/>
    </w:pPr>
  </w:style>
  <w:style w:type="paragraph" w:customStyle="1" w:styleId="OmniPage13">
    <w:name w:val="OmniPage #13"/>
    <w:basedOn w:val="Normal"/>
    <w:pPr>
      <w:tabs>
        <w:tab w:val="right" w:pos="4501"/>
      </w:tabs>
      <w:spacing w:line="248" w:lineRule="exact"/>
      <w:ind w:right="45"/>
    </w:pPr>
  </w:style>
  <w:style w:type="paragraph" w:customStyle="1" w:styleId="OmniPage257">
    <w:name w:val="OmniPage #257"/>
    <w:basedOn w:val="Normal"/>
    <w:pPr>
      <w:tabs>
        <w:tab w:val="left" w:pos="345"/>
        <w:tab w:val="right" w:pos="5208"/>
      </w:tabs>
      <w:spacing w:line="241" w:lineRule="exact"/>
      <w:ind w:right="4380"/>
    </w:pPr>
  </w:style>
  <w:style w:type="paragraph" w:customStyle="1" w:styleId="OmniPage258">
    <w:name w:val="OmniPage #258"/>
    <w:basedOn w:val="Normal"/>
    <w:pPr>
      <w:spacing w:line="180" w:lineRule="exact"/>
      <w:ind w:right="45"/>
    </w:pPr>
  </w:style>
  <w:style w:type="paragraph" w:customStyle="1" w:styleId="OmniPage513">
    <w:name w:val="OmniPage #513"/>
    <w:basedOn w:val="Normal"/>
    <w:pPr>
      <w:spacing w:line="225" w:lineRule="exact"/>
      <w:ind w:left="90" w:right="480"/>
    </w:pPr>
  </w:style>
  <w:style w:type="paragraph" w:customStyle="1" w:styleId="OmniPage514">
    <w:name w:val="OmniPage #514"/>
    <w:basedOn w:val="Normal"/>
    <w:pPr>
      <w:spacing w:line="248" w:lineRule="exact"/>
      <w:ind w:left="90" w:right="1065"/>
    </w:pPr>
  </w:style>
  <w:style w:type="paragraph" w:customStyle="1" w:styleId="OmniPage515">
    <w:name w:val="OmniPage #515"/>
    <w:basedOn w:val="Normal"/>
    <w:pPr>
      <w:spacing w:line="248" w:lineRule="exact"/>
      <w:ind w:left="75" w:right="225"/>
    </w:pPr>
  </w:style>
  <w:style w:type="paragraph" w:customStyle="1" w:styleId="OmniPage519">
    <w:name w:val="OmniPage #519"/>
    <w:basedOn w:val="Normal"/>
    <w:pPr>
      <w:spacing w:line="180" w:lineRule="exact"/>
      <w:ind w:right="225"/>
    </w:pPr>
  </w:style>
  <w:style w:type="paragraph" w:customStyle="1" w:styleId="OmniPage521">
    <w:name w:val="OmniPage #521"/>
    <w:basedOn w:val="Normal"/>
    <w:pPr>
      <w:tabs>
        <w:tab w:val="left" w:pos="450"/>
        <w:tab w:val="right" w:pos="6919"/>
      </w:tabs>
      <w:spacing w:line="225" w:lineRule="exact"/>
      <w:ind w:left="180" w:right="2820"/>
    </w:pPr>
  </w:style>
  <w:style w:type="paragraph" w:customStyle="1" w:styleId="OmniPage775">
    <w:name w:val="OmniPage #775"/>
    <w:basedOn w:val="Normal"/>
    <w:pPr>
      <w:spacing w:line="248" w:lineRule="exact"/>
      <w:ind w:right="360"/>
    </w:pPr>
  </w:style>
  <w:style w:type="paragraph" w:customStyle="1" w:styleId="OmniPage776">
    <w:name w:val="OmniPage #776"/>
    <w:basedOn w:val="Normal"/>
    <w:pPr>
      <w:spacing w:line="225" w:lineRule="exact"/>
      <w:ind w:right="150"/>
    </w:pPr>
  </w:style>
  <w:style w:type="paragraph" w:customStyle="1" w:styleId="OmniPage777">
    <w:name w:val="OmniPage #777"/>
    <w:basedOn w:val="Normal"/>
    <w:pPr>
      <w:tabs>
        <w:tab w:val="left" w:pos="2910"/>
        <w:tab w:val="left" w:pos="5700"/>
        <w:tab w:val="right" w:pos="7534"/>
      </w:tabs>
      <w:spacing w:line="192" w:lineRule="exact"/>
      <w:ind w:right="1485"/>
    </w:pPr>
  </w:style>
  <w:style w:type="paragraph" w:customStyle="1" w:styleId="OmniPage778">
    <w:name w:val="OmniPage #778"/>
    <w:basedOn w:val="Normal"/>
    <w:pPr>
      <w:tabs>
        <w:tab w:val="right" w:pos="8974"/>
      </w:tabs>
      <w:spacing w:line="248" w:lineRule="exact"/>
      <w:ind w:left="8715" w:right="45"/>
    </w:pPr>
  </w:style>
  <w:style w:type="paragraph" w:customStyle="1" w:styleId="OmniPage1038">
    <w:name w:val="OmniPage #1038"/>
    <w:basedOn w:val="Normal"/>
    <w:pPr>
      <w:tabs>
        <w:tab w:val="right" w:pos="9695"/>
      </w:tabs>
      <w:spacing w:line="248" w:lineRule="exact"/>
      <w:ind w:left="9435" w:right="45"/>
    </w:pPr>
  </w:style>
  <w:style w:type="paragraph" w:styleId="ListParagraph">
    <w:name w:val="List Paragraph"/>
    <w:basedOn w:val="Normal"/>
    <w:uiPriority w:val="34"/>
    <w:qFormat/>
    <w:pPr>
      <w:ind w:left="720"/>
      <w:contextualSpacing/>
    </w:pPr>
    <w:rPr>
      <w:rFonts w:ascii="Times New Roman" w:hAnsi="Times New Roman"/>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eastAsia="de-DE"/>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eastAsia="Times New Roman" w:hAnsi="Arial" w:cs="Times New Roman"/>
      <w:sz w:val="20"/>
      <w:szCs w:val="20"/>
      <w:lang w:eastAsia="de-DE"/>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eastAsia="Times New Roman" w:hAnsi="Arial" w:cs="Times New Roman"/>
      <w:sz w:val="20"/>
      <w:szCs w:val="20"/>
      <w:lang w:eastAsia="de-DE"/>
    </w:rPr>
  </w:style>
  <w:style w:type="paragraph" w:styleId="Title">
    <w:name w:val="Title"/>
    <w:basedOn w:val="Normal"/>
    <w:next w:val="Normal"/>
    <w:link w:val="TitleChar"/>
    <w:uiPriority w:val="10"/>
    <w:qFormat/>
    <w:pPr>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lang w:eastAsia="de-DE"/>
    </w:rPr>
  </w:style>
  <w:style w:type="paragraph" w:styleId="Subtitle">
    <w:name w:val="Subtitle"/>
    <w:basedOn w:val="Normal"/>
    <w:next w:val="Normal"/>
    <w:link w:val="SubtitleChar"/>
    <w:uiPriority w:val="11"/>
    <w:qFormat/>
    <w:pPr>
      <w:numPr>
        <w:ilvl w:val="1"/>
      </w:numPr>
      <w:spacing w:after="160"/>
    </w:pPr>
    <w:rPr>
      <w:rFonts w:ascii="Calibri" w:eastAsia="Calibri" w:hAnsi="Calibri" w:cs="Calibri"/>
      <w:color w:val="5A5A5A" w:themeColor="text1" w:themeTint="A5"/>
      <w:spacing w:val="15"/>
      <w:sz w:val="22"/>
      <w:szCs w:val="22"/>
    </w:rPr>
  </w:style>
  <w:style w:type="character" w:customStyle="1" w:styleId="SubtitleChar">
    <w:name w:val="Subtitle Char"/>
    <w:basedOn w:val="DefaultParagraphFont"/>
    <w:link w:val="Subtitle"/>
    <w:uiPriority w:val="11"/>
    <w:rPr>
      <w:color w:val="5A5A5A" w:themeColor="text1" w:themeTint="A5"/>
      <w:spacing w:val="15"/>
      <w:lang w:eastAsia="de-D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de-DE"/>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lang w:eastAsia="de-DE"/>
    </w:rPr>
  </w:style>
  <w:style w:type="character" w:styleId="SubtleEmphasis">
    <w:name w:val="Subtle Emphasis"/>
    <w:basedOn w:val="DefaultParagraphFont"/>
    <w:uiPriority w:val="19"/>
    <w:qFormat/>
    <w:rPr>
      <w:i/>
      <w:iCs/>
      <w:color w:val="404040" w:themeColor="text1" w:themeTint="BF"/>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lang w:eastAsia="de-DE"/>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FC51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1C2"/>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kumentart xmlns="3a707376-506f-4a54-80e5-a7ee0ccf0c22">1</Dokumentart>
    <Lebenslage xmlns="3a707376-506f-4a54-80e5-a7ee0ccf0c22"/>
    <Sprache xmlns="3a707376-506f-4a54-80e5-a7ee0ccf0c22">1</Sprache>
    <Schlagwort xmlns="3a707376-506f-4a54-80e5-a7ee0ccf0c22">
      <Value>109</Value>
      <Value>259</Value>
    </Schlagwort>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BB9829B882D5140ABCB1E6D3420C654" ma:contentTypeVersion="3" ma:contentTypeDescription="Ein neues Dokument erstellen." ma:contentTypeScope="" ma:versionID="1ff9e6813f6a021bde9a3ac2c4138494">
  <xsd:schema xmlns:xsd="http://www.w3.org/2001/XMLSchema" xmlns:xs="http://www.w3.org/2001/XMLSchema" xmlns:p="http://schemas.microsoft.com/office/2006/metadata/properties" xmlns:ns2="3a707376-506f-4a54-80e5-a7ee0ccf0c22" targetNamespace="http://schemas.microsoft.com/office/2006/metadata/properties" ma:root="true" ma:fieldsID="883b05fc9c717fcbf1c87f95fccc8ba6" ns2:_="">
    <xsd:import namespace="3a707376-506f-4a54-80e5-a7ee0ccf0c22"/>
    <xsd:element name="properties">
      <xsd:complexType>
        <xsd:sequence>
          <xsd:element name="documentManagement">
            <xsd:complexType>
              <xsd:all>
                <xsd:element ref="ns2:Sprache"/>
                <xsd:element ref="ns2:Schlagwort" minOccurs="0"/>
                <xsd:element ref="ns2:Lebenslage" minOccurs="0"/>
                <xsd:element ref="ns2:Dokumentar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07376-506f-4a54-80e5-a7ee0ccf0c22" elementFormDefault="qualified">
    <xsd:import namespace="http://schemas.microsoft.com/office/2006/documentManagement/types"/>
    <xsd:import namespace="http://schemas.microsoft.com/office/infopath/2007/PartnerControls"/>
    <xsd:element name="Sprache" ma:index="8" ma:displayName="Sprache" ma:list="{b9639cf6-53b2-4389-8f23-7c1c595028e4}" ma:internalName="Sprache" ma:showField="Title" ma:web="a5a6fbda-85d9-4a9d-8af4-c3f22b4a9a96">
      <xsd:simpleType>
        <xsd:restriction base="dms:Lookup"/>
      </xsd:simpleType>
    </xsd:element>
    <xsd:element name="Schlagwort" ma:index="9" nillable="true" ma:displayName="Rubrik" ma:list="{a914721d-07cd-495d-abcc-35db959a8d45}" ma:internalName="Schlagwort" ma:readOnly="false" ma:showField="Title" ma:web="a5a6fbda-85d9-4a9d-8af4-c3f22b4a9a96" ma:requiredMultiChoice="true">
      <xsd:complexType>
        <xsd:complexContent>
          <xsd:extension base="dms:MultiChoiceLookup">
            <xsd:sequence>
              <xsd:element name="Value" type="dms:Lookup" maxOccurs="unbounded" minOccurs="0" nillable="true"/>
            </xsd:sequence>
          </xsd:extension>
        </xsd:complexContent>
      </xsd:complexType>
    </xsd:element>
    <xsd:element name="Lebenslage" ma:index="10" nillable="true" ma:displayName="Lebenslage" ma:list="{5aa0c198-4f69-4978-a7bb-f3ade91d144f}" ma:internalName="Lebenslage" ma:showField="Title" ma:web="a5a6fbda-85d9-4a9d-8af4-c3f22b4a9a96">
      <xsd:complexType>
        <xsd:complexContent>
          <xsd:extension base="dms:MultiChoiceLookup">
            <xsd:sequence>
              <xsd:element name="Value" type="dms:Lookup" maxOccurs="unbounded" minOccurs="0" nillable="true"/>
            </xsd:sequence>
          </xsd:extension>
        </xsd:complexContent>
      </xsd:complexType>
    </xsd:element>
    <xsd:element name="Dokumentart" ma:index="11" ma:displayName="Dokumentart" ma:list="{40e01764-7811-4deb-8fbf-ddcff89b72d9}" ma:internalName="Dokumentart" ma:readOnly="false" ma:showField="Title" ma:web="a5a6fbda-85d9-4a9d-8af4-c3f22b4a9a96">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E289F-647A-4B26-BA78-B8DFB7F590FF}">
  <ds:schemaRefs>
    <ds:schemaRef ds:uri="http://schemas.microsoft.com/sharepoint/v3/contenttype/forms"/>
  </ds:schemaRefs>
</ds:datastoreItem>
</file>

<file path=customXml/itemProps2.xml><?xml version="1.0" encoding="utf-8"?>
<ds:datastoreItem xmlns:ds="http://schemas.openxmlformats.org/officeDocument/2006/customXml" ds:itemID="{A747B649-78DE-49F9-8C42-A5A63C5C60E5}">
  <ds:schemaRefs>
    <ds:schemaRef ds:uri="http://schemas.microsoft.com/office/2006/metadata/properties"/>
    <ds:schemaRef ds:uri="http://schemas.microsoft.com/office/infopath/2007/PartnerControls"/>
    <ds:schemaRef ds:uri="3a707376-506f-4a54-80e5-a7ee0ccf0c22"/>
  </ds:schemaRefs>
</ds:datastoreItem>
</file>

<file path=customXml/itemProps3.xml><?xml version="1.0" encoding="utf-8"?>
<ds:datastoreItem xmlns:ds="http://schemas.openxmlformats.org/officeDocument/2006/customXml" ds:itemID="{56A092C3-E94E-469A-8E1E-326403365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07376-506f-4a54-80e5-a7ee0ccf0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E784CE-C9A0-6B44-A5D0-FC66402D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2220</Words>
  <Characters>12654</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DKFZ Erfindungs- Material- und Softwaremeldung Formular</vt:lpstr>
      <vt:lpstr>DKFZ Erfindungs- Material- und Softwaremeldung Formular</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DKFZ Erfindungs- Material- und Softwaremeldung Formular</dc:title>
  <dc:subject/>
  <dc:creator>Melitta Jercher</dc:creator>
  <cp:keywords/>
  <dc:description/>
  <cp:lastModifiedBy>Joschka Hey</cp:lastModifiedBy>
  <cp:revision>5</cp:revision>
  <dcterms:created xsi:type="dcterms:W3CDTF">2022-03-16T14:08:00Z</dcterms:created>
  <dcterms:modified xsi:type="dcterms:W3CDTF">2022-05-31T14:31:00Z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0x0101003BB9829B882D5140ABCB1E6D3420C654</vt:lpwstr>
  </property>
</Properties>
</file>