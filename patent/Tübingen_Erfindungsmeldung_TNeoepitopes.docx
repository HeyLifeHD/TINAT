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70" w:type="dxa"/>
          <w:right w:w="70" w:type="dxa"/>
        </w:tblCellMar>
        <w:tblLook w:val="0000" w:firstRow="0" w:lastRow="0" w:firstColumn="0" w:lastColumn="0" w:noHBand="0" w:noVBand="0"/>
      </w:tblPr>
      <w:tblGrid>
        <w:gridCol w:w="5786"/>
        <w:gridCol w:w="3140"/>
        <w:gridCol w:w="146"/>
      </w:tblGrid>
      <w:tr w:rsidR="00172FB3" w14:paraId="69A4DF0C" w14:textId="77777777">
        <w:tc>
          <w:tcPr>
            <w:tcW w:w="3216" w:type="pct"/>
          </w:tcPr>
          <w:p w14:paraId="3D579BE3" w14:textId="77777777" w:rsidR="00172FB3" w:rsidRDefault="00172FB3">
            <w:pPr>
              <w:rPr>
                <w:rFonts w:ascii="Arial" w:hAnsi="Arial" w:cs="Arial"/>
                <w:sz w:val="28"/>
                <w:szCs w:val="28"/>
              </w:rPr>
            </w:pPr>
          </w:p>
        </w:tc>
        <w:tc>
          <w:tcPr>
            <w:tcW w:w="1704" w:type="pct"/>
          </w:tcPr>
          <w:p w14:paraId="65042104" w14:textId="77777777" w:rsidR="00172FB3" w:rsidRDefault="00172FB3">
            <w:pPr>
              <w:rPr>
                <w:rFonts w:ascii="Arial" w:hAnsi="Arial" w:cs="Arial"/>
                <w:sz w:val="28"/>
                <w:szCs w:val="28"/>
              </w:rPr>
            </w:pPr>
          </w:p>
        </w:tc>
        <w:tc>
          <w:tcPr>
            <w:tcW w:w="79" w:type="pct"/>
          </w:tcPr>
          <w:p w14:paraId="6A737037" w14:textId="77777777" w:rsidR="00172FB3" w:rsidRDefault="00172FB3">
            <w:pPr>
              <w:rPr>
                <w:rFonts w:ascii="Arial" w:hAnsi="Arial" w:cs="Arial"/>
                <w:sz w:val="28"/>
                <w:szCs w:val="28"/>
              </w:rPr>
            </w:pPr>
          </w:p>
        </w:tc>
      </w:tr>
      <w:tr w:rsidR="00172FB3" w14:paraId="46489B67" w14:textId="77777777">
        <w:trPr>
          <w:cantSplit/>
          <w:trHeight w:val="1620"/>
        </w:trPr>
        <w:tc>
          <w:tcPr>
            <w:tcW w:w="3216" w:type="pct"/>
          </w:tcPr>
          <w:p w14:paraId="750DACDE" w14:textId="77777777" w:rsidR="00172FB3" w:rsidRDefault="00550C62">
            <w:pPr>
              <w:rPr>
                <w:rFonts w:ascii="Arial" w:hAnsi="Arial" w:cs="Arial"/>
                <w:sz w:val="28"/>
                <w:szCs w:val="28"/>
              </w:rPr>
            </w:pPr>
            <w:r>
              <w:rPr>
                <w:rFonts w:ascii="Arial" w:hAnsi="Arial" w:cs="Arial"/>
                <w:noProof/>
                <w:sz w:val="28"/>
                <w:szCs w:val="28"/>
              </w:rPr>
              <w:drawing>
                <wp:anchor distT="0" distB="0" distL="114300" distR="114300" simplePos="0" relativeHeight="251658240" behindDoc="0" locked="1" layoutInCell="1" allowOverlap="1" wp14:anchorId="3C7A288B" wp14:editId="357230CB">
                  <wp:simplePos x="0" y="0"/>
                  <wp:positionH relativeFrom="column">
                    <wp:posOffset>101600</wp:posOffset>
                  </wp:positionH>
                  <wp:positionV relativeFrom="paragraph">
                    <wp:posOffset>-653415</wp:posOffset>
                  </wp:positionV>
                  <wp:extent cx="2422525" cy="623570"/>
                  <wp:effectExtent l="0" t="0" r="0" b="5080"/>
                  <wp:wrapSquare wrapText="bothSides"/>
                  <wp:docPr id="2" name="Grafik 2" descr="logo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 rgb.png"/>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422525" cy="623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4" w:type="pct"/>
          </w:tcPr>
          <w:p w14:paraId="28ADB4DD" w14:textId="77777777" w:rsidR="00172FB3" w:rsidRDefault="00550C62">
            <w:pPr>
              <w:jc w:val="right"/>
              <w:rPr>
                <w:rFonts w:ascii="Arial" w:hAnsi="Arial" w:cs="Arial"/>
                <w:sz w:val="20"/>
                <w:szCs w:val="20"/>
              </w:rPr>
            </w:pPr>
            <w:r>
              <w:rPr>
                <w:rFonts w:ascii="Arial" w:hAnsi="Arial" w:cs="Arial"/>
                <w:noProof/>
                <w:sz w:val="20"/>
                <w:szCs w:val="20"/>
              </w:rPr>
              <w:drawing>
                <wp:inline distT="0" distB="0" distL="0" distR="0" wp14:anchorId="78C69C7B" wp14:editId="766E187C">
                  <wp:extent cx="1899285" cy="78930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899285" cy="789305"/>
                          </a:xfrm>
                          <a:prstGeom prst="rect">
                            <a:avLst/>
                          </a:prstGeom>
                          <a:noFill/>
                          <a:ln>
                            <a:noFill/>
                          </a:ln>
                        </pic:spPr>
                      </pic:pic>
                    </a:graphicData>
                  </a:graphic>
                </wp:inline>
              </w:drawing>
            </w:r>
          </w:p>
        </w:tc>
        <w:tc>
          <w:tcPr>
            <w:tcW w:w="79" w:type="pct"/>
          </w:tcPr>
          <w:p w14:paraId="2B0051A3" w14:textId="77777777" w:rsidR="00172FB3" w:rsidRDefault="00172FB3">
            <w:pPr>
              <w:rPr>
                <w:rFonts w:ascii="Arial" w:hAnsi="Arial" w:cs="Arial"/>
                <w:sz w:val="28"/>
                <w:szCs w:val="28"/>
              </w:rPr>
            </w:pPr>
          </w:p>
        </w:tc>
      </w:tr>
      <w:tr w:rsidR="00172FB3" w14:paraId="755FF8AC" w14:textId="77777777">
        <w:trPr>
          <w:cantSplit/>
          <w:trHeight w:val="1845"/>
        </w:trPr>
        <w:tc>
          <w:tcPr>
            <w:tcW w:w="3216" w:type="pct"/>
          </w:tcPr>
          <w:p w14:paraId="6A7E994E" w14:textId="77777777" w:rsidR="00172FB3" w:rsidRDefault="00550C62">
            <w:pPr>
              <w:rPr>
                <w:rFonts w:ascii="Arial" w:hAnsi="Arial" w:cs="Arial"/>
              </w:rPr>
            </w:pPr>
            <w:r>
              <w:rPr>
                <w:rFonts w:ascii="Arial" w:hAnsi="Arial" w:cs="Arial"/>
                <w:sz w:val="22"/>
                <w:szCs w:val="22"/>
              </w:rPr>
              <w:t>An</w:t>
            </w:r>
          </w:p>
          <w:p w14:paraId="15CC2BD7" w14:textId="77777777" w:rsidR="00172FB3" w:rsidRDefault="00550C62">
            <w:pPr>
              <w:rPr>
                <w:rFonts w:ascii="Arial" w:hAnsi="Arial" w:cs="Arial"/>
              </w:rPr>
            </w:pPr>
            <w:r>
              <w:rPr>
                <w:rFonts w:ascii="Arial" w:hAnsi="Arial" w:cs="Arial"/>
                <w:sz w:val="22"/>
                <w:szCs w:val="22"/>
              </w:rPr>
              <w:t>Dr. Ines Dünkel, Susanne Strauß</w:t>
            </w:r>
          </w:p>
          <w:p w14:paraId="54BA9D2A" w14:textId="77777777" w:rsidR="00172FB3" w:rsidRDefault="00550C62">
            <w:pPr>
              <w:rPr>
                <w:rFonts w:ascii="Arial" w:hAnsi="Arial" w:cs="Arial"/>
              </w:rPr>
            </w:pPr>
            <w:r>
              <w:rPr>
                <w:rFonts w:ascii="Arial" w:hAnsi="Arial" w:cs="Arial"/>
                <w:sz w:val="22"/>
                <w:szCs w:val="22"/>
              </w:rPr>
              <w:t>Geschäftsstelle Technologietransfer</w:t>
            </w:r>
          </w:p>
          <w:p w14:paraId="162C27BB" w14:textId="77777777" w:rsidR="00172FB3" w:rsidRDefault="00550C62">
            <w:pPr>
              <w:tabs>
                <w:tab w:val="left" w:pos="2955"/>
              </w:tabs>
              <w:rPr>
                <w:rFonts w:ascii="Arial" w:hAnsi="Arial" w:cs="Arial"/>
              </w:rPr>
            </w:pPr>
            <w:r>
              <w:rPr>
                <w:rFonts w:ascii="Arial" w:hAnsi="Arial" w:cs="Arial"/>
                <w:sz w:val="22"/>
                <w:szCs w:val="22"/>
              </w:rPr>
              <w:t>der Medizinischen Fakultät</w:t>
            </w:r>
          </w:p>
          <w:p w14:paraId="36FCF1BF" w14:textId="77777777" w:rsidR="00172FB3" w:rsidRDefault="00550C62">
            <w:pPr>
              <w:tabs>
                <w:tab w:val="left" w:pos="2955"/>
              </w:tabs>
              <w:rPr>
                <w:rFonts w:ascii="Arial" w:hAnsi="Arial" w:cs="Arial"/>
              </w:rPr>
            </w:pPr>
            <w:r>
              <w:rPr>
                <w:rFonts w:ascii="Arial" w:hAnsi="Arial" w:cs="Arial"/>
                <w:sz w:val="22"/>
                <w:szCs w:val="22"/>
              </w:rPr>
              <w:t>Dekanat MFT, Bereich Forschung</w:t>
            </w:r>
          </w:p>
          <w:p w14:paraId="20D30ACC" w14:textId="77777777" w:rsidR="00172FB3" w:rsidRDefault="00550C62">
            <w:pPr>
              <w:rPr>
                <w:rFonts w:ascii="Arial" w:hAnsi="Arial" w:cs="Arial"/>
              </w:rPr>
            </w:pPr>
            <w:r>
              <w:rPr>
                <w:rFonts w:ascii="Arial" w:hAnsi="Arial" w:cs="Arial"/>
                <w:sz w:val="22"/>
                <w:szCs w:val="22"/>
              </w:rPr>
              <w:t>Geissweg 5/1</w:t>
            </w:r>
          </w:p>
          <w:p w14:paraId="5B5208DA" w14:textId="77777777" w:rsidR="00172FB3" w:rsidRDefault="00550C62">
            <w:pPr>
              <w:rPr>
                <w:rFonts w:ascii="Arial" w:hAnsi="Arial" w:cs="Arial"/>
              </w:rPr>
            </w:pPr>
            <w:r>
              <w:rPr>
                <w:rFonts w:ascii="Arial" w:hAnsi="Arial" w:cs="Arial"/>
                <w:sz w:val="22"/>
                <w:szCs w:val="22"/>
              </w:rPr>
              <w:t>72076 Tübingen</w:t>
            </w:r>
          </w:p>
          <w:p w14:paraId="752A7DBE" w14:textId="77777777" w:rsidR="00172FB3" w:rsidRDefault="00172FB3">
            <w:pPr>
              <w:rPr>
                <w:rFonts w:ascii="Arial" w:hAnsi="Arial" w:cs="Arial"/>
              </w:rPr>
            </w:pPr>
          </w:p>
          <w:p w14:paraId="7A26C719" w14:textId="77777777" w:rsidR="00172FB3" w:rsidRDefault="00550C62">
            <w:pPr>
              <w:rPr>
                <w:rFonts w:ascii="Arial" w:hAnsi="Arial" w:cs="Arial"/>
                <w:b/>
              </w:rPr>
            </w:pPr>
            <w:r>
              <w:rPr>
                <w:rFonts w:ascii="Arial" w:hAnsi="Arial" w:cs="Arial"/>
                <w:b/>
                <w:sz w:val="22"/>
                <w:szCs w:val="22"/>
              </w:rPr>
              <w:t>- persönlich -</w:t>
            </w:r>
          </w:p>
        </w:tc>
        <w:tc>
          <w:tcPr>
            <w:tcW w:w="1704" w:type="pct"/>
          </w:tcPr>
          <w:p w14:paraId="3CB10BA2" w14:textId="77777777" w:rsidR="00172FB3" w:rsidRDefault="00550C62">
            <w:pPr>
              <w:rPr>
                <w:rFonts w:ascii="Arial" w:hAnsi="Arial" w:cs="Arial"/>
                <w:b/>
                <w:sz w:val="20"/>
                <w:szCs w:val="20"/>
              </w:rPr>
            </w:pPr>
            <w:r>
              <w:rPr>
                <w:rFonts w:ascii="Arial" w:hAnsi="Arial" w:cs="Arial"/>
                <w:b/>
                <w:sz w:val="20"/>
                <w:szCs w:val="20"/>
              </w:rPr>
              <w:t>Nur von der Geschäftsstelle auszufüllen</w:t>
            </w:r>
          </w:p>
          <w:p w14:paraId="6F1821F0" w14:textId="77777777" w:rsidR="00172FB3" w:rsidRDefault="00172FB3">
            <w:pPr>
              <w:rPr>
                <w:rFonts w:ascii="Arial" w:hAnsi="Arial" w:cs="Arial"/>
                <w:sz w:val="20"/>
                <w:szCs w:val="20"/>
              </w:rPr>
            </w:pPr>
          </w:p>
          <w:p w14:paraId="0BDAD719" w14:textId="77777777" w:rsidR="00172FB3" w:rsidRDefault="00550C62">
            <w:pPr>
              <w:spacing w:line="360" w:lineRule="auto"/>
              <w:rPr>
                <w:rFonts w:ascii="Arial" w:hAnsi="Arial" w:cs="Arial"/>
                <w:sz w:val="20"/>
                <w:szCs w:val="20"/>
              </w:rPr>
            </w:pPr>
            <w:r>
              <w:rPr>
                <w:rFonts w:ascii="Arial" w:hAnsi="Arial" w:cs="Arial"/>
                <w:sz w:val="20"/>
                <w:szCs w:val="20"/>
              </w:rPr>
              <w:t>Vollständiger Eingang</w:t>
            </w:r>
          </w:p>
          <w:p w14:paraId="657A8490" w14:textId="77777777" w:rsidR="00172FB3" w:rsidRDefault="00550C62">
            <w:pPr>
              <w:spacing w:line="360" w:lineRule="auto"/>
              <w:rPr>
                <w:rFonts w:ascii="Arial" w:hAnsi="Arial" w:cs="Arial"/>
                <w:sz w:val="20"/>
                <w:szCs w:val="20"/>
              </w:rPr>
            </w:pPr>
            <w:r>
              <w:rPr>
                <w:rFonts w:ascii="Arial" w:hAnsi="Arial" w:cs="Arial"/>
                <w:sz w:val="20"/>
                <w:szCs w:val="20"/>
              </w:rPr>
              <w:t>am: ……………………..</w:t>
            </w:r>
          </w:p>
          <w:p w14:paraId="283C8824" w14:textId="77777777" w:rsidR="00172FB3" w:rsidRDefault="00550C62">
            <w:pPr>
              <w:spacing w:line="360" w:lineRule="auto"/>
              <w:rPr>
                <w:rFonts w:ascii="Arial" w:hAnsi="Arial" w:cs="Arial"/>
                <w:sz w:val="20"/>
                <w:szCs w:val="20"/>
              </w:rPr>
            </w:pPr>
            <w:r>
              <w:rPr>
                <w:rFonts w:ascii="Arial" w:hAnsi="Arial" w:cs="Arial"/>
                <w:sz w:val="20"/>
                <w:szCs w:val="20"/>
              </w:rPr>
              <w:t>Ablauf der 4-Monatsfrist:</w:t>
            </w:r>
          </w:p>
          <w:p w14:paraId="353FA246" w14:textId="77777777" w:rsidR="00172FB3" w:rsidRDefault="00550C62">
            <w:pPr>
              <w:spacing w:line="360" w:lineRule="auto"/>
              <w:rPr>
                <w:rFonts w:ascii="Arial" w:hAnsi="Arial" w:cs="Arial"/>
                <w:sz w:val="20"/>
                <w:szCs w:val="20"/>
              </w:rPr>
            </w:pPr>
            <w:r>
              <w:rPr>
                <w:rFonts w:ascii="Arial" w:hAnsi="Arial" w:cs="Arial"/>
                <w:sz w:val="20"/>
                <w:szCs w:val="20"/>
              </w:rPr>
              <w:t>am: ……………………..</w:t>
            </w:r>
          </w:p>
          <w:p w14:paraId="65411F0F" w14:textId="77777777" w:rsidR="00172FB3" w:rsidRDefault="00550C62">
            <w:pPr>
              <w:spacing w:line="360" w:lineRule="auto"/>
              <w:rPr>
                <w:rFonts w:ascii="Arial" w:hAnsi="Arial" w:cs="Arial"/>
                <w:sz w:val="20"/>
                <w:szCs w:val="20"/>
              </w:rPr>
            </w:pPr>
            <w:r>
              <w:rPr>
                <w:rFonts w:ascii="Arial" w:hAnsi="Arial" w:cs="Arial"/>
                <w:sz w:val="20"/>
                <w:szCs w:val="20"/>
              </w:rPr>
              <w:t xml:space="preserve">Mitteilung der Unvollständigkeit </w:t>
            </w:r>
          </w:p>
          <w:p w14:paraId="0E51752B" w14:textId="77777777" w:rsidR="00172FB3" w:rsidRDefault="00550C62">
            <w:pPr>
              <w:rPr>
                <w:rFonts w:ascii="Arial" w:hAnsi="Arial" w:cs="Arial"/>
                <w:sz w:val="20"/>
                <w:szCs w:val="20"/>
              </w:rPr>
            </w:pPr>
            <w:r>
              <w:rPr>
                <w:rFonts w:ascii="Arial" w:hAnsi="Arial" w:cs="Arial"/>
                <w:sz w:val="20"/>
                <w:szCs w:val="20"/>
              </w:rPr>
              <w:t>am: ……………………...</w:t>
            </w:r>
          </w:p>
        </w:tc>
        <w:tc>
          <w:tcPr>
            <w:tcW w:w="79" w:type="pct"/>
          </w:tcPr>
          <w:p w14:paraId="6608A99E" w14:textId="77777777" w:rsidR="00172FB3" w:rsidRDefault="00172FB3">
            <w:pPr>
              <w:rPr>
                <w:rFonts w:ascii="Arial" w:hAnsi="Arial" w:cs="Arial"/>
                <w:sz w:val="20"/>
                <w:szCs w:val="20"/>
              </w:rPr>
            </w:pPr>
          </w:p>
        </w:tc>
      </w:tr>
    </w:tbl>
    <w:p w14:paraId="7DD3DC5C" w14:textId="77777777" w:rsidR="00172FB3" w:rsidRDefault="00172FB3">
      <w:pPr>
        <w:rPr>
          <w:rFonts w:ascii="Arial" w:hAnsi="Arial" w:cs="Arial"/>
          <w:sz w:val="28"/>
          <w:szCs w:val="28"/>
        </w:rPr>
      </w:pPr>
    </w:p>
    <w:p w14:paraId="43B9BB9E" w14:textId="77777777" w:rsidR="00172FB3" w:rsidRDefault="00172FB3">
      <w:pPr>
        <w:rPr>
          <w:rFonts w:ascii="Arial" w:hAnsi="Arial" w:cs="Arial"/>
          <w:sz w:val="28"/>
          <w:szCs w:val="28"/>
        </w:rPr>
      </w:pPr>
    </w:p>
    <w:p w14:paraId="475F8287" w14:textId="77777777" w:rsidR="00172FB3" w:rsidRDefault="00172FB3">
      <w:pPr>
        <w:rPr>
          <w:rFonts w:ascii="Arial" w:hAnsi="Arial" w:cs="Arial"/>
          <w:sz w:val="28"/>
          <w:szCs w:val="28"/>
        </w:rPr>
      </w:pPr>
    </w:p>
    <w:p w14:paraId="361F3EA0" w14:textId="77777777" w:rsidR="00172FB3" w:rsidRDefault="00172FB3">
      <w:pPr>
        <w:rPr>
          <w:rFonts w:ascii="Arial" w:hAnsi="Arial" w:cs="Arial"/>
          <w:sz w:val="28"/>
          <w:szCs w:val="28"/>
        </w:rPr>
      </w:pPr>
    </w:p>
    <w:p w14:paraId="67B241D6" w14:textId="77777777" w:rsidR="00172FB3" w:rsidRDefault="00550C62">
      <w:pPr>
        <w:jc w:val="center"/>
        <w:rPr>
          <w:rFonts w:ascii="Arial" w:hAnsi="Arial" w:cs="Arial"/>
          <w:b/>
          <w:sz w:val="32"/>
          <w:szCs w:val="32"/>
        </w:rPr>
      </w:pPr>
      <w:r>
        <w:rPr>
          <w:rFonts w:ascii="Arial" w:hAnsi="Arial" w:cs="Arial"/>
          <w:b/>
          <w:sz w:val="32"/>
          <w:szCs w:val="32"/>
        </w:rPr>
        <w:t>Erfindungsmeldung</w:t>
      </w:r>
    </w:p>
    <w:p w14:paraId="3C94940C" w14:textId="77777777" w:rsidR="00172FB3" w:rsidRDefault="00172FB3">
      <w:pPr>
        <w:rPr>
          <w:rFonts w:ascii="Arial" w:hAnsi="Arial" w:cs="Arial"/>
          <w:sz w:val="20"/>
          <w:szCs w:val="20"/>
        </w:rPr>
      </w:pPr>
    </w:p>
    <w:p w14:paraId="2B005A04" w14:textId="77777777" w:rsidR="00172FB3" w:rsidRDefault="00172FB3">
      <w:pPr>
        <w:rPr>
          <w:rFonts w:ascii="Arial" w:hAnsi="Arial" w:cs="Arial"/>
          <w:sz w:val="20"/>
          <w:szCs w:val="20"/>
        </w:rPr>
      </w:pPr>
    </w:p>
    <w:p w14:paraId="478A1422" w14:textId="77777777" w:rsidR="00172FB3" w:rsidRDefault="00550C62">
      <w:pPr>
        <w:jc w:val="center"/>
        <w:rPr>
          <w:rFonts w:ascii="Arial" w:hAnsi="Arial" w:cs="Arial"/>
        </w:rPr>
      </w:pPr>
      <w:r>
        <w:rPr>
          <w:rFonts w:ascii="Arial" w:hAnsi="Arial" w:cs="Arial"/>
          <w:sz w:val="22"/>
          <w:szCs w:val="22"/>
        </w:rPr>
        <w:t>Nur im verschlossenen Umschlag versenden!</w:t>
      </w:r>
    </w:p>
    <w:p w14:paraId="17333D89" w14:textId="77777777" w:rsidR="00172FB3" w:rsidRDefault="00172FB3"/>
    <w:tbl>
      <w:tblPr>
        <w:tblW w:w="5000" w:type="pct"/>
        <w:tblCellMar>
          <w:left w:w="70" w:type="dxa"/>
          <w:right w:w="70" w:type="dxa"/>
        </w:tblCellMar>
        <w:tblLook w:val="0000" w:firstRow="0" w:lastRow="0" w:firstColumn="0" w:lastColumn="0" w:noHBand="0" w:noVBand="0"/>
      </w:tblPr>
      <w:tblGrid>
        <w:gridCol w:w="9062"/>
      </w:tblGrid>
      <w:tr w:rsidR="00172FB3" w14:paraId="768FCFA1"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23CC7ACD" w14:textId="77777777" w:rsidR="00172FB3" w:rsidRDefault="00550C62">
            <w:pPr>
              <w:rPr>
                <w:rFonts w:ascii="Arial" w:hAnsi="Arial" w:cs="Arial"/>
                <w:b/>
                <w:sz w:val="20"/>
                <w:szCs w:val="20"/>
              </w:rPr>
            </w:pPr>
            <w:r>
              <w:rPr>
                <w:rFonts w:ascii="Arial" w:hAnsi="Arial" w:cs="Arial"/>
                <w:b/>
                <w:sz w:val="20"/>
                <w:szCs w:val="20"/>
              </w:rPr>
              <w:t>Kurzbezeichnung der Erfindung (Akronym)</w:t>
            </w:r>
          </w:p>
        </w:tc>
      </w:tr>
      <w:tr w:rsidR="00172FB3" w14:paraId="2C23B604" w14:textId="77777777">
        <w:trPr>
          <w:cantSplit/>
          <w:trHeight w:val="296"/>
        </w:trPr>
        <w:tc>
          <w:tcPr>
            <w:tcW w:w="5000" w:type="pct"/>
            <w:tcBorders>
              <w:top w:val="single" w:sz="4" w:space="0" w:color="auto"/>
              <w:left w:val="single" w:sz="4" w:space="0" w:color="auto"/>
              <w:bottom w:val="single" w:sz="4" w:space="0" w:color="auto"/>
              <w:right w:val="single" w:sz="4" w:space="0" w:color="auto"/>
            </w:tcBorders>
          </w:tcPr>
          <w:p w14:paraId="061D466F" w14:textId="317AB3B8" w:rsidR="00172FB3" w:rsidRDefault="007435B6">
            <w:pPr>
              <w:rPr>
                <w:rFonts w:ascii="Arial" w:hAnsi="Arial" w:cs="Arial"/>
                <w:sz w:val="20"/>
                <w:szCs w:val="20"/>
              </w:rPr>
            </w:pPr>
            <w:r>
              <w:rPr>
                <w:rFonts w:ascii="Arial" w:hAnsi="Arial" w:cs="Arial"/>
                <w:sz w:val="20"/>
                <w:szCs w:val="20"/>
              </w:rPr>
              <w:t>DNMT- und HDAC-Inhibitor induzierte Neoepitope</w:t>
            </w:r>
          </w:p>
        </w:tc>
      </w:tr>
    </w:tbl>
    <w:p w14:paraId="710A78F0" w14:textId="77777777" w:rsidR="00172FB3" w:rsidRDefault="00172FB3"/>
    <w:tbl>
      <w:tblPr>
        <w:tblW w:w="5000" w:type="pct"/>
        <w:tblCellMar>
          <w:left w:w="70" w:type="dxa"/>
          <w:right w:w="70" w:type="dxa"/>
        </w:tblCellMar>
        <w:tblLook w:val="0000" w:firstRow="0" w:lastRow="0" w:firstColumn="0" w:lastColumn="0" w:noHBand="0" w:noVBand="0"/>
      </w:tblPr>
      <w:tblGrid>
        <w:gridCol w:w="9062"/>
      </w:tblGrid>
      <w:tr w:rsidR="00172FB3" w14:paraId="42F5915F"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39CE85F3" w14:textId="77777777" w:rsidR="00172FB3" w:rsidRDefault="00550C62">
            <w:pPr>
              <w:rPr>
                <w:rFonts w:ascii="Arial" w:hAnsi="Arial" w:cs="Arial"/>
                <w:b/>
                <w:sz w:val="20"/>
                <w:szCs w:val="20"/>
              </w:rPr>
            </w:pPr>
            <w:r>
              <w:rPr>
                <w:rFonts w:ascii="Arial" w:hAnsi="Arial" w:cs="Arial"/>
                <w:b/>
                <w:sz w:val="20"/>
                <w:szCs w:val="20"/>
              </w:rPr>
              <w:t>Bezeichnung der Erfindung</w:t>
            </w:r>
          </w:p>
        </w:tc>
      </w:tr>
      <w:tr w:rsidR="00172FB3" w14:paraId="055F18E6" w14:textId="77777777">
        <w:trPr>
          <w:cantSplit/>
          <w:trHeight w:val="230"/>
        </w:trPr>
        <w:tc>
          <w:tcPr>
            <w:tcW w:w="5000" w:type="pct"/>
            <w:vMerge w:val="restart"/>
            <w:tcBorders>
              <w:top w:val="single" w:sz="4" w:space="0" w:color="auto"/>
              <w:left w:val="single" w:sz="4" w:space="0" w:color="auto"/>
              <w:bottom w:val="single" w:sz="4" w:space="0" w:color="auto"/>
              <w:right w:val="single" w:sz="4" w:space="0" w:color="auto"/>
            </w:tcBorders>
          </w:tcPr>
          <w:p w14:paraId="61D6B809" w14:textId="791002C7" w:rsidR="00172FB3" w:rsidRDefault="007435B6" w:rsidP="00E07097">
            <w:pPr>
              <w:rPr>
                <w:rFonts w:ascii="Arial" w:hAnsi="Arial" w:cs="Arial"/>
                <w:sz w:val="20"/>
                <w:szCs w:val="20"/>
              </w:rPr>
            </w:pPr>
            <w:r>
              <w:rPr>
                <w:rFonts w:ascii="Arial" w:hAnsi="Arial" w:cs="Arial"/>
                <w:sz w:val="20"/>
                <w:szCs w:val="20"/>
              </w:rPr>
              <w:t xml:space="preserve">Durch </w:t>
            </w:r>
            <w:r w:rsidR="00E07097" w:rsidRPr="00E07097">
              <w:rPr>
                <w:rFonts w:ascii="Arial" w:hAnsi="Arial" w:cs="Arial"/>
                <w:sz w:val="20"/>
                <w:szCs w:val="20"/>
              </w:rPr>
              <w:t xml:space="preserve">DNA Methyltransferase </w:t>
            </w:r>
            <w:r w:rsidR="00E07097">
              <w:rPr>
                <w:rFonts w:ascii="Arial" w:hAnsi="Arial" w:cs="Arial"/>
                <w:sz w:val="20"/>
                <w:szCs w:val="20"/>
              </w:rPr>
              <w:t>(</w:t>
            </w:r>
            <w:r>
              <w:rPr>
                <w:rFonts w:ascii="Arial" w:hAnsi="Arial" w:cs="Arial"/>
                <w:sz w:val="20"/>
                <w:szCs w:val="20"/>
              </w:rPr>
              <w:t>DNMT</w:t>
            </w:r>
            <w:r w:rsidR="00E07097">
              <w:rPr>
                <w:rFonts w:ascii="Arial" w:hAnsi="Arial" w:cs="Arial"/>
                <w:sz w:val="20"/>
                <w:szCs w:val="20"/>
              </w:rPr>
              <w:t>)-</w:t>
            </w:r>
            <w:r>
              <w:rPr>
                <w:rFonts w:ascii="Arial" w:hAnsi="Arial" w:cs="Arial"/>
                <w:sz w:val="20"/>
                <w:szCs w:val="20"/>
              </w:rPr>
              <w:t xml:space="preserve"> und </w:t>
            </w:r>
            <w:r w:rsidR="00E07097">
              <w:rPr>
                <w:rFonts w:ascii="Arial" w:hAnsi="Arial" w:cs="Arial"/>
                <w:sz w:val="20"/>
                <w:szCs w:val="20"/>
              </w:rPr>
              <w:t xml:space="preserve">Histon </w:t>
            </w:r>
            <w:r w:rsidR="00E07097" w:rsidRPr="00E07097">
              <w:rPr>
                <w:rFonts w:ascii="Arial" w:hAnsi="Arial" w:cs="Arial"/>
                <w:sz w:val="20"/>
                <w:szCs w:val="20"/>
              </w:rPr>
              <w:t xml:space="preserve">Deacetylase </w:t>
            </w:r>
            <w:r w:rsidR="00E07097">
              <w:rPr>
                <w:rFonts w:ascii="Arial" w:hAnsi="Arial" w:cs="Arial"/>
                <w:sz w:val="20"/>
                <w:szCs w:val="20"/>
              </w:rPr>
              <w:t>(</w:t>
            </w:r>
            <w:r>
              <w:rPr>
                <w:rFonts w:ascii="Arial" w:hAnsi="Arial" w:cs="Arial"/>
                <w:sz w:val="20"/>
                <w:szCs w:val="20"/>
              </w:rPr>
              <w:t>HDAC</w:t>
            </w:r>
            <w:r w:rsidR="00E07097">
              <w:rPr>
                <w:rFonts w:ascii="Arial" w:hAnsi="Arial" w:cs="Arial"/>
                <w:sz w:val="20"/>
                <w:szCs w:val="20"/>
              </w:rPr>
              <w:t>)</w:t>
            </w:r>
            <w:r>
              <w:rPr>
                <w:rFonts w:ascii="Arial" w:hAnsi="Arial" w:cs="Arial"/>
                <w:sz w:val="20"/>
                <w:szCs w:val="20"/>
              </w:rPr>
              <w:t>-Inhibitor induzierte</w:t>
            </w:r>
            <w:r w:rsidR="00550C62">
              <w:rPr>
                <w:rFonts w:ascii="Arial" w:hAnsi="Arial" w:cs="Arial"/>
                <w:sz w:val="20"/>
                <w:szCs w:val="20"/>
              </w:rPr>
              <w:t xml:space="preserve"> HLA-Kla</w:t>
            </w:r>
            <w:r>
              <w:rPr>
                <w:rFonts w:ascii="Arial" w:hAnsi="Arial" w:cs="Arial"/>
                <w:sz w:val="20"/>
                <w:szCs w:val="20"/>
              </w:rPr>
              <w:t>sse I und HLA-Klasse II Peptide</w:t>
            </w:r>
            <w:r w:rsidR="00550C62">
              <w:rPr>
                <w:rFonts w:ascii="Arial" w:hAnsi="Arial" w:cs="Arial"/>
                <w:sz w:val="20"/>
                <w:szCs w:val="20"/>
              </w:rPr>
              <w:t xml:space="preserve">, </w:t>
            </w:r>
            <w:r w:rsidR="00E07097">
              <w:rPr>
                <w:rFonts w:ascii="Arial" w:hAnsi="Arial" w:cs="Arial"/>
                <w:sz w:val="20"/>
                <w:szCs w:val="20"/>
              </w:rPr>
              <w:t>welche</w:t>
            </w:r>
            <w:r w:rsidR="00550C62">
              <w:rPr>
                <w:rFonts w:ascii="Arial" w:hAnsi="Arial" w:cs="Arial"/>
                <w:sz w:val="20"/>
                <w:szCs w:val="20"/>
              </w:rPr>
              <w:t xml:space="preserve"> die Grundlage für die Entwicklung </w:t>
            </w:r>
            <w:r w:rsidR="00E90B85">
              <w:rPr>
                <w:rFonts w:ascii="Arial" w:hAnsi="Arial" w:cs="Arial"/>
                <w:sz w:val="20"/>
                <w:szCs w:val="20"/>
              </w:rPr>
              <w:t xml:space="preserve">kombinatorischer </w:t>
            </w:r>
            <w:r w:rsidR="00550C62">
              <w:rPr>
                <w:rFonts w:ascii="Arial" w:hAnsi="Arial" w:cs="Arial"/>
                <w:sz w:val="20"/>
                <w:szCs w:val="20"/>
              </w:rPr>
              <w:t xml:space="preserve">Peptid-basierter Immuntherapien für </w:t>
            </w:r>
            <w:r w:rsidR="00E432FE">
              <w:rPr>
                <w:rFonts w:ascii="Arial" w:hAnsi="Arial" w:cs="Arial"/>
                <w:sz w:val="20"/>
                <w:szCs w:val="20"/>
              </w:rPr>
              <w:t>Krebspatienten unter DNMT- oder HDAC-Inhibitor Behandlung</w:t>
            </w:r>
            <w:r w:rsidR="00463A9D">
              <w:rPr>
                <w:rFonts w:ascii="Arial" w:hAnsi="Arial" w:cs="Arial"/>
                <w:sz w:val="20"/>
                <w:szCs w:val="20"/>
              </w:rPr>
              <w:t xml:space="preserve"> darstellen</w:t>
            </w:r>
            <w:ins w:id="0" w:author="Joschka Hey" w:date="2022-05-31T07:55:00Z">
              <w:r w:rsidR="00134CA2">
                <w:rPr>
                  <w:rFonts w:ascii="Arial" w:hAnsi="Arial" w:cs="Arial"/>
                  <w:sz w:val="20"/>
                  <w:szCs w:val="20"/>
                </w:rPr>
                <w:t xml:space="preserve"> oder als </w:t>
              </w:r>
            </w:ins>
            <w:ins w:id="1" w:author="Joschka Hey" w:date="2022-05-31T08:42:00Z">
              <w:r w:rsidR="0004461A">
                <w:rPr>
                  <w:rFonts w:ascii="Arial" w:hAnsi="Arial" w:cs="Arial"/>
                  <w:sz w:val="20"/>
                  <w:szCs w:val="20"/>
                </w:rPr>
                <w:t xml:space="preserve">prognostischer und diagnostischer </w:t>
              </w:r>
            </w:ins>
            <w:ins w:id="2" w:author="Joschka Hey" w:date="2022-05-31T07:55:00Z">
              <w:r w:rsidR="00134CA2">
                <w:rPr>
                  <w:rFonts w:ascii="Arial" w:hAnsi="Arial" w:cs="Arial"/>
                  <w:sz w:val="20"/>
                  <w:szCs w:val="20"/>
                </w:rPr>
                <w:t>Biomarker für d</w:t>
              </w:r>
            </w:ins>
            <w:ins w:id="3" w:author="Joschka Hey" w:date="2022-05-31T08:42:00Z">
              <w:r w:rsidR="00FD036C">
                <w:rPr>
                  <w:rFonts w:ascii="Arial" w:hAnsi="Arial" w:cs="Arial"/>
                  <w:sz w:val="20"/>
                  <w:szCs w:val="20"/>
                </w:rPr>
                <w:t xml:space="preserve">as erfolgreiche </w:t>
              </w:r>
            </w:ins>
            <w:ins w:id="4" w:author="Joschka Hey" w:date="2022-05-31T07:55:00Z">
              <w:r w:rsidR="00134CA2" w:rsidRPr="00134CA2">
                <w:rPr>
                  <w:rFonts w:ascii="Arial" w:hAnsi="Arial" w:cs="Arial"/>
                  <w:sz w:val="20"/>
                  <w:szCs w:val="20"/>
                </w:rPr>
                <w:t xml:space="preserve">Ansprechen auf </w:t>
              </w:r>
            </w:ins>
            <w:ins w:id="5" w:author="Joschka Hey" w:date="2022-05-31T07:56:00Z">
              <w:r w:rsidR="00134CA2">
                <w:rPr>
                  <w:rFonts w:ascii="Arial" w:hAnsi="Arial" w:cs="Arial"/>
                  <w:sz w:val="20"/>
                  <w:szCs w:val="20"/>
                </w:rPr>
                <w:t xml:space="preserve">die Behandlung </w:t>
              </w:r>
            </w:ins>
            <w:ins w:id="6" w:author="Joschka Hey" w:date="2022-05-31T07:57:00Z">
              <w:r w:rsidR="00134CA2">
                <w:rPr>
                  <w:rFonts w:ascii="Arial" w:hAnsi="Arial" w:cs="Arial"/>
                  <w:sz w:val="20"/>
                  <w:szCs w:val="20"/>
                </w:rPr>
                <w:t xml:space="preserve">mit DNMT- und HDAC-Inhibitoren </w:t>
              </w:r>
            </w:ins>
            <w:ins w:id="7" w:author="Joschka Hey" w:date="2022-05-31T07:56:00Z">
              <w:r w:rsidR="00134CA2">
                <w:rPr>
                  <w:rFonts w:ascii="Arial" w:hAnsi="Arial" w:cs="Arial"/>
                  <w:sz w:val="20"/>
                  <w:szCs w:val="20"/>
                </w:rPr>
                <w:t xml:space="preserve">dienen. </w:t>
              </w:r>
            </w:ins>
            <w:del w:id="8" w:author="Joschka Hey" w:date="2022-05-31T07:56:00Z">
              <w:r w:rsidR="00E432FE" w:rsidDel="00134CA2">
                <w:rPr>
                  <w:rFonts w:ascii="Arial" w:hAnsi="Arial" w:cs="Arial"/>
                  <w:sz w:val="20"/>
                  <w:szCs w:val="20"/>
                </w:rPr>
                <w:delText>.</w:delText>
              </w:r>
            </w:del>
          </w:p>
        </w:tc>
      </w:tr>
      <w:tr w:rsidR="00172FB3" w14:paraId="51280DBD" w14:textId="77777777">
        <w:trPr>
          <w:cantSplit/>
          <w:trHeight w:val="230"/>
        </w:trPr>
        <w:tc>
          <w:tcPr>
            <w:tcW w:w="5000" w:type="pct"/>
            <w:vMerge/>
            <w:tcBorders>
              <w:left w:val="single" w:sz="4" w:space="0" w:color="auto"/>
              <w:bottom w:val="single" w:sz="4" w:space="0" w:color="auto"/>
              <w:right w:val="single" w:sz="4" w:space="0" w:color="auto"/>
            </w:tcBorders>
          </w:tcPr>
          <w:p w14:paraId="2C4AEB0D" w14:textId="77777777" w:rsidR="00172FB3" w:rsidRDefault="00172FB3">
            <w:pPr>
              <w:rPr>
                <w:rFonts w:ascii="Arial" w:hAnsi="Arial" w:cs="Arial"/>
                <w:sz w:val="20"/>
                <w:szCs w:val="20"/>
              </w:rPr>
            </w:pPr>
          </w:p>
        </w:tc>
      </w:tr>
      <w:tr w:rsidR="00172FB3" w14:paraId="157F7075" w14:textId="77777777">
        <w:trPr>
          <w:cantSplit/>
          <w:trHeight w:val="230"/>
        </w:trPr>
        <w:tc>
          <w:tcPr>
            <w:tcW w:w="5000" w:type="pct"/>
            <w:vMerge/>
            <w:tcBorders>
              <w:left w:val="single" w:sz="4" w:space="0" w:color="auto"/>
              <w:bottom w:val="single" w:sz="4" w:space="0" w:color="auto"/>
              <w:right w:val="single" w:sz="4" w:space="0" w:color="auto"/>
            </w:tcBorders>
          </w:tcPr>
          <w:p w14:paraId="08A3F876" w14:textId="77777777" w:rsidR="00172FB3" w:rsidRDefault="00172FB3">
            <w:pPr>
              <w:rPr>
                <w:rFonts w:ascii="Arial" w:hAnsi="Arial" w:cs="Arial"/>
                <w:sz w:val="20"/>
                <w:szCs w:val="20"/>
              </w:rPr>
            </w:pPr>
          </w:p>
        </w:tc>
      </w:tr>
      <w:tr w:rsidR="00172FB3" w14:paraId="7797FA66" w14:textId="77777777">
        <w:trPr>
          <w:cantSplit/>
          <w:trHeight w:val="230"/>
        </w:trPr>
        <w:tc>
          <w:tcPr>
            <w:tcW w:w="5000" w:type="pct"/>
            <w:vMerge/>
            <w:tcBorders>
              <w:left w:val="single" w:sz="4" w:space="0" w:color="auto"/>
              <w:bottom w:val="single" w:sz="4" w:space="0" w:color="auto"/>
              <w:right w:val="single" w:sz="4" w:space="0" w:color="auto"/>
            </w:tcBorders>
          </w:tcPr>
          <w:p w14:paraId="5509E4B6" w14:textId="77777777" w:rsidR="00172FB3" w:rsidRDefault="00172FB3">
            <w:pPr>
              <w:rPr>
                <w:rFonts w:ascii="Arial" w:hAnsi="Arial" w:cs="Arial"/>
                <w:sz w:val="20"/>
                <w:szCs w:val="20"/>
              </w:rPr>
            </w:pPr>
          </w:p>
        </w:tc>
      </w:tr>
      <w:tr w:rsidR="00172FB3" w14:paraId="43B18BD6" w14:textId="77777777">
        <w:trPr>
          <w:cantSplit/>
          <w:trHeight w:val="230"/>
        </w:trPr>
        <w:tc>
          <w:tcPr>
            <w:tcW w:w="5000" w:type="pct"/>
            <w:vMerge/>
            <w:tcBorders>
              <w:left w:val="single" w:sz="4" w:space="0" w:color="auto"/>
              <w:bottom w:val="single" w:sz="4" w:space="0" w:color="auto"/>
              <w:right w:val="single" w:sz="4" w:space="0" w:color="auto"/>
            </w:tcBorders>
          </w:tcPr>
          <w:p w14:paraId="1C6E048E" w14:textId="77777777" w:rsidR="00172FB3" w:rsidRDefault="00172FB3">
            <w:pPr>
              <w:rPr>
                <w:rFonts w:ascii="Arial" w:hAnsi="Arial" w:cs="Arial"/>
                <w:sz w:val="20"/>
                <w:szCs w:val="20"/>
              </w:rPr>
            </w:pPr>
          </w:p>
        </w:tc>
      </w:tr>
      <w:tr w:rsidR="00172FB3" w14:paraId="11B26674" w14:textId="77777777">
        <w:trPr>
          <w:cantSplit/>
          <w:trHeight w:val="230"/>
        </w:trPr>
        <w:tc>
          <w:tcPr>
            <w:tcW w:w="5000" w:type="pct"/>
            <w:vMerge/>
            <w:tcBorders>
              <w:left w:val="single" w:sz="4" w:space="0" w:color="auto"/>
              <w:bottom w:val="single" w:sz="4" w:space="0" w:color="auto"/>
              <w:right w:val="single" w:sz="4" w:space="0" w:color="auto"/>
            </w:tcBorders>
          </w:tcPr>
          <w:p w14:paraId="0D4E58D4" w14:textId="77777777" w:rsidR="00172FB3" w:rsidRDefault="00172FB3">
            <w:pPr>
              <w:rPr>
                <w:rFonts w:ascii="Arial" w:hAnsi="Arial" w:cs="Arial"/>
                <w:sz w:val="20"/>
                <w:szCs w:val="20"/>
              </w:rPr>
            </w:pPr>
          </w:p>
        </w:tc>
      </w:tr>
      <w:tr w:rsidR="00172FB3" w14:paraId="23227875" w14:textId="77777777">
        <w:trPr>
          <w:cantSplit/>
          <w:trHeight w:val="230"/>
        </w:trPr>
        <w:tc>
          <w:tcPr>
            <w:tcW w:w="5000" w:type="pct"/>
            <w:vMerge/>
            <w:tcBorders>
              <w:left w:val="single" w:sz="4" w:space="0" w:color="auto"/>
              <w:bottom w:val="single" w:sz="4" w:space="0" w:color="auto"/>
              <w:right w:val="single" w:sz="4" w:space="0" w:color="auto"/>
            </w:tcBorders>
          </w:tcPr>
          <w:p w14:paraId="041134C7" w14:textId="77777777" w:rsidR="00172FB3" w:rsidRDefault="00172FB3">
            <w:pPr>
              <w:rPr>
                <w:rFonts w:ascii="Arial" w:hAnsi="Arial" w:cs="Arial"/>
                <w:sz w:val="20"/>
                <w:szCs w:val="20"/>
              </w:rPr>
            </w:pPr>
          </w:p>
        </w:tc>
      </w:tr>
      <w:tr w:rsidR="00172FB3" w14:paraId="04D41C20" w14:textId="77777777">
        <w:trPr>
          <w:cantSplit/>
          <w:trHeight w:val="230"/>
        </w:trPr>
        <w:tc>
          <w:tcPr>
            <w:tcW w:w="5000" w:type="pct"/>
            <w:vMerge/>
            <w:tcBorders>
              <w:left w:val="single" w:sz="4" w:space="0" w:color="auto"/>
              <w:bottom w:val="single" w:sz="4" w:space="0" w:color="auto"/>
              <w:right w:val="single" w:sz="4" w:space="0" w:color="auto"/>
            </w:tcBorders>
          </w:tcPr>
          <w:p w14:paraId="7C73E2E3" w14:textId="77777777" w:rsidR="00172FB3" w:rsidRDefault="00172FB3">
            <w:pPr>
              <w:rPr>
                <w:rFonts w:ascii="Arial" w:hAnsi="Arial" w:cs="Arial"/>
                <w:sz w:val="20"/>
                <w:szCs w:val="20"/>
              </w:rPr>
            </w:pPr>
          </w:p>
        </w:tc>
      </w:tr>
      <w:tr w:rsidR="00172FB3" w14:paraId="4E42AFB9" w14:textId="77777777">
        <w:trPr>
          <w:cantSplit/>
          <w:trHeight w:val="230"/>
        </w:trPr>
        <w:tc>
          <w:tcPr>
            <w:tcW w:w="5000" w:type="pct"/>
            <w:vMerge/>
            <w:tcBorders>
              <w:left w:val="single" w:sz="4" w:space="0" w:color="auto"/>
              <w:bottom w:val="single" w:sz="4" w:space="0" w:color="auto"/>
              <w:right w:val="single" w:sz="4" w:space="0" w:color="auto"/>
            </w:tcBorders>
          </w:tcPr>
          <w:p w14:paraId="58479C44" w14:textId="77777777" w:rsidR="00172FB3" w:rsidRDefault="00172FB3">
            <w:pPr>
              <w:rPr>
                <w:rFonts w:ascii="Arial" w:hAnsi="Arial" w:cs="Arial"/>
                <w:sz w:val="20"/>
                <w:szCs w:val="20"/>
              </w:rPr>
            </w:pPr>
          </w:p>
        </w:tc>
      </w:tr>
      <w:tr w:rsidR="00172FB3" w14:paraId="3EA7DAF6" w14:textId="77777777">
        <w:trPr>
          <w:cantSplit/>
          <w:trHeight w:val="230"/>
        </w:trPr>
        <w:tc>
          <w:tcPr>
            <w:tcW w:w="5000" w:type="pct"/>
            <w:vMerge/>
            <w:tcBorders>
              <w:left w:val="single" w:sz="4" w:space="0" w:color="auto"/>
              <w:bottom w:val="single" w:sz="4" w:space="0" w:color="auto"/>
              <w:right w:val="single" w:sz="4" w:space="0" w:color="auto"/>
            </w:tcBorders>
          </w:tcPr>
          <w:p w14:paraId="6F5C2FEF" w14:textId="77777777" w:rsidR="00172FB3" w:rsidRDefault="00172FB3">
            <w:pPr>
              <w:rPr>
                <w:rFonts w:ascii="Arial" w:hAnsi="Arial" w:cs="Arial"/>
                <w:sz w:val="20"/>
                <w:szCs w:val="20"/>
              </w:rPr>
            </w:pPr>
          </w:p>
        </w:tc>
      </w:tr>
      <w:tr w:rsidR="00172FB3" w14:paraId="1FF67458" w14:textId="77777777">
        <w:trPr>
          <w:cantSplit/>
          <w:trHeight w:val="230"/>
        </w:trPr>
        <w:tc>
          <w:tcPr>
            <w:tcW w:w="5000" w:type="pct"/>
            <w:vMerge/>
            <w:tcBorders>
              <w:left w:val="single" w:sz="4" w:space="0" w:color="auto"/>
              <w:bottom w:val="single" w:sz="4" w:space="0" w:color="auto"/>
              <w:right w:val="single" w:sz="4" w:space="0" w:color="auto"/>
            </w:tcBorders>
          </w:tcPr>
          <w:p w14:paraId="4887E203" w14:textId="77777777" w:rsidR="00172FB3" w:rsidRDefault="00172FB3">
            <w:pPr>
              <w:rPr>
                <w:rFonts w:ascii="Arial" w:hAnsi="Arial" w:cs="Arial"/>
                <w:sz w:val="20"/>
                <w:szCs w:val="20"/>
              </w:rPr>
            </w:pPr>
          </w:p>
        </w:tc>
      </w:tr>
      <w:tr w:rsidR="00172FB3" w14:paraId="65171E2B" w14:textId="77777777">
        <w:trPr>
          <w:cantSplit/>
          <w:trHeight w:val="230"/>
        </w:trPr>
        <w:tc>
          <w:tcPr>
            <w:tcW w:w="5000" w:type="pct"/>
            <w:vMerge/>
            <w:tcBorders>
              <w:left w:val="single" w:sz="4" w:space="0" w:color="auto"/>
              <w:bottom w:val="single" w:sz="4" w:space="0" w:color="auto"/>
              <w:right w:val="single" w:sz="4" w:space="0" w:color="auto"/>
            </w:tcBorders>
          </w:tcPr>
          <w:p w14:paraId="4CDA12FC" w14:textId="77777777" w:rsidR="00172FB3" w:rsidRDefault="00172FB3">
            <w:pPr>
              <w:rPr>
                <w:rFonts w:ascii="Arial" w:hAnsi="Arial" w:cs="Arial"/>
                <w:sz w:val="20"/>
                <w:szCs w:val="20"/>
              </w:rPr>
            </w:pPr>
          </w:p>
        </w:tc>
      </w:tr>
      <w:tr w:rsidR="00172FB3" w14:paraId="231EB00E" w14:textId="77777777">
        <w:trPr>
          <w:cantSplit/>
          <w:trHeight w:val="230"/>
        </w:trPr>
        <w:tc>
          <w:tcPr>
            <w:tcW w:w="5000" w:type="pct"/>
            <w:vMerge/>
            <w:tcBorders>
              <w:left w:val="single" w:sz="4" w:space="0" w:color="auto"/>
              <w:bottom w:val="single" w:sz="4" w:space="0" w:color="auto"/>
              <w:right w:val="single" w:sz="4" w:space="0" w:color="auto"/>
            </w:tcBorders>
          </w:tcPr>
          <w:p w14:paraId="42ED428B" w14:textId="77777777" w:rsidR="00172FB3" w:rsidRDefault="00172FB3">
            <w:pPr>
              <w:rPr>
                <w:rFonts w:ascii="Arial" w:hAnsi="Arial" w:cs="Arial"/>
                <w:sz w:val="20"/>
                <w:szCs w:val="20"/>
              </w:rPr>
            </w:pPr>
          </w:p>
        </w:tc>
      </w:tr>
    </w:tbl>
    <w:p w14:paraId="6B54CF97" w14:textId="77777777" w:rsidR="00172FB3" w:rsidRDefault="00172FB3"/>
    <w:tbl>
      <w:tblPr>
        <w:tblW w:w="5000" w:type="pct"/>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9062"/>
      </w:tblGrid>
      <w:tr w:rsidR="00172FB3" w14:paraId="13DFFA2B" w14:textId="77777777">
        <w:tc>
          <w:tcPr>
            <w:tcW w:w="5000" w:type="pct"/>
            <w:tcBorders>
              <w:top w:val="single" w:sz="4" w:space="0" w:color="auto"/>
              <w:bottom w:val="single" w:sz="4" w:space="0" w:color="auto"/>
              <w:right w:val="single" w:sz="4" w:space="0" w:color="auto"/>
            </w:tcBorders>
            <w:shd w:val="clear" w:color="auto" w:fill="D9D9D9" w:themeFill="background1" w:themeFillShade="D9"/>
          </w:tcPr>
          <w:p w14:paraId="2FACD123" w14:textId="77777777" w:rsidR="00172FB3" w:rsidRDefault="00550C62">
            <w:pPr>
              <w:rPr>
                <w:rFonts w:ascii="Arial" w:hAnsi="Arial" w:cs="Arial"/>
                <w:b/>
                <w:sz w:val="20"/>
                <w:szCs w:val="20"/>
              </w:rPr>
            </w:pPr>
            <w:r>
              <w:rPr>
                <w:rFonts w:ascii="Arial" w:hAnsi="Arial" w:cs="Arial"/>
                <w:b/>
                <w:sz w:val="20"/>
                <w:szCs w:val="20"/>
              </w:rPr>
              <w:t>Verantwortliche/r Ansprechpartner/in (bei mehreren Beteiligten)</w:t>
            </w:r>
          </w:p>
        </w:tc>
      </w:tr>
      <w:tr w:rsidR="00172FB3" w14:paraId="45F5DFFC" w14:textId="77777777">
        <w:trPr>
          <w:trHeight w:val="1742"/>
        </w:trPr>
        <w:tc>
          <w:tcPr>
            <w:tcW w:w="5000" w:type="pct"/>
            <w:tcBorders>
              <w:top w:val="single" w:sz="4" w:space="0" w:color="auto"/>
              <w:bottom w:val="single" w:sz="4" w:space="0" w:color="auto"/>
              <w:right w:val="single" w:sz="4" w:space="0" w:color="auto"/>
            </w:tcBorders>
          </w:tcPr>
          <w:p w14:paraId="128CFDEB" w14:textId="77777777" w:rsidR="00172FB3" w:rsidRDefault="00550C62">
            <w:pPr>
              <w:rPr>
                <w:rFonts w:ascii="Arial" w:hAnsi="Arial" w:cs="Arial"/>
                <w:sz w:val="20"/>
                <w:szCs w:val="20"/>
              </w:rPr>
            </w:pPr>
            <w:r>
              <w:rPr>
                <w:rFonts w:ascii="Arial" w:hAnsi="Arial" w:cs="Arial"/>
                <w:sz w:val="20"/>
                <w:szCs w:val="20"/>
              </w:rPr>
              <w:t>Prof. Dr. med. Juliane Walz</w:t>
            </w:r>
          </w:p>
        </w:tc>
      </w:tr>
    </w:tbl>
    <w:p w14:paraId="049EA88F" w14:textId="637855B6" w:rsidR="00172FB3" w:rsidRDefault="00550C62">
      <w:pPr>
        <w:rPr>
          <w:rFonts w:ascii="Arial" w:hAnsi="Arial" w:cs="Arial"/>
          <w:sz w:val="20"/>
          <w:szCs w:val="20"/>
        </w:rPr>
      </w:pPr>
      <w:r>
        <w:rPr>
          <w:rFonts w:ascii="Arial" w:hAnsi="Arial" w:cs="Arial"/>
          <w:sz w:val="20"/>
          <w:szCs w:val="20"/>
        </w:rPr>
        <w:br w:type="page"/>
      </w:r>
    </w:p>
    <w:p w14:paraId="49528066" w14:textId="77777777" w:rsidR="00972917" w:rsidRDefault="00972917" w:rsidP="0097291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rPr>
      </w:pPr>
      <w:r>
        <w:rPr>
          <w:rFonts w:ascii="Arial" w:hAnsi="Arial" w:cs="Arial"/>
          <w:b/>
        </w:rPr>
        <w:lastRenderedPageBreak/>
        <w:t>Teil A: Angaben zu den Erfinder/innen</w:t>
      </w:r>
    </w:p>
    <w:p w14:paraId="7D14A73C" w14:textId="77777777" w:rsidR="00972917" w:rsidRDefault="00972917" w:rsidP="00972917">
      <w:pPr>
        <w:rPr>
          <w:rFonts w:ascii="Arial" w:hAnsi="Arial" w:cs="Arial"/>
          <w:sz w:val="20"/>
          <w:szCs w:val="20"/>
        </w:rPr>
      </w:pPr>
      <w:r>
        <w:rPr>
          <w:rFonts w:ascii="Arial" w:hAnsi="Arial" w:cs="Arial"/>
          <w:sz w:val="20"/>
          <w:szCs w:val="20"/>
        </w:rPr>
        <w:t>Teil A für jede an der Erfindung beteiligte Person auf jeweils separater Seite vollständig ausgefüllt beifügen.</w:t>
      </w:r>
    </w:p>
    <w:p w14:paraId="1C60B55D" w14:textId="77777777" w:rsidR="00972917" w:rsidRDefault="00972917" w:rsidP="00972917">
      <w:pPr>
        <w:rPr>
          <w:rFonts w:ascii="Arial" w:hAnsi="Arial" w:cs="Arial"/>
          <w:sz w:val="20"/>
          <w:szCs w:val="20"/>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36"/>
      </w:tblGrid>
      <w:tr w:rsidR="00972917" w14:paraId="24E07DD6" w14:textId="77777777" w:rsidTr="00610B5F">
        <w:trPr>
          <w:cantSplit/>
          <w:trHeight w:val="127"/>
        </w:trPr>
        <w:tc>
          <w:tcPr>
            <w:tcW w:w="5000" w:type="pct"/>
            <w:shd w:val="clear" w:color="auto" w:fill="E0E0E0"/>
          </w:tcPr>
          <w:p w14:paraId="451A8155" w14:textId="77777777" w:rsidR="00972917" w:rsidRDefault="00972917" w:rsidP="00610B5F">
            <w:pPr>
              <w:rPr>
                <w:rFonts w:ascii="Arial" w:hAnsi="Arial" w:cs="Arial"/>
                <w:b/>
                <w:sz w:val="20"/>
                <w:szCs w:val="20"/>
              </w:rPr>
            </w:pPr>
            <w:r>
              <w:rPr>
                <w:rFonts w:ascii="Arial" w:hAnsi="Arial" w:cs="Arial"/>
                <w:b/>
                <w:sz w:val="20"/>
                <w:szCs w:val="20"/>
              </w:rPr>
              <w:t>Kurzbezeichnung der Erfindung (Akronym):</w:t>
            </w:r>
          </w:p>
        </w:tc>
      </w:tr>
      <w:tr w:rsidR="00972917" w14:paraId="14E81796" w14:textId="77777777" w:rsidTr="00610B5F">
        <w:trPr>
          <w:cantSplit/>
          <w:trHeight w:val="227"/>
        </w:trPr>
        <w:tc>
          <w:tcPr>
            <w:tcW w:w="5000" w:type="pct"/>
          </w:tcPr>
          <w:p w14:paraId="53483A0E" w14:textId="0D162D18" w:rsidR="00972917" w:rsidRDefault="00E432FE" w:rsidP="00610B5F">
            <w:pPr>
              <w:rPr>
                <w:rFonts w:ascii="Arial" w:hAnsi="Arial" w:cs="Arial"/>
                <w:sz w:val="20"/>
                <w:szCs w:val="20"/>
              </w:rPr>
            </w:pPr>
            <w:r>
              <w:rPr>
                <w:rFonts w:ascii="Arial" w:hAnsi="Arial" w:cs="Arial"/>
                <w:sz w:val="20"/>
                <w:szCs w:val="20"/>
              </w:rPr>
              <w:t>DNMT- und HDAC-Inhibitor induzierte Neoepitope</w:t>
            </w:r>
          </w:p>
        </w:tc>
      </w:tr>
    </w:tbl>
    <w:p w14:paraId="26DD8992" w14:textId="77777777" w:rsidR="00972917" w:rsidRDefault="00972917" w:rsidP="00972917">
      <w:pPr>
        <w:rPr>
          <w:rFonts w:ascii="Arial" w:hAnsi="Arial" w:cs="Arial"/>
          <w:sz w:val="20"/>
          <w:szCs w:val="20"/>
        </w:rPr>
      </w:pPr>
    </w:p>
    <w:tbl>
      <w:tblPr>
        <w:tblW w:w="5039" w:type="pct"/>
        <w:tblCellMar>
          <w:left w:w="70" w:type="dxa"/>
          <w:right w:w="70" w:type="dxa"/>
        </w:tblCellMar>
        <w:tblLook w:val="0000" w:firstRow="0" w:lastRow="0" w:firstColumn="0" w:lastColumn="0" w:noHBand="0" w:noVBand="0"/>
      </w:tblPr>
      <w:tblGrid>
        <w:gridCol w:w="3629"/>
        <w:gridCol w:w="5504"/>
      </w:tblGrid>
      <w:tr w:rsidR="00972917" w14:paraId="631F7EB7" w14:textId="77777777" w:rsidTr="00610B5F">
        <w:tc>
          <w:tcPr>
            <w:tcW w:w="5000" w:type="pct"/>
            <w:gridSpan w:val="2"/>
            <w:tcBorders>
              <w:top w:val="single" w:sz="4" w:space="0" w:color="auto"/>
              <w:left w:val="single" w:sz="4" w:space="0" w:color="auto"/>
              <w:bottom w:val="single" w:sz="4" w:space="0" w:color="auto"/>
              <w:right w:val="single" w:sz="4" w:space="0" w:color="auto"/>
            </w:tcBorders>
            <w:shd w:val="clear" w:color="auto" w:fill="E0E0E0"/>
          </w:tcPr>
          <w:p w14:paraId="1BF362BC" w14:textId="77777777" w:rsidR="00972917" w:rsidRDefault="00972917" w:rsidP="00610B5F">
            <w:pPr>
              <w:rPr>
                <w:rFonts w:ascii="Arial" w:hAnsi="Arial" w:cs="Arial"/>
                <w:b/>
                <w:sz w:val="20"/>
                <w:szCs w:val="20"/>
              </w:rPr>
            </w:pPr>
            <w:r>
              <w:rPr>
                <w:rFonts w:ascii="Arial" w:hAnsi="Arial" w:cs="Arial"/>
                <w:b/>
                <w:sz w:val="20"/>
                <w:szCs w:val="20"/>
              </w:rPr>
              <w:t>Persönliche Angaben zum Zeitpunkt der Erfindung</w:t>
            </w:r>
          </w:p>
        </w:tc>
      </w:tr>
      <w:tr w:rsidR="007C0E1B" w14:paraId="5CCBF9D9" w14:textId="77777777" w:rsidTr="00610B5F">
        <w:tc>
          <w:tcPr>
            <w:tcW w:w="1987" w:type="pct"/>
            <w:tcBorders>
              <w:top w:val="single" w:sz="4" w:space="0" w:color="auto"/>
              <w:bottom w:val="single" w:sz="4" w:space="0" w:color="auto"/>
              <w:right w:val="single" w:sz="4" w:space="0" w:color="auto"/>
            </w:tcBorders>
          </w:tcPr>
          <w:p w14:paraId="4A4D2A11" w14:textId="77777777" w:rsidR="007C0E1B" w:rsidRDefault="007C0E1B" w:rsidP="007C0E1B">
            <w:pPr>
              <w:rPr>
                <w:rFonts w:ascii="Arial" w:hAnsi="Arial" w:cs="Arial"/>
                <w:sz w:val="20"/>
                <w:szCs w:val="20"/>
              </w:rPr>
            </w:pPr>
            <w:r>
              <w:rPr>
                <w:rFonts w:ascii="Arial" w:hAnsi="Arial" w:cs="Arial"/>
                <w:sz w:val="20"/>
                <w:szCs w:val="20"/>
              </w:rPr>
              <w:t>Name</w:t>
            </w:r>
          </w:p>
        </w:tc>
        <w:tc>
          <w:tcPr>
            <w:tcW w:w="3013" w:type="pct"/>
            <w:tcBorders>
              <w:top w:val="single" w:sz="4" w:space="0" w:color="auto"/>
              <w:left w:val="single" w:sz="4" w:space="0" w:color="auto"/>
              <w:bottom w:val="single" w:sz="4" w:space="0" w:color="auto"/>
            </w:tcBorders>
          </w:tcPr>
          <w:p w14:paraId="0D53A41F" w14:textId="1ED4481D" w:rsidR="007C0E1B" w:rsidRDefault="007C0E1B" w:rsidP="007C0E1B">
            <w:pPr>
              <w:rPr>
                <w:rFonts w:ascii="Arial" w:hAnsi="Arial" w:cs="Arial"/>
                <w:sz w:val="20"/>
                <w:szCs w:val="20"/>
              </w:rPr>
            </w:pPr>
            <w:r>
              <w:rPr>
                <w:rFonts w:ascii="Arial" w:hAnsi="Arial" w:cs="Arial"/>
                <w:sz w:val="20"/>
                <w:szCs w:val="20"/>
              </w:rPr>
              <w:t>Walz</w:t>
            </w:r>
          </w:p>
        </w:tc>
      </w:tr>
      <w:tr w:rsidR="007C0E1B" w14:paraId="340E56C7" w14:textId="77777777" w:rsidTr="00610B5F">
        <w:tc>
          <w:tcPr>
            <w:tcW w:w="1987" w:type="pct"/>
            <w:tcBorders>
              <w:top w:val="single" w:sz="4" w:space="0" w:color="auto"/>
              <w:bottom w:val="single" w:sz="4" w:space="0" w:color="auto"/>
              <w:right w:val="single" w:sz="4" w:space="0" w:color="auto"/>
            </w:tcBorders>
          </w:tcPr>
          <w:p w14:paraId="183CE9B4" w14:textId="77777777" w:rsidR="007C0E1B" w:rsidRDefault="007C0E1B" w:rsidP="007C0E1B">
            <w:pPr>
              <w:rPr>
                <w:rFonts w:ascii="Arial" w:hAnsi="Arial" w:cs="Arial"/>
                <w:sz w:val="20"/>
                <w:szCs w:val="20"/>
              </w:rPr>
            </w:pPr>
            <w:r>
              <w:rPr>
                <w:rFonts w:ascii="Arial" w:hAnsi="Arial" w:cs="Arial"/>
                <w:sz w:val="20"/>
                <w:szCs w:val="20"/>
              </w:rPr>
              <w:t>Vorname</w:t>
            </w:r>
          </w:p>
        </w:tc>
        <w:tc>
          <w:tcPr>
            <w:tcW w:w="3013" w:type="pct"/>
            <w:tcBorders>
              <w:top w:val="single" w:sz="4" w:space="0" w:color="auto"/>
              <w:left w:val="single" w:sz="4" w:space="0" w:color="auto"/>
              <w:bottom w:val="single" w:sz="4" w:space="0" w:color="auto"/>
            </w:tcBorders>
          </w:tcPr>
          <w:p w14:paraId="73DE5922" w14:textId="50DF331C" w:rsidR="007C0E1B" w:rsidRDefault="007C0E1B" w:rsidP="007C0E1B">
            <w:pPr>
              <w:rPr>
                <w:rFonts w:ascii="Arial" w:hAnsi="Arial" w:cs="Arial"/>
                <w:color w:val="000000"/>
                <w:sz w:val="20"/>
                <w:szCs w:val="20"/>
              </w:rPr>
            </w:pPr>
            <w:r>
              <w:rPr>
                <w:rFonts w:ascii="Arial" w:hAnsi="Arial" w:cs="Arial"/>
                <w:color w:val="000000"/>
                <w:sz w:val="20"/>
                <w:szCs w:val="20"/>
              </w:rPr>
              <w:t>Juliane</w:t>
            </w:r>
          </w:p>
        </w:tc>
      </w:tr>
      <w:tr w:rsidR="007C0E1B" w14:paraId="17BD7BA0" w14:textId="77777777" w:rsidTr="00610B5F">
        <w:tc>
          <w:tcPr>
            <w:tcW w:w="1987" w:type="pct"/>
            <w:tcBorders>
              <w:top w:val="single" w:sz="4" w:space="0" w:color="auto"/>
              <w:bottom w:val="single" w:sz="4" w:space="0" w:color="auto"/>
              <w:right w:val="single" w:sz="4" w:space="0" w:color="auto"/>
            </w:tcBorders>
          </w:tcPr>
          <w:p w14:paraId="2523D9A6" w14:textId="77777777" w:rsidR="007C0E1B" w:rsidRDefault="007C0E1B" w:rsidP="007C0E1B">
            <w:pPr>
              <w:rPr>
                <w:rFonts w:ascii="Arial" w:hAnsi="Arial" w:cs="Arial"/>
                <w:sz w:val="20"/>
                <w:szCs w:val="20"/>
              </w:rPr>
            </w:pPr>
            <w:r>
              <w:rPr>
                <w:rFonts w:ascii="Arial" w:hAnsi="Arial" w:cs="Arial"/>
                <w:sz w:val="20"/>
                <w:szCs w:val="20"/>
              </w:rPr>
              <w:t>Titel /Akad. Grad</w:t>
            </w:r>
          </w:p>
        </w:tc>
        <w:tc>
          <w:tcPr>
            <w:tcW w:w="3013" w:type="pct"/>
            <w:tcBorders>
              <w:top w:val="single" w:sz="4" w:space="0" w:color="auto"/>
              <w:left w:val="single" w:sz="4" w:space="0" w:color="auto"/>
              <w:bottom w:val="single" w:sz="4" w:space="0" w:color="auto"/>
            </w:tcBorders>
          </w:tcPr>
          <w:p w14:paraId="6B618879" w14:textId="75EA7157" w:rsidR="007C0E1B" w:rsidRDefault="007C0E1B" w:rsidP="007C0E1B">
            <w:pPr>
              <w:rPr>
                <w:rFonts w:ascii="Arial" w:hAnsi="Arial" w:cs="Arial"/>
                <w:color w:val="000000"/>
                <w:sz w:val="20"/>
                <w:szCs w:val="20"/>
              </w:rPr>
            </w:pPr>
            <w:r>
              <w:rPr>
                <w:rFonts w:ascii="Arial" w:hAnsi="Arial" w:cs="Arial"/>
                <w:color w:val="000000"/>
                <w:sz w:val="20"/>
                <w:szCs w:val="20"/>
              </w:rPr>
              <w:t>Prof. Dr. med.</w:t>
            </w:r>
          </w:p>
        </w:tc>
      </w:tr>
      <w:tr w:rsidR="007C0E1B" w14:paraId="1B0D98F5" w14:textId="77777777" w:rsidTr="00610B5F">
        <w:tc>
          <w:tcPr>
            <w:tcW w:w="1987" w:type="pct"/>
            <w:tcBorders>
              <w:top w:val="single" w:sz="4" w:space="0" w:color="auto"/>
              <w:bottom w:val="single" w:sz="4" w:space="0" w:color="auto"/>
              <w:right w:val="single" w:sz="4" w:space="0" w:color="auto"/>
            </w:tcBorders>
          </w:tcPr>
          <w:p w14:paraId="5B3C71BB" w14:textId="77777777" w:rsidR="007C0E1B" w:rsidRDefault="007C0E1B" w:rsidP="007C0E1B">
            <w:pPr>
              <w:rPr>
                <w:rFonts w:ascii="Arial" w:hAnsi="Arial" w:cs="Arial"/>
                <w:sz w:val="20"/>
                <w:szCs w:val="20"/>
              </w:rPr>
            </w:pPr>
            <w:r>
              <w:rPr>
                <w:rFonts w:ascii="Arial" w:hAnsi="Arial" w:cs="Arial"/>
                <w:sz w:val="20"/>
                <w:szCs w:val="20"/>
              </w:rPr>
              <w:t>Beruf</w:t>
            </w:r>
          </w:p>
        </w:tc>
        <w:tc>
          <w:tcPr>
            <w:tcW w:w="3013" w:type="pct"/>
            <w:tcBorders>
              <w:top w:val="single" w:sz="4" w:space="0" w:color="auto"/>
              <w:left w:val="single" w:sz="4" w:space="0" w:color="auto"/>
              <w:bottom w:val="single" w:sz="4" w:space="0" w:color="auto"/>
            </w:tcBorders>
          </w:tcPr>
          <w:p w14:paraId="38E3ED26" w14:textId="506AA38A" w:rsidR="007C0E1B" w:rsidRDefault="007C0E1B" w:rsidP="007C0E1B">
            <w:pPr>
              <w:rPr>
                <w:rFonts w:ascii="Arial" w:hAnsi="Arial" w:cs="Arial"/>
                <w:sz w:val="20"/>
                <w:szCs w:val="20"/>
              </w:rPr>
            </w:pPr>
            <w:r>
              <w:rPr>
                <w:rFonts w:ascii="Arial" w:hAnsi="Arial" w:cs="Arial"/>
                <w:sz w:val="20"/>
                <w:szCs w:val="20"/>
              </w:rPr>
              <w:t>Ärztin</w:t>
            </w:r>
          </w:p>
        </w:tc>
      </w:tr>
      <w:tr w:rsidR="007C0E1B" w14:paraId="73907B43" w14:textId="77777777" w:rsidTr="00610B5F">
        <w:tc>
          <w:tcPr>
            <w:tcW w:w="1987" w:type="pct"/>
            <w:tcBorders>
              <w:top w:val="single" w:sz="4" w:space="0" w:color="auto"/>
              <w:bottom w:val="single" w:sz="4" w:space="0" w:color="auto"/>
              <w:right w:val="single" w:sz="4" w:space="0" w:color="auto"/>
            </w:tcBorders>
          </w:tcPr>
          <w:p w14:paraId="73B1B3C9" w14:textId="77777777" w:rsidR="007C0E1B" w:rsidRDefault="007C0E1B" w:rsidP="007C0E1B">
            <w:pPr>
              <w:rPr>
                <w:rFonts w:ascii="Arial" w:hAnsi="Arial" w:cs="Arial"/>
                <w:sz w:val="20"/>
                <w:szCs w:val="20"/>
              </w:rPr>
            </w:pPr>
            <w:r>
              <w:rPr>
                <w:rFonts w:ascii="Arial" w:hAnsi="Arial" w:cs="Arial"/>
                <w:sz w:val="20"/>
                <w:szCs w:val="20"/>
              </w:rPr>
              <w:t>Dienststellung</w:t>
            </w:r>
          </w:p>
        </w:tc>
        <w:tc>
          <w:tcPr>
            <w:tcW w:w="3013" w:type="pct"/>
            <w:tcBorders>
              <w:top w:val="single" w:sz="4" w:space="0" w:color="auto"/>
              <w:left w:val="single" w:sz="4" w:space="0" w:color="auto"/>
              <w:bottom w:val="single" w:sz="4" w:space="0" w:color="auto"/>
            </w:tcBorders>
          </w:tcPr>
          <w:p w14:paraId="034B1C7C" w14:textId="061D4C94" w:rsidR="007C0E1B" w:rsidRDefault="00E432FE" w:rsidP="00E432FE">
            <w:pPr>
              <w:rPr>
                <w:rFonts w:ascii="Arial" w:hAnsi="Arial" w:cs="Arial"/>
                <w:sz w:val="20"/>
                <w:szCs w:val="20"/>
              </w:rPr>
            </w:pPr>
            <w:r w:rsidRPr="00E432FE">
              <w:rPr>
                <w:rFonts w:ascii="Arial" w:hAnsi="Arial" w:cs="Arial"/>
                <w:sz w:val="20"/>
                <w:szCs w:val="20"/>
              </w:rPr>
              <w:t>Abteilung Peptid-basierte Immuntherapie</w:t>
            </w:r>
          </w:p>
        </w:tc>
      </w:tr>
      <w:tr w:rsidR="007C0E1B" w14:paraId="71C3BCA2" w14:textId="77777777" w:rsidTr="00610B5F">
        <w:tc>
          <w:tcPr>
            <w:tcW w:w="1987" w:type="pct"/>
            <w:tcBorders>
              <w:top w:val="single" w:sz="4" w:space="0" w:color="auto"/>
              <w:bottom w:val="single" w:sz="4" w:space="0" w:color="auto"/>
              <w:right w:val="single" w:sz="4" w:space="0" w:color="auto"/>
            </w:tcBorders>
          </w:tcPr>
          <w:p w14:paraId="08D5BEB8" w14:textId="77777777" w:rsidR="007C0E1B" w:rsidRDefault="007C0E1B" w:rsidP="007C0E1B">
            <w:pPr>
              <w:rPr>
                <w:rFonts w:ascii="Arial" w:hAnsi="Arial" w:cs="Arial"/>
                <w:sz w:val="20"/>
                <w:szCs w:val="20"/>
              </w:rPr>
            </w:pPr>
            <w:r>
              <w:rPr>
                <w:rFonts w:ascii="Arial" w:hAnsi="Arial" w:cs="Arial"/>
                <w:sz w:val="20"/>
                <w:szCs w:val="20"/>
              </w:rPr>
              <w:t>Art der Beschäftigung</w:t>
            </w:r>
          </w:p>
        </w:tc>
        <w:tc>
          <w:tcPr>
            <w:tcW w:w="3013" w:type="pct"/>
            <w:tcBorders>
              <w:top w:val="single" w:sz="4" w:space="0" w:color="auto"/>
              <w:left w:val="single" w:sz="4" w:space="0" w:color="auto"/>
              <w:bottom w:val="single" w:sz="4" w:space="0" w:color="auto"/>
            </w:tcBorders>
          </w:tcPr>
          <w:p w14:paraId="0B024953" w14:textId="6ED0E1B7" w:rsidR="007C0E1B" w:rsidRDefault="007C0E1B" w:rsidP="007C0E1B">
            <w:pPr>
              <w:rPr>
                <w:rFonts w:ascii="Arial" w:hAnsi="Arial" w:cs="Arial"/>
                <w:color w:val="000000"/>
                <w:sz w:val="20"/>
                <w:szCs w:val="20"/>
              </w:rPr>
            </w:pPr>
            <w:r>
              <w:rPr>
                <w:rFonts w:ascii="Arial" w:hAnsi="Arial" w:cs="Arial"/>
                <w:color w:val="000000"/>
                <w:sz w:val="20"/>
                <w:szCs w:val="20"/>
              </w:rPr>
              <w:t>Oberärztin und Arbeitsgruppenleiterin</w:t>
            </w:r>
          </w:p>
        </w:tc>
      </w:tr>
      <w:tr w:rsidR="007C0E1B" w14:paraId="640AD4D4" w14:textId="77777777" w:rsidTr="00610B5F">
        <w:tc>
          <w:tcPr>
            <w:tcW w:w="1987" w:type="pct"/>
            <w:tcBorders>
              <w:top w:val="single" w:sz="4" w:space="0" w:color="auto"/>
              <w:bottom w:val="single" w:sz="4" w:space="0" w:color="auto"/>
              <w:right w:val="single" w:sz="4" w:space="0" w:color="auto"/>
            </w:tcBorders>
          </w:tcPr>
          <w:p w14:paraId="7D2877A0" w14:textId="77777777" w:rsidR="007C0E1B" w:rsidRDefault="007C0E1B" w:rsidP="007C0E1B">
            <w:pPr>
              <w:rPr>
                <w:rFonts w:ascii="Arial" w:hAnsi="Arial" w:cs="Arial"/>
                <w:sz w:val="20"/>
                <w:szCs w:val="20"/>
              </w:rPr>
            </w:pPr>
            <w:r>
              <w:rPr>
                <w:rFonts w:ascii="Arial" w:hAnsi="Arial" w:cs="Arial"/>
                <w:sz w:val="20"/>
                <w:szCs w:val="20"/>
              </w:rPr>
              <w:t>Personalnummer</w:t>
            </w:r>
          </w:p>
        </w:tc>
        <w:tc>
          <w:tcPr>
            <w:tcW w:w="3013" w:type="pct"/>
            <w:tcBorders>
              <w:top w:val="single" w:sz="4" w:space="0" w:color="auto"/>
              <w:left w:val="single" w:sz="4" w:space="0" w:color="auto"/>
              <w:bottom w:val="single" w:sz="4" w:space="0" w:color="auto"/>
            </w:tcBorders>
          </w:tcPr>
          <w:p w14:paraId="1482412B" w14:textId="5E702CE7" w:rsidR="007C0E1B" w:rsidRDefault="007C0E1B" w:rsidP="007C0E1B">
            <w:pPr>
              <w:rPr>
                <w:rFonts w:ascii="Arial" w:hAnsi="Arial" w:cs="Arial"/>
                <w:color w:val="000000"/>
                <w:sz w:val="20"/>
                <w:szCs w:val="20"/>
              </w:rPr>
            </w:pPr>
            <w:r>
              <w:rPr>
                <w:rFonts w:ascii="Arial" w:hAnsi="Arial" w:cs="Arial"/>
                <w:color w:val="000000"/>
                <w:sz w:val="20"/>
                <w:szCs w:val="20"/>
              </w:rPr>
              <w:t>28542</w:t>
            </w:r>
          </w:p>
        </w:tc>
      </w:tr>
      <w:tr w:rsidR="007C0E1B" w14:paraId="1127E0C9" w14:textId="77777777" w:rsidTr="00610B5F">
        <w:tc>
          <w:tcPr>
            <w:tcW w:w="1987" w:type="pct"/>
            <w:tcBorders>
              <w:top w:val="single" w:sz="4" w:space="0" w:color="auto"/>
              <w:bottom w:val="single" w:sz="4" w:space="0" w:color="auto"/>
              <w:right w:val="single" w:sz="4" w:space="0" w:color="auto"/>
            </w:tcBorders>
          </w:tcPr>
          <w:p w14:paraId="0E93AA6D" w14:textId="77777777" w:rsidR="007C0E1B" w:rsidRDefault="007C0E1B" w:rsidP="007C0E1B">
            <w:pPr>
              <w:rPr>
                <w:rFonts w:ascii="Arial" w:hAnsi="Arial" w:cs="Arial"/>
                <w:sz w:val="20"/>
                <w:szCs w:val="20"/>
              </w:rPr>
            </w:pPr>
            <w:r>
              <w:rPr>
                <w:rFonts w:ascii="Arial" w:hAnsi="Arial" w:cs="Arial"/>
                <w:sz w:val="20"/>
                <w:szCs w:val="20"/>
              </w:rPr>
              <w:t>Staatsangehörigkeit</w:t>
            </w:r>
          </w:p>
        </w:tc>
        <w:tc>
          <w:tcPr>
            <w:tcW w:w="3013" w:type="pct"/>
            <w:tcBorders>
              <w:top w:val="single" w:sz="4" w:space="0" w:color="auto"/>
              <w:left w:val="single" w:sz="4" w:space="0" w:color="auto"/>
              <w:bottom w:val="single" w:sz="4" w:space="0" w:color="auto"/>
            </w:tcBorders>
          </w:tcPr>
          <w:p w14:paraId="51FDD02B" w14:textId="10778AD7" w:rsidR="007C0E1B" w:rsidRDefault="007C0E1B" w:rsidP="007C0E1B">
            <w:pPr>
              <w:rPr>
                <w:rFonts w:ascii="Arial" w:hAnsi="Arial" w:cs="Arial"/>
                <w:sz w:val="20"/>
                <w:szCs w:val="20"/>
              </w:rPr>
            </w:pPr>
            <w:r>
              <w:rPr>
                <w:rFonts w:ascii="Arial" w:hAnsi="Arial" w:cs="Arial"/>
                <w:sz w:val="20"/>
                <w:szCs w:val="20"/>
              </w:rPr>
              <w:t>Deutsch</w:t>
            </w:r>
          </w:p>
        </w:tc>
      </w:tr>
      <w:tr w:rsidR="007C0E1B" w14:paraId="3B86AF3C" w14:textId="77777777" w:rsidTr="00610B5F">
        <w:trPr>
          <w:cantSplit/>
          <w:trHeight w:val="230"/>
        </w:trPr>
        <w:tc>
          <w:tcPr>
            <w:tcW w:w="1987" w:type="pct"/>
            <w:vMerge w:val="restart"/>
            <w:tcBorders>
              <w:top w:val="single" w:sz="4" w:space="0" w:color="auto"/>
              <w:bottom w:val="single" w:sz="4" w:space="0" w:color="auto"/>
              <w:right w:val="single" w:sz="4" w:space="0" w:color="auto"/>
            </w:tcBorders>
          </w:tcPr>
          <w:p w14:paraId="41E7265B" w14:textId="77777777" w:rsidR="007C0E1B" w:rsidRDefault="007C0E1B" w:rsidP="007C0E1B">
            <w:pPr>
              <w:rPr>
                <w:rFonts w:ascii="Arial" w:hAnsi="Arial" w:cs="Arial"/>
                <w:sz w:val="20"/>
                <w:szCs w:val="20"/>
              </w:rPr>
            </w:pPr>
            <w:r>
              <w:rPr>
                <w:rFonts w:ascii="Arial" w:hAnsi="Arial" w:cs="Arial"/>
                <w:sz w:val="20"/>
                <w:szCs w:val="20"/>
              </w:rPr>
              <w:t>Dienstanschrift</w:t>
            </w:r>
          </w:p>
          <w:p w14:paraId="5BB758C2" w14:textId="77777777" w:rsidR="007C0E1B" w:rsidRDefault="007C0E1B" w:rsidP="007C0E1B">
            <w:pPr>
              <w:rPr>
                <w:rFonts w:ascii="Arial" w:hAnsi="Arial" w:cs="Arial"/>
                <w:sz w:val="20"/>
                <w:szCs w:val="20"/>
              </w:rPr>
            </w:pPr>
            <w:r>
              <w:rPr>
                <w:rFonts w:ascii="Arial" w:hAnsi="Arial" w:cs="Arial"/>
                <w:sz w:val="20"/>
                <w:szCs w:val="20"/>
              </w:rPr>
              <w:t>(Institut/Klinik)</w:t>
            </w:r>
          </w:p>
        </w:tc>
        <w:tc>
          <w:tcPr>
            <w:tcW w:w="3013" w:type="pct"/>
            <w:vMerge w:val="restart"/>
            <w:tcBorders>
              <w:top w:val="single" w:sz="4" w:space="0" w:color="auto"/>
              <w:left w:val="single" w:sz="4" w:space="0" w:color="auto"/>
              <w:bottom w:val="single" w:sz="4" w:space="0" w:color="auto"/>
            </w:tcBorders>
          </w:tcPr>
          <w:p w14:paraId="23D4F34E" w14:textId="55160351" w:rsidR="007C0E1B" w:rsidRDefault="007C0E1B" w:rsidP="007C0E1B">
            <w:pPr>
              <w:rPr>
                <w:rFonts w:ascii="Arial" w:hAnsi="Arial" w:cs="Arial"/>
                <w:sz w:val="20"/>
                <w:szCs w:val="20"/>
              </w:rPr>
            </w:pPr>
            <w:r>
              <w:rPr>
                <w:rFonts w:ascii="Arial" w:hAnsi="Arial" w:cs="Arial"/>
                <w:sz w:val="20"/>
                <w:szCs w:val="20"/>
              </w:rPr>
              <w:t>Otfried-Müller-Str. 10, 72076 Tübingen</w:t>
            </w:r>
          </w:p>
        </w:tc>
      </w:tr>
      <w:tr w:rsidR="007C0E1B" w14:paraId="01478DA1" w14:textId="77777777" w:rsidTr="00610B5F">
        <w:trPr>
          <w:cantSplit/>
          <w:trHeight w:val="230"/>
        </w:trPr>
        <w:tc>
          <w:tcPr>
            <w:tcW w:w="1987" w:type="pct"/>
            <w:vMerge/>
            <w:tcBorders>
              <w:top w:val="single" w:sz="4" w:space="0" w:color="auto"/>
              <w:bottom w:val="single" w:sz="4" w:space="0" w:color="auto"/>
              <w:right w:val="single" w:sz="4" w:space="0" w:color="auto"/>
            </w:tcBorders>
          </w:tcPr>
          <w:p w14:paraId="38FD579B" w14:textId="77777777" w:rsidR="007C0E1B" w:rsidRDefault="007C0E1B" w:rsidP="007C0E1B">
            <w:pPr>
              <w:rPr>
                <w:rFonts w:ascii="Arial" w:hAnsi="Arial" w:cs="Arial"/>
                <w:sz w:val="20"/>
                <w:szCs w:val="20"/>
              </w:rPr>
            </w:pPr>
          </w:p>
        </w:tc>
        <w:tc>
          <w:tcPr>
            <w:tcW w:w="3013" w:type="pct"/>
            <w:vMerge/>
            <w:tcBorders>
              <w:top w:val="single" w:sz="4" w:space="0" w:color="auto"/>
              <w:left w:val="single" w:sz="4" w:space="0" w:color="auto"/>
              <w:bottom w:val="single" w:sz="4" w:space="0" w:color="auto"/>
            </w:tcBorders>
          </w:tcPr>
          <w:p w14:paraId="6A16A1BC" w14:textId="77777777" w:rsidR="007C0E1B" w:rsidRDefault="007C0E1B" w:rsidP="007C0E1B">
            <w:pPr>
              <w:rPr>
                <w:rFonts w:ascii="Arial" w:hAnsi="Arial" w:cs="Arial"/>
                <w:sz w:val="20"/>
                <w:szCs w:val="20"/>
              </w:rPr>
            </w:pPr>
          </w:p>
        </w:tc>
      </w:tr>
      <w:tr w:rsidR="007C0E1B" w14:paraId="429B0B2C" w14:textId="77777777" w:rsidTr="00610B5F">
        <w:tc>
          <w:tcPr>
            <w:tcW w:w="1987" w:type="pct"/>
            <w:tcBorders>
              <w:top w:val="single" w:sz="4" w:space="0" w:color="auto"/>
              <w:bottom w:val="single" w:sz="4" w:space="0" w:color="auto"/>
              <w:right w:val="single" w:sz="4" w:space="0" w:color="auto"/>
            </w:tcBorders>
          </w:tcPr>
          <w:p w14:paraId="31111548" w14:textId="77777777" w:rsidR="007C0E1B" w:rsidRDefault="007C0E1B" w:rsidP="007C0E1B">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776A430C" w14:textId="488A1085" w:rsidR="007C0E1B" w:rsidRDefault="007C0E1B" w:rsidP="007C0E1B">
            <w:pPr>
              <w:rPr>
                <w:rFonts w:ascii="Arial" w:hAnsi="Arial" w:cs="Arial"/>
                <w:sz w:val="20"/>
                <w:szCs w:val="20"/>
              </w:rPr>
            </w:pPr>
            <w:r>
              <w:rPr>
                <w:rFonts w:ascii="Arial" w:hAnsi="Arial" w:cs="Arial"/>
                <w:sz w:val="20"/>
                <w:szCs w:val="20"/>
              </w:rPr>
              <w:t>07071/2968746</w:t>
            </w:r>
          </w:p>
        </w:tc>
      </w:tr>
      <w:tr w:rsidR="007C0E1B" w14:paraId="2C48A85C" w14:textId="77777777" w:rsidTr="00610B5F">
        <w:tc>
          <w:tcPr>
            <w:tcW w:w="1987" w:type="pct"/>
            <w:tcBorders>
              <w:top w:val="single" w:sz="4" w:space="0" w:color="auto"/>
              <w:bottom w:val="single" w:sz="4" w:space="0" w:color="auto"/>
              <w:right w:val="single" w:sz="4" w:space="0" w:color="auto"/>
            </w:tcBorders>
          </w:tcPr>
          <w:p w14:paraId="5108771E" w14:textId="77777777" w:rsidR="007C0E1B" w:rsidRDefault="007C0E1B" w:rsidP="007C0E1B">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4CCE9576" w14:textId="73A88CD7" w:rsidR="007C0E1B" w:rsidRDefault="007C0E1B" w:rsidP="007C0E1B">
            <w:pPr>
              <w:rPr>
                <w:rFonts w:ascii="Arial" w:hAnsi="Arial" w:cs="Arial"/>
                <w:sz w:val="20"/>
                <w:szCs w:val="20"/>
              </w:rPr>
            </w:pPr>
            <w:r>
              <w:rPr>
                <w:rFonts w:ascii="Arial" w:hAnsi="Arial" w:cs="Arial"/>
                <w:sz w:val="20"/>
                <w:szCs w:val="20"/>
              </w:rPr>
              <w:t>juliane.walz@med.uni-tuebingen.de</w:t>
            </w:r>
          </w:p>
        </w:tc>
      </w:tr>
      <w:tr w:rsidR="007C0E1B" w14:paraId="18FF5090" w14:textId="77777777" w:rsidTr="00610B5F">
        <w:tc>
          <w:tcPr>
            <w:tcW w:w="1987" w:type="pct"/>
            <w:tcBorders>
              <w:top w:val="single" w:sz="4" w:space="0" w:color="auto"/>
              <w:bottom w:val="single" w:sz="4" w:space="0" w:color="auto"/>
            </w:tcBorders>
          </w:tcPr>
          <w:p w14:paraId="7A6F98C0" w14:textId="77777777" w:rsidR="007C0E1B" w:rsidRDefault="007C0E1B" w:rsidP="007C0E1B">
            <w:pPr>
              <w:rPr>
                <w:rFonts w:ascii="Arial" w:hAnsi="Arial" w:cs="Arial"/>
                <w:sz w:val="20"/>
                <w:szCs w:val="20"/>
              </w:rPr>
            </w:pPr>
          </w:p>
        </w:tc>
        <w:tc>
          <w:tcPr>
            <w:tcW w:w="3013" w:type="pct"/>
            <w:tcBorders>
              <w:top w:val="single" w:sz="4" w:space="0" w:color="auto"/>
              <w:bottom w:val="single" w:sz="4" w:space="0" w:color="auto"/>
            </w:tcBorders>
          </w:tcPr>
          <w:p w14:paraId="2643FAF5" w14:textId="77777777" w:rsidR="007C0E1B" w:rsidRDefault="007C0E1B" w:rsidP="007C0E1B">
            <w:pPr>
              <w:rPr>
                <w:rFonts w:ascii="Arial" w:hAnsi="Arial" w:cs="Arial"/>
                <w:sz w:val="20"/>
                <w:szCs w:val="20"/>
              </w:rPr>
            </w:pPr>
          </w:p>
        </w:tc>
      </w:tr>
      <w:tr w:rsidR="007C0E1B" w14:paraId="7F4BA301" w14:textId="77777777" w:rsidTr="00610B5F">
        <w:tc>
          <w:tcPr>
            <w:tcW w:w="1987" w:type="pct"/>
            <w:tcBorders>
              <w:top w:val="single" w:sz="4" w:space="0" w:color="auto"/>
              <w:bottom w:val="single" w:sz="4" w:space="0" w:color="auto"/>
              <w:right w:val="single" w:sz="4" w:space="0" w:color="auto"/>
            </w:tcBorders>
          </w:tcPr>
          <w:p w14:paraId="15C269B3" w14:textId="77777777" w:rsidR="007C0E1B" w:rsidRDefault="007C0E1B" w:rsidP="007C0E1B">
            <w:pPr>
              <w:rPr>
                <w:rFonts w:ascii="Arial" w:hAnsi="Arial" w:cs="Arial"/>
                <w:sz w:val="20"/>
                <w:szCs w:val="20"/>
              </w:rPr>
            </w:pPr>
            <w:r>
              <w:rPr>
                <w:rFonts w:ascii="Arial" w:hAnsi="Arial" w:cs="Arial"/>
                <w:sz w:val="20"/>
                <w:szCs w:val="20"/>
              </w:rPr>
              <w:t>Privatanschrift</w:t>
            </w:r>
          </w:p>
          <w:p w14:paraId="5E5DB325" w14:textId="77777777" w:rsidR="007C0E1B" w:rsidRDefault="007C0E1B" w:rsidP="007C0E1B">
            <w:pPr>
              <w:rPr>
                <w:rFonts w:ascii="Arial" w:hAnsi="Arial" w:cs="Arial"/>
                <w:sz w:val="20"/>
                <w:szCs w:val="20"/>
              </w:rPr>
            </w:pPr>
          </w:p>
        </w:tc>
        <w:tc>
          <w:tcPr>
            <w:tcW w:w="3013" w:type="pct"/>
            <w:tcBorders>
              <w:top w:val="single" w:sz="4" w:space="0" w:color="auto"/>
              <w:left w:val="single" w:sz="4" w:space="0" w:color="auto"/>
              <w:bottom w:val="single" w:sz="4" w:space="0" w:color="auto"/>
            </w:tcBorders>
          </w:tcPr>
          <w:p w14:paraId="4BAE7858" w14:textId="242FFBBC" w:rsidR="007C0E1B" w:rsidRDefault="007C0E1B" w:rsidP="007C0E1B">
            <w:pPr>
              <w:rPr>
                <w:rFonts w:ascii="Arial" w:hAnsi="Arial" w:cs="Arial"/>
                <w:sz w:val="20"/>
                <w:szCs w:val="20"/>
              </w:rPr>
            </w:pPr>
            <w:r>
              <w:rPr>
                <w:rFonts w:ascii="Arial" w:hAnsi="Arial" w:cs="Arial"/>
                <w:sz w:val="20"/>
                <w:szCs w:val="20"/>
              </w:rPr>
              <w:t>Gartenstrasse 71, 72074 Tübingen</w:t>
            </w:r>
          </w:p>
        </w:tc>
      </w:tr>
      <w:tr w:rsidR="007C0E1B" w14:paraId="2F78DFA1" w14:textId="77777777" w:rsidTr="00610B5F">
        <w:tc>
          <w:tcPr>
            <w:tcW w:w="1987" w:type="pct"/>
            <w:tcBorders>
              <w:top w:val="single" w:sz="4" w:space="0" w:color="auto"/>
              <w:bottom w:val="single" w:sz="4" w:space="0" w:color="auto"/>
              <w:right w:val="single" w:sz="4" w:space="0" w:color="auto"/>
            </w:tcBorders>
          </w:tcPr>
          <w:p w14:paraId="13B951CE" w14:textId="77777777" w:rsidR="007C0E1B" w:rsidRDefault="007C0E1B" w:rsidP="007C0E1B">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478409CD" w14:textId="5FD916DD" w:rsidR="007C0E1B" w:rsidRDefault="007C0E1B" w:rsidP="007C0E1B">
            <w:pPr>
              <w:rPr>
                <w:rFonts w:ascii="Arial" w:hAnsi="Arial" w:cs="Arial"/>
                <w:sz w:val="20"/>
                <w:szCs w:val="20"/>
              </w:rPr>
            </w:pPr>
            <w:r>
              <w:rPr>
                <w:rFonts w:ascii="Arial" w:hAnsi="Arial" w:cs="Arial"/>
                <w:sz w:val="20"/>
                <w:szCs w:val="20"/>
              </w:rPr>
              <w:t>01757590892</w:t>
            </w:r>
          </w:p>
        </w:tc>
      </w:tr>
      <w:tr w:rsidR="007C0E1B" w14:paraId="50C6B6AB" w14:textId="77777777" w:rsidTr="00610B5F">
        <w:tc>
          <w:tcPr>
            <w:tcW w:w="1987" w:type="pct"/>
            <w:tcBorders>
              <w:top w:val="single" w:sz="4" w:space="0" w:color="auto"/>
              <w:bottom w:val="single" w:sz="4" w:space="0" w:color="auto"/>
              <w:right w:val="single" w:sz="4" w:space="0" w:color="auto"/>
            </w:tcBorders>
          </w:tcPr>
          <w:p w14:paraId="4B27FB61" w14:textId="77777777" w:rsidR="007C0E1B" w:rsidRDefault="007C0E1B" w:rsidP="007C0E1B">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57E3948C" w14:textId="264F05A3" w:rsidR="007C0E1B" w:rsidRDefault="007C0E1B" w:rsidP="007C0E1B">
            <w:pPr>
              <w:rPr>
                <w:rFonts w:ascii="Arial" w:hAnsi="Arial" w:cs="Arial"/>
                <w:sz w:val="20"/>
                <w:szCs w:val="20"/>
              </w:rPr>
            </w:pPr>
            <w:r>
              <w:rPr>
                <w:rFonts w:ascii="Arial" w:hAnsi="Arial" w:cs="Arial"/>
                <w:sz w:val="20"/>
                <w:szCs w:val="20"/>
              </w:rPr>
              <w:t>juliane.walz@gmx.net</w:t>
            </w:r>
          </w:p>
        </w:tc>
      </w:tr>
      <w:tr w:rsidR="007C0E1B" w14:paraId="78206046" w14:textId="77777777" w:rsidTr="00610B5F">
        <w:tc>
          <w:tcPr>
            <w:tcW w:w="1987" w:type="pct"/>
            <w:tcBorders>
              <w:top w:val="single" w:sz="4" w:space="0" w:color="auto"/>
              <w:bottom w:val="single" w:sz="4" w:space="0" w:color="auto"/>
              <w:right w:val="single" w:sz="4" w:space="0" w:color="auto"/>
            </w:tcBorders>
          </w:tcPr>
          <w:p w14:paraId="725AA8F7" w14:textId="77777777" w:rsidR="007C0E1B" w:rsidRDefault="007C0E1B" w:rsidP="007C0E1B">
            <w:pPr>
              <w:rPr>
                <w:rFonts w:ascii="Arial" w:hAnsi="Arial" w:cs="Arial"/>
                <w:sz w:val="20"/>
                <w:szCs w:val="20"/>
              </w:rPr>
            </w:pPr>
            <w:r>
              <w:rPr>
                <w:rFonts w:ascii="Arial" w:hAnsi="Arial" w:cs="Arial"/>
                <w:sz w:val="20"/>
                <w:szCs w:val="20"/>
              </w:rPr>
              <w:t>Haben sich Ihre Angaben seit der Fertigstellung der Erfindung geändert?</w:t>
            </w:r>
          </w:p>
        </w:tc>
        <w:tc>
          <w:tcPr>
            <w:tcW w:w="3013" w:type="pct"/>
            <w:tcBorders>
              <w:top w:val="single" w:sz="4" w:space="0" w:color="auto"/>
              <w:left w:val="single" w:sz="4" w:space="0" w:color="auto"/>
              <w:bottom w:val="single" w:sz="4" w:space="0" w:color="auto"/>
            </w:tcBorders>
          </w:tcPr>
          <w:p w14:paraId="1B110CAF" w14:textId="40980087" w:rsidR="007C0E1B" w:rsidRDefault="007C0E1B" w:rsidP="007C0E1B">
            <w:pPr>
              <w:rPr>
                <w:rFonts w:ascii="Arial" w:hAnsi="Arial" w:cs="Arial"/>
                <w:sz w:val="20"/>
                <w:szCs w:val="20"/>
              </w:rPr>
            </w:pPr>
            <w:r>
              <w:rPr>
                <w:rFonts w:ascii="Arial" w:hAnsi="Arial" w:cs="Arial"/>
                <w:sz w:val="20"/>
                <w:szCs w:val="20"/>
              </w:rPr>
              <w:t>Nein</w:t>
            </w:r>
          </w:p>
        </w:tc>
      </w:tr>
    </w:tbl>
    <w:p w14:paraId="0D1A614F" w14:textId="77777777" w:rsidR="00972917" w:rsidRDefault="00972917" w:rsidP="00972917">
      <w:pPr>
        <w:rPr>
          <w:rFonts w:ascii="Arial" w:hAnsi="Arial" w:cs="Arial"/>
          <w:sz w:val="20"/>
          <w:szCs w:val="20"/>
        </w:rPr>
      </w:pPr>
    </w:p>
    <w:p w14:paraId="4813BB30" w14:textId="37A065C2" w:rsidR="00972917" w:rsidRDefault="00972917" w:rsidP="00972917">
      <w:pPr>
        <w:numPr>
          <w:ilvl w:val="0"/>
          <w:numId w:val="10"/>
        </w:numPr>
        <w:rPr>
          <w:rFonts w:ascii="Arial" w:hAnsi="Arial" w:cs="Arial"/>
          <w:sz w:val="20"/>
          <w:szCs w:val="20"/>
        </w:rPr>
      </w:pPr>
      <w:r>
        <w:rPr>
          <w:rFonts w:ascii="Arial" w:hAnsi="Arial" w:cs="Arial"/>
          <w:sz w:val="20"/>
          <w:szCs w:val="20"/>
        </w:rPr>
        <w:t xml:space="preserve">Ich habe </w:t>
      </w:r>
      <w:r w:rsidR="00E432FE">
        <w:rPr>
          <w:rFonts w:ascii="Arial" w:hAnsi="Arial" w:cs="Arial"/>
          <w:sz w:val="20"/>
          <w:szCs w:val="20"/>
        </w:rPr>
        <w:t>2</w:t>
      </w:r>
      <w:r w:rsidR="00981A70">
        <w:rPr>
          <w:rFonts w:ascii="Arial" w:hAnsi="Arial" w:cs="Arial"/>
          <w:sz w:val="20"/>
          <w:szCs w:val="20"/>
        </w:rPr>
        <w:t>5</w:t>
      </w:r>
      <w:r>
        <w:rPr>
          <w:rFonts w:ascii="Arial" w:hAnsi="Arial" w:cs="Arial"/>
          <w:sz w:val="20"/>
          <w:szCs w:val="20"/>
        </w:rPr>
        <w:t xml:space="preserve"> % an der Erfindung.</w:t>
      </w:r>
    </w:p>
    <w:p w14:paraId="3800EFB6" w14:textId="77777777" w:rsidR="00972917" w:rsidRDefault="00972917" w:rsidP="00972917">
      <w:pPr>
        <w:rPr>
          <w:rFonts w:ascii="Arial" w:hAnsi="Arial" w:cs="Arial"/>
          <w:sz w:val="20"/>
          <w:szCs w:val="20"/>
        </w:rPr>
      </w:pPr>
    </w:p>
    <w:p w14:paraId="16F8F9B4" w14:textId="77777777" w:rsidR="00972917" w:rsidRDefault="00972917" w:rsidP="00972917">
      <w:pPr>
        <w:numPr>
          <w:ilvl w:val="0"/>
          <w:numId w:val="10"/>
        </w:numPr>
        <w:rPr>
          <w:rFonts w:ascii="Arial" w:hAnsi="Arial" w:cs="Arial"/>
          <w:sz w:val="20"/>
          <w:szCs w:val="20"/>
        </w:rPr>
      </w:pPr>
      <w:r>
        <w:rPr>
          <w:rFonts w:ascii="Arial" w:hAnsi="Arial" w:cs="Arial"/>
          <w:sz w:val="20"/>
          <w:szCs w:val="20"/>
        </w:rPr>
        <w:t>Erfindung entstand im Rahmen meines Dienst-/Beschäftigungsverhältnisses zur Hochschule.</w:t>
      </w:r>
      <w:r>
        <w:rPr>
          <w:rFonts w:ascii="Arial" w:hAnsi="Arial" w:cs="Arial"/>
          <w:sz w:val="20"/>
          <w:szCs w:val="20"/>
        </w:rPr>
        <w:br/>
      </w:r>
      <w:r>
        <w:rPr>
          <w:rFonts w:ascii="Arial" w:hAnsi="Arial" w:cs="Arial"/>
          <w:sz w:val="16"/>
          <w:szCs w:val="16"/>
        </w:rPr>
        <w:fldChar w:fldCharType="begin">
          <w:ffData>
            <w:name w:val="Kontrollkästchen1"/>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68902709" w14:textId="77777777" w:rsidR="00972917" w:rsidRDefault="00972917" w:rsidP="00972917">
      <w:pPr>
        <w:rPr>
          <w:rFonts w:ascii="Arial" w:hAnsi="Arial" w:cs="Arial"/>
          <w:sz w:val="20"/>
          <w:szCs w:val="20"/>
        </w:rPr>
      </w:pPr>
    </w:p>
    <w:p w14:paraId="7D366A65" w14:textId="77777777" w:rsidR="00972917" w:rsidRDefault="00972917" w:rsidP="00972917">
      <w:pPr>
        <w:numPr>
          <w:ilvl w:val="0"/>
          <w:numId w:val="10"/>
        </w:numPr>
        <w:rPr>
          <w:rFonts w:ascii="Arial" w:hAnsi="Arial" w:cs="Arial"/>
          <w:sz w:val="20"/>
          <w:szCs w:val="20"/>
        </w:rPr>
      </w:pPr>
      <w:r>
        <w:rPr>
          <w:rFonts w:ascii="Arial" w:hAnsi="Arial" w:cs="Arial"/>
          <w:sz w:val="20"/>
          <w:szCs w:val="20"/>
        </w:rPr>
        <w:t>Die Erfindung liegt auf meinem Arbeitsgebiet.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2B9C94A3" w14:textId="77777777" w:rsidR="00972917" w:rsidRDefault="00972917" w:rsidP="00972917">
      <w:pPr>
        <w:rPr>
          <w:rFonts w:ascii="Arial" w:hAnsi="Arial" w:cs="Arial"/>
          <w:sz w:val="20"/>
          <w:szCs w:val="20"/>
        </w:rPr>
      </w:pPr>
    </w:p>
    <w:p w14:paraId="30FEF314" w14:textId="77777777" w:rsidR="00972917" w:rsidRDefault="00972917" w:rsidP="00972917">
      <w:pPr>
        <w:numPr>
          <w:ilvl w:val="0"/>
          <w:numId w:val="10"/>
        </w:numPr>
        <w:rPr>
          <w:rFonts w:ascii="Arial" w:hAnsi="Arial" w:cs="Arial"/>
          <w:sz w:val="20"/>
          <w:szCs w:val="20"/>
        </w:rPr>
      </w:pPr>
      <w:r>
        <w:rPr>
          <w:rFonts w:ascii="Arial" w:hAnsi="Arial" w:cs="Arial"/>
          <w:sz w:val="20"/>
          <w:szCs w:val="20"/>
        </w:rPr>
        <w:t>Die Erfindung beruht maßgeblich auf Wissen und Erfahrungen in der Hochschuleinrichtung.</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3FC01324" w14:textId="77777777" w:rsidR="00972917" w:rsidRDefault="00972917" w:rsidP="00972917">
      <w:pPr>
        <w:rPr>
          <w:rFonts w:ascii="Arial" w:hAnsi="Arial" w:cs="Arial"/>
          <w:sz w:val="20"/>
          <w:szCs w:val="20"/>
        </w:rPr>
      </w:pPr>
    </w:p>
    <w:p w14:paraId="46AB33DB" w14:textId="3B52373F" w:rsidR="00972917" w:rsidRDefault="00972917" w:rsidP="00972917">
      <w:pPr>
        <w:numPr>
          <w:ilvl w:val="0"/>
          <w:numId w:val="10"/>
        </w:numPr>
        <w:rPr>
          <w:rFonts w:ascii="Arial" w:hAnsi="Arial" w:cs="Arial"/>
          <w:sz w:val="20"/>
          <w:szCs w:val="20"/>
        </w:rPr>
      </w:pPr>
      <w:r>
        <w:rPr>
          <w:rFonts w:ascii="Arial" w:hAnsi="Arial" w:cs="Arial"/>
          <w:sz w:val="20"/>
          <w:szCs w:val="20"/>
        </w:rPr>
        <w:t>Die Aufgabe, die zur Erfindung führte, wurde mir gestellt.</w:t>
      </w:r>
      <w:r>
        <w:rPr>
          <w:rFonts w:ascii="Arial" w:hAnsi="Arial" w:cs="Arial"/>
          <w:sz w:val="20"/>
          <w:szCs w:val="20"/>
        </w:rPr>
        <w:br/>
      </w:r>
      <w:r w:rsidR="007C0E1B">
        <w:rPr>
          <w:rFonts w:ascii="Arial" w:hAnsi="Arial" w:cs="Arial"/>
          <w:sz w:val="16"/>
          <w:szCs w:val="16"/>
        </w:rPr>
        <w:fldChar w:fldCharType="begin">
          <w:ffData>
            <w:name w:val=""/>
            <w:enabled/>
            <w:calcOnExit w:val="0"/>
            <w:checkBox>
              <w:sizeAuto/>
              <w:default w:val="0"/>
            </w:checkBox>
          </w:ffData>
        </w:fldChar>
      </w:r>
      <w:r w:rsidR="007C0E1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7C0E1B">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sidR="007C0E1B">
        <w:rPr>
          <w:rFonts w:ascii="Arial" w:hAnsi="Arial" w:cs="Arial"/>
          <w:sz w:val="16"/>
          <w:szCs w:val="16"/>
        </w:rPr>
        <w:fldChar w:fldCharType="begin">
          <w:ffData>
            <w:name w:val=""/>
            <w:enabled/>
            <w:calcOnExit w:val="0"/>
            <w:checkBox>
              <w:sizeAuto/>
              <w:default w:val="1"/>
            </w:checkBox>
          </w:ffData>
        </w:fldChar>
      </w:r>
      <w:r w:rsidR="007C0E1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7C0E1B">
        <w:rPr>
          <w:rFonts w:ascii="Arial" w:hAnsi="Arial" w:cs="Arial"/>
          <w:sz w:val="16"/>
          <w:szCs w:val="16"/>
        </w:rPr>
        <w:fldChar w:fldCharType="end"/>
      </w:r>
      <w:r>
        <w:rPr>
          <w:rFonts w:ascii="Arial" w:hAnsi="Arial" w:cs="Arial"/>
          <w:sz w:val="20"/>
          <w:szCs w:val="20"/>
        </w:rPr>
        <w:t xml:space="preserve"> Nein</w:t>
      </w:r>
    </w:p>
    <w:p w14:paraId="30F121FD" w14:textId="77777777" w:rsidR="00972917" w:rsidRDefault="00972917" w:rsidP="00972917">
      <w:pPr>
        <w:rPr>
          <w:rFonts w:ascii="Arial" w:hAnsi="Arial" w:cs="Arial"/>
          <w:sz w:val="20"/>
          <w:szCs w:val="20"/>
        </w:rPr>
      </w:pPr>
    </w:p>
    <w:p w14:paraId="2DB1C10D" w14:textId="1E95C031" w:rsidR="00972917" w:rsidRDefault="00972917" w:rsidP="00972917">
      <w:pPr>
        <w:numPr>
          <w:ilvl w:val="0"/>
          <w:numId w:val="10"/>
        </w:numPr>
        <w:rPr>
          <w:rFonts w:ascii="Arial" w:hAnsi="Arial" w:cs="Arial"/>
          <w:sz w:val="20"/>
          <w:szCs w:val="20"/>
        </w:rPr>
      </w:pPr>
      <w:r>
        <w:rPr>
          <w:rFonts w:ascii="Arial" w:hAnsi="Arial" w:cs="Arial"/>
          <w:sz w:val="20"/>
          <w:szCs w:val="20"/>
        </w:rPr>
        <w:t>Die Erfindung entstand im Rahmen meiner Doktorarbeit.</w:t>
      </w:r>
      <w:r>
        <w:rPr>
          <w:rFonts w:ascii="Arial" w:hAnsi="Arial" w:cs="Arial"/>
          <w:sz w:val="20"/>
          <w:szCs w:val="20"/>
        </w:rPr>
        <w:br/>
      </w:r>
      <w:r w:rsidR="007C0E1B">
        <w:rPr>
          <w:rFonts w:ascii="Arial" w:hAnsi="Arial" w:cs="Arial"/>
          <w:sz w:val="16"/>
          <w:szCs w:val="16"/>
        </w:rPr>
        <w:fldChar w:fldCharType="begin">
          <w:ffData>
            <w:name w:val=""/>
            <w:enabled/>
            <w:calcOnExit w:val="0"/>
            <w:checkBox>
              <w:sizeAuto/>
              <w:default w:val="0"/>
            </w:checkBox>
          </w:ffData>
        </w:fldChar>
      </w:r>
      <w:r w:rsidR="007C0E1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7C0E1B">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sidR="007C0E1B">
        <w:rPr>
          <w:rFonts w:ascii="Arial" w:hAnsi="Arial" w:cs="Arial"/>
          <w:sz w:val="16"/>
          <w:szCs w:val="16"/>
        </w:rPr>
        <w:fldChar w:fldCharType="begin">
          <w:ffData>
            <w:name w:val=""/>
            <w:enabled/>
            <w:calcOnExit w:val="0"/>
            <w:checkBox>
              <w:sizeAuto/>
              <w:default w:val="1"/>
            </w:checkBox>
          </w:ffData>
        </w:fldChar>
      </w:r>
      <w:r w:rsidR="007C0E1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7C0E1B">
        <w:rPr>
          <w:rFonts w:ascii="Arial" w:hAnsi="Arial" w:cs="Arial"/>
          <w:sz w:val="16"/>
          <w:szCs w:val="16"/>
        </w:rPr>
        <w:fldChar w:fldCharType="end"/>
      </w:r>
      <w:r>
        <w:rPr>
          <w:rFonts w:ascii="Arial" w:hAnsi="Arial" w:cs="Arial"/>
          <w:sz w:val="20"/>
          <w:szCs w:val="20"/>
        </w:rPr>
        <w:t xml:space="preserve"> Nein</w:t>
      </w:r>
    </w:p>
    <w:p w14:paraId="1747D6E8" w14:textId="77777777" w:rsidR="00972917" w:rsidRDefault="00972917" w:rsidP="00972917">
      <w:pPr>
        <w:rPr>
          <w:rFonts w:ascii="Arial" w:hAnsi="Arial" w:cs="Arial"/>
          <w:sz w:val="20"/>
          <w:szCs w:val="20"/>
        </w:rPr>
      </w:pPr>
    </w:p>
    <w:p w14:paraId="3A0C4B30" w14:textId="77777777" w:rsidR="00972917" w:rsidRDefault="00972917" w:rsidP="00972917">
      <w:pPr>
        <w:numPr>
          <w:ilvl w:val="0"/>
          <w:numId w:val="10"/>
        </w:numPr>
        <w:rPr>
          <w:rFonts w:ascii="Arial" w:hAnsi="Arial" w:cs="Arial"/>
          <w:sz w:val="20"/>
          <w:szCs w:val="20"/>
        </w:rPr>
      </w:pPr>
      <w:r>
        <w:rPr>
          <w:rFonts w:ascii="Arial" w:hAnsi="Arial" w:cs="Arial"/>
          <w:sz w:val="20"/>
          <w:szCs w:val="20"/>
        </w:rPr>
        <w:t>Ich stehe zurzeit in einem Dienst-/Beschäftigungsverhältnis zur Hochschule.</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04AD402A" w14:textId="77777777" w:rsidR="00972917" w:rsidRDefault="00972917" w:rsidP="00972917">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972917" w14:paraId="18917262" w14:textId="77777777" w:rsidTr="00610B5F">
        <w:tc>
          <w:tcPr>
            <w:tcW w:w="5000" w:type="pct"/>
            <w:tcBorders>
              <w:top w:val="single" w:sz="4" w:space="0" w:color="auto"/>
              <w:left w:val="single" w:sz="4" w:space="0" w:color="auto"/>
              <w:bottom w:val="single" w:sz="4" w:space="0" w:color="auto"/>
              <w:right w:val="single" w:sz="4" w:space="0" w:color="auto"/>
            </w:tcBorders>
            <w:shd w:val="clear" w:color="auto" w:fill="E0E0E0"/>
          </w:tcPr>
          <w:p w14:paraId="058348ED" w14:textId="77777777" w:rsidR="00972917" w:rsidRDefault="00972917" w:rsidP="00610B5F">
            <w:pPr>
              <w:rPr>
                <w:rFonts w:ascii="Arial" w:hAnsi="Arial" w:cs="Arial"/>
                <w:b/>
                <w:sz w:val="20"/>
                <w:szCs w:val="20"/>
              </w:rPr>
            </w:pPr>
            <w:r>
              <w:rPr>
                <w:rFonts w:ascii="Arial" w:hAnsi="Arial" w:cs="Arial"/>
                <w:b/>
                <w:sz w:val="20"/>
                <w:szCs w:val="20"/>
              </w:rPr>
              <w:t xml:space="preserve">Drittmittelgeber </w:t>
            </w:r>
          </w:p>
        </w:tc>
      </w:tr>
    </w:tbl>
    <w:p w14:paraId="1EDDDB9E" w14:textId="77777777" w:rsidR="00972917" w:rsidRDefault="00972917" w:rsidP="00972917">
      <w:pPr>
        <w:rPr>
          <w:rFonts w:ascii="Arial" w:hAnsi="Arial" w:cs="Arial"/>
          <w:sz w:val="20"/>
          <w:szCs w:val="20"/>
        </w:rPr>
      </w:pPr>
      <w:r>
        <w:rPr>
          <w:rFonts w:ascii="Arial" w:hAnsi="Arial" w:cs="Arial"/>
          <w:sz w:val="20"/>
          <w:szCs w:val="20"/>
        </w:rPr>
        <w:t>Die Erfindung ist innerhalb eines Drittmittelprojekts im Auftrag des/der/von</w:t>
      </w:r>
    </w:p>
    <w:p w14:paraId="403EF0D9" w14:textId="77777777" w:rsidR="00972917" w:rsidRDefault="00972917" w:rsidP="00972917">
      <w:pPr>
        <w:rPr>
          <w:rFonts w:ascii="Arial" w:hAnsi="Arial" w:cs="Arial"/>
          <w:sz w:val="16"/>
          <w:szCs w:val="16"/>
        </w:rPr>
      </w:pPr>
    </w:p>
    <w:p w14:paraId="49AA945E" w14:textId="77777777" w:rsidR="00972917" w:rsidRDefault="00972917" w:rsidP="00972917">
      <w:pPr>
        <w:rPr>
          <w:rFonts w:ascii="Arial" w:hAnsi="Arial" w:cs="Arial"/>
          <w:sz w:val="20"/>
          <w:szCs w:val="20"/>
        </w:rPr>
      </w:pPr>
      <w:r>
        <w:rPr>
          <w:rFonts w:ascii="Arial" w:hAnsi="Arial" w:cs="Arial"/>
          <w:sz w:val="16"/>
          <w:szCs w:val="16"/>
        </w:rPr>
        <w:fldChar w:fldCharType="begin">
          <w:ffData>
            <w:name w:val="Kontrollkästchen3"/>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BMBF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DFG      </w:t>
      </w:r>
      <w:r>
        <w:rPr>
          <w:rFonts w:ascii="Arial" w:hAnsi="Arial" w:cs="Arial"/>
          <w:sz w:val="16"/>
          <w:szCs w:val="16"/>
        </w:rPr>
        <w:fldChar w:fldCharType="begin">
          <w:ffData>
            <w:name w:val="Kontrollkästchen5"/>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EU      </w:t>
      </w:r>
      <w:r>
        <w:rPr>
          <w:rFonts w:ascii="Arial" w:hAnsi="Arial" w:cs="Arial"/>
          <w:sz w:val="16"/>
          <w:szCs w:val="16"/>
        </w:rPr>
        <w:fldChar w:fldCharType="begin">
          <w:ffData>
            <w:name w:val="Kontrollkästchen6"/>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NGNF     </w:t>
      </w:r>
      <w:r>
        <w:rPr>
          <w:rFonts w:ascii="Arial" w:hAnsi="Arial" w:cs="Arial"/>
          <w:sz w:val="16"/>
          <w:szCs w:val="16"/>
        </w:rPr>
        <w:fldChar w:fldCharType="begin">
          <w:ffData>
            <w:name w:val="Kontrollkästchen7"/>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IZKF</w:t>
      </w:r>
    </w:p>
    <w:p w14:paraId="300AA454" w14:textId="77777777" w:rsidR="00972917" w:rsidRDefault="00972917" w:rsidP="00972917">
      <w:pPr>
        <w:rPr>
          <w:rFonts w:ascii="Arial" w:hAnsi="Arial" w:cs="Arial"/>
          <w:sz w:val="16"/>
          <w:szCs w:val="16"/>
        </w:rPr>
      </w:pPr>
    </w:p>
    <w:p w14:paraId="33062B4A" w14:textId="77777777" w:rsidR="00E432FE" w:rsidRDefault="00972917" w:rsidP="00972917">
      <w:pPr>
        <w:rPr>
          <w:rFonts w:ascii="Arial" w:hAnsi="Arial" w:cs="Arial"/>
          <w:sz w:val="20"/>
          <w:szCs w:val="20"/>
        </w:rPr>
      </w:pPr>
      <w:r>
        <w:rPr>
          <w:rFonts w:ascii="Arial" w:hAnsi="Arial" w:cs="Arial"/>
          <w:sz w:val="16"/>
          <w:szCs w:val="16"/>
        </w:rPr>
        <w:fldChar w:fldCharType="begin">
          <w:ffData>
            <w:name w:val="Kontrollkästchen8"/>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Industrie</w:t>
      </w:r>
      <w:r>
        <w:rPr>
          <w:rFonts w:ascii="Arial" w:hAnsi="Arial" w:cs="Arial"/>
          <w:sz w:val="16"/>
          <w:szCs w:val="20"/>
        </w:rPr>
        <w:t xml:space="preserve"> </w:t>
      </w:r>
      <w:r>
        <w:rPr>
          <w:rFonts w:ascii="Arial" w:hAnsi="Arial" w:cs="Arial"/>
          <w:sz w:val="20"/>
          <w:szCs w:val="20"/>
        </w:rPr>
        <w:t xml:space="preserv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i/>
          <w:iCs/>
          <w:sz w:val="20"/>
          <w:szCs w:val="16"/>
        </w:rPr>
        <w:t>f</w:t>
      </w:r>
      <w:r>
        <w:rPr>
          <w:rFonts w:ascii="Arial" w:hAnsi="Arial" w:cs="Arial"/>
          <w:sz w:val="20"/>
          <w:szCs w:val="16"/>
        </w:rPr>
        <w:t xml:space="preserve">ortüne  </w:t>
      </w: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AKF</w:t>
      </w:r>
      <w:r>
        <w:rPr>
          <w:rFonts w:ascii="Arial" w:hAnsi="Arial" w:cs="Arial"/>
          <w:sz w:val="20"/>
          <w:szCs w:val="20"/>
        </w:rPr>
        <w:t xml:space="preserve">   </w:t>
      </w:r>
      <w:r w:rsidR="00E432FE">
        <w:rPr>
          <w:rFonts w:ascii="Arial" w:hAnsi="Arial" w:cs="Arial"/>
          <w:sz w:val="16"/>
          <w:szCs w:val="16"/>
        </w:rPr>
        <w:fldChar w:fldCharType="begin">
          <w:ffData>
            <w:name w:val="Kontrollkästchen6"/>
            <w:enabled/>
            <w:calcOnExit w:val="0"/>
            <w:checkBox>
              <w:sizeAuto/>
              <w:default w:val="0"/>
            </w:checkBox>
          </w:ffData>
        </w:fldChar>
      </w:r>
      <w:r w:rsidR="00E432FE">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E432FE">
        <w:rPr>
          <w:rFonts w:ascii="Arial" w:hAnsi="Arial" w:cs="Arial"/>
          <w:sz w:val="16"/>
          <w:szCs w:val="16"/>
        </w:rPr>
        <w:fldChar w:fldCharType="end"/>
      </w:r>
      <w:r w:rsidR="00E432FE">
        <w:rPr>
          <w:rFonts w:ascii="Arial" w:hAnsi="Arial" w:cs="Arial"/>
          <w:sz w:val="20"/>
          <w:szCs w:val="20"/>
        </w:rPr>
        <w:t xml:space="preserve"> </w:t>
      </w:r>
      <w:r>
        <w:rPr>
          <w:rFonts w:ascii="Arial" w:hAnsi="Arial" w:cs="Arial"/>
          <w:sz w:val="16"/>
          <w:szCs w:val="16"/>
        </w:rPr>
        <w:t xml:space="preserve"> </w:t>
      </w:r>
      <w:r>
        <w:rPr>
          <w:rFonts w:ascii="Arial" w:hAnsi="Arial" w:cs="Arial"/>
          <w:sz w:val="20"/>
          <w:szCs w:val="16"/>
        </w:rPr>
        <w:t xml:space="preserve"> sonstige </w:t>
      </w:r>
    </w:p>
    <w:p w14:paraId="234EFD9D" w14:textId="0EB7962B" w:rsidR="00972917" w:rsidRDefault="00972917" w:rsidP="00972917">
      <w:pPr>
        <w:rPr>
          <w:rFonts w:ascii="Arial" w:hAnsi="Arial" w:cs="Arial"/>
          <w:sz w:val="20"/>
          <w:szCs w:val="20"/>
        </w:rPr>
      </w:pPr>
      <w:r>
        <w:rPr>
          <w:rFonts w:ascii="Arial" w:hAnsi="Arial" w:cs="Arial"/>
          <w:sz w:val="20"/>
          <w:szCs w:val="20"/>
        </w:rPr>
        <w:t xml:space="preserve">entstanden. </w:t>
      </w:r>
    </w:p>
    <w:p w14:paraId="2864345F" w14:textId="77777777" w:rsidR="00972917" w:rsidRDefault="00972917" w:rsidP="00972917">
      <w:pPr>
        <w:rPr>
          <w:rFonts w:ascii="Arial" w:hAnsi="Arial" w:cs="Arial"/>
          <w:sz w:val="20"/>
          <w:szCs w:val="20"/>
        </w:rPr>
      </w:pPr>
      <w:r>
        <w:rPr>
          <w:rFonts w:ascii="Arial" w:hAnsi="Arial" w:cs="Arial"/>
          <w:sz w:val="20"/>
          <w:szCs w:val="20"/>
        </w:rPr>
        <w:t xml:space="preserve">Art der Förderung, Titel des Projekts, Projektnummer: </w:t>
      </w:r>
    </w:p>
    <w:p w14:paraId="5412B71A" w14:textId="77777777" w:rsidR="00972917" w:rsidRDefault="00972917">
      <w:pPr>
        <w:spacing w:line="276" w:lineRule="auto"/>
        <w:rPr>
          <w:rFonts w:ascii="Arial" w:hAnsi="Arial" w:cs="Arial"/>
          <w:sz w:val="20"/>
          <w:szCs w:val="20"/>
        </w:rPr>
      </w:pPr>
      <w:r>
        <w:rPr>
          <w:rFonts w:ascii="Arial" w:hAnsi="Arial" w:cs="Arial"/>
          <w:sz w:val="20"/>
          <w:szCs w:val="20"/>
        </w:rPr>
        <w:br w:type="page"/>
      </w:r>
    </w:p>
    <w:p w14:paraId="2AEBC2C8" w14:textId="77777777" w:rsidR="00972917" w:rsidRDefault="00972917" w:rsidP="00972917">
      <w:pPr>
        <w:rPr>
          <w:rFonts w:ascii="Arial" w:hAnsi="Arial" w:cs="Arial"/>
          <w:sz w:val="4"/>
          <w:szCs w:val="4"/>
        </w:rPr>
      </w:pPr>
    </w:p>
    <w:p w14:paraId="55B5198A" w14:textId="77777777" w:rsidR="00172FB3" w:rsidRDefault="00550C6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rPr>
      </w:pPr>
      <w:r>
        <w:rPr>
          <w:rFonts w:ascii="Arial" w:hAnsi="Arial" w:cs="Arial"/>
          <w:b/>
        </w:rPr>
        <w:t>Teil A: Angaben zu den Erfinder/innen</w:t>
      </w:r>
    </w:p>
    <w:p w14:paraId="1FA1A7B0" w14:textId="77777777" w:rsidR="00172FB3" w:rsidRDefault="00550C62">
      <w:pPr>
        <w:rPr>
          <w:rFonts w:ascii="Arial" w:hAnsi="Arial" w:cs="Arial"/>
          <w:sz w:val="20"/>
          <w:szCs w:val="20"/>
        </w:rPr>
      </w:pPr>
      <w:r>
        <w:rPr>
          <w:rFonts w:ascii="Arial" w:hAnsi="Arial" w:cs="Arial"/>
          <w:sz w:val="20"/>
          <w:szCs w:val="20"/>
        </w:rPr>
        <w:t>Teil A für jede an der Erfindung beteiligte Person auf jeweils separater Seite vollständig ausgefüllt beifügen.</w:t>
      </w:r>
    </w:p>
    <w:p w14:paraId="17AADBA3" w14:textId="77777777" w:rsidR="00172FB3" w:rsidRDefault="00172FB3">
      <w:pPr>
        <w:rPr>
          <w:rFonts w:ascii="Arial" w:hAnsi="Arial" w:cs="Arial"/>
          <w:sz w:val="20"/>
          <w:szCs w:val="20"/>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36"/>
      </w:tblGrid>
      <w:tr w:rsidR="00172FB3" w14:paraId="1BD3A176" w14:textId="77777777">
        <w:trPr>
          <w:cantSplit/>
          <w:trHeight w:val="127"/>
        </w:trPr>
        <w:tc>
          <w:tcPr>
            <w:tcW w:w="5000" w:type="pct"/>
            <w:shd w:val="clear" w:color="auto" w:fill="E0E0E0"/>
          </w:tcPr>
          <w:p w14:paraId="10B8C7BF" w14:textId="77777777" w:rsidR="00172FB3" w:rsidRDefault="00550C62">
            <w:pPr>
              <w:rPr>
                <w:rFonts w:ascii="Arial" w:hAnsi="Arial" w:cs="Arial"/>
                <w:b/>
                <w:sz w:val="20"/>
                <w:szCs w:val="20"/>
              </w:rPr>
            </w:pPr>
            <w:r>
              <w:rPr>
                <w:rFonts w:ascii="Arial" w:hAnsi="Arial" w:cs="Arial"/>
                <w:b/>
                <w:sz w:val="20"/>
                <w:szCs w:val="20"/>
              </w:rPr>
              <w:t>Kurzbezeichnung der Erfindung (Akronym):</w:t>
            </w:r>
          </w:p>
        </w:tc>
      </w:tr>
      <w:tr w:rsidR="00463A9D" w14:paraId="309E8325" w14:textId="77777777">
        <w:trPr>
          <w:cantSplit/>
          <w:trHeight w:val="227"/>
        </w:trPr>
        <w:tc>
          <w:tcPr>
            <w:tcW w:w="5000" w:type="pct"/>
          </w:tcPr>
          <w:p w14:paraId="20E5F2C0" w14:textId="2731F563" w:rsidR="00463A9D" w:rsidRDefault="00463A9D">
            <w:pPr>
              <w:rPr>
                <w:rFonts w:ascii="Arial" w:hAnsi="Arial" w:cs="Arial"/>
                <w:sz w:val="20"/>
                <w:szCs w:val="20"/>
              </w:rPr>
            </w:pPr>
            <w:r>
              <w:rPr>
                <w:rFonts w:ascii="Arial" w:hAnsi="Arial" w:cs="Arial"/>
                <w:sz w:val="20"/>
                <w:szCs w:val="20"/>
              </w:rPr>
              <w:t>DNMT- und HDAC-Inhibitor induzierte Neoepitope</w:t>
            </w:r>
          </w:p>
        </w:tc>
      </w:tr>
    </w:tbl>
    <w:p w14:paraId="4C1A02A6" w14:textId="77777777" w:rsidR="00172FB3" w:rsidRDefault="00172FB3">
      <w:pPr>
        <w:rPr>
          <w:rFonts w:ascii="Arial" w:hAnsi="Arial" w:cs="Arial"/>
          <w:sz w:val="20"/>
          <w:szCs w:val="20"/>
        </w:rPr>
      </w:pPr>
    </w:p>
    <w:tbl>
      <w:tblPr>
        <w:tblW w:w="5039" w:type="pct"/>
        <w:tblCellMar>
          <w:left w:w="70" w:type="dxa"/>
          <w:right w:w="70" w:type="dxa"/>
        </w:tblCellMar>
        <w:tblLook w:val="0000" w:firstRow="0" w:lastRow="0" w:firstColumn="0" w:lastColumn="0" w:noHBand="0" w:noVBand="0"/>
      </w:tblPr>
      <w:tblGrid>
        <w:gridCol w:w="3629"/>
        <w:gridCol w:w="5504"/>
      </w:tblGrid>
      <w:tr w:rsidR="00172FB3" w14:paraId="0495F21E" w14:textId="77777777">
        <w:tc>
          <w:tcPr>
            <w:tcW w:w="5000" w:type="pct"/>
            <w:gridSpan w:val="2"/>
            <w:tcBorders>
              <w:top w:val="single" w:sz="4" w:space="0" w:color="auto"/>
              <w:left w:val="single" w:sz="4" w:space="0" w:color="auto"/>
              <w:bottom w:val="single" w:sz="4" w:space="0" w:color="auto"/>
              <w:right w:val="single" w:sz="4" w:space="0" w:color="auto"/>
            </w:tcBorders>
            <w:shd w:val="clear" w:color="auto" w:fill="E0E0E0"/>
          </w:tcPr>
          <w:p w14:paraId="1CE47CD6" w14:textId="77777777" w:rsidR="00172FB3" w:rsidRDefault="00550C62">
            <w:pPr>
              <w:rPr>
                <w:rFonts w:ascii="Arial" w:hAnsi="Arial" w:cs="Arial"/>
                <w:b/>
                <w:sz w:val="20"/>
                <w:szCs w:val="20"/>
              </w:rPr>
            </w:pPr>
            <w:r>
              <w:rPr>
                <w:rFonts w:ascii="Arial" w:hAnsi="Arial" w:cs="Arial"/>
                <w:b/>
                <w:sz w:val="20"/>
                <w:szCs w:val="20"/>
              </w:rPr>
              <w:t>Persönliche Angaben zum Zeitpunkt der Erfindung</w:t>
            </w:r>
          </w:p>
        </w:tc>
      </w:tr>
      <w:tr w:rsidR="00172FB3" w14:paraId="31939AB6" w14:textId="77777777">
        <w:tc>
          <w:tcPr>
            <w:tcW w:w="1987" w:type="pct"/>
            <w:tcBorders>
              <w:top w:val="single" w:sz="4" w:space="0" w:color="auto"/>
              <w:bottom w:val="single" w:sz="4" w:space="0" w:color="auto"/>
              <w:right w:val="single" w:sz="4" w:space="0" w:color="auto"/>
            </w:tcBorders>
          </w:tcPr>
          <w:p w14:paraId="07760A3F" w14:textId="77777777" w:rsidR="00172FB3" w:rsidRDefault="00550C62">
            <w:pPr>
              <w:rPr>
                <w:rFonts w:ascii="Arial" w:hAnsi="Arial" w:cs="Arial"/>
                <w:sz w:val="20"/>
                <w:szCs w:val="20"/>
              </w:rPr>
            </w:pPr>
            <w:r>
              <w:rPr>
                <w:rFonts w:ascii="Arial" w:hAnsi="Arial" w:cs="Arial"/>
                <w:sz w:val="20"/>
                <w:szCs w:val="20"/>
              </w:rPr>
              <w:t>Name</w:t>
            </w:r>
          </w:p>
        </w:tc>
        <w:tc>
          <w:tcPr>
            <w:tcW w:w="3013" w:type="pct"/>
            <w:tcBorders>
              <w:top w:val="single" w:sz="4" w:space="0" w:color="auto"/>
              <w:left w:val="single" w:sz="4" w:space="0" w:color="auto"/>
              <w:bottom w:val="single" w:sz="4" w:space="0" w:color="auto"/>
            </w:tcBorders>
          </w:tcPr>
          <w:p w14:paraId="5673BFD8" w14:textId="4158D48B" w:rsidR="00172FB3" w:rsidRDefault="00463A9D">
            <w:pPr>
              <w:rPr>
                <w:rFonts w:ascii="Arial" w:hAnsi="Arial" w:cs="Arial"/>
                <w:sz w:val="20"/>
                <w:szCs w:val="20"/>
              </w:rPr>
            </w:pPr>
            <w:r>
              <w:rPr>
                <w:rFonts w:ascii="Arial" w:hAnsi="Arial" w:cs="Arial"/>
                <w:sz w:val="20"/>
                <w:szCs w:val="20"/>
              </w:rPr>
              <w:t>Bauer</w:t>
            </w:r>
          </w:p>
        </w:tc>
      </w:tr>
      <w:tr w:rsidR="00172FB3" w14:paraId="3B1F7A86" w14:textId="77777777">
        <w:tc>
          <w:tcPr>
            <w:tcW w:w="1987" w:type="pct"/>
            <w:tcBorders>
              <w:top w:val="single" w:sz="4" w:space="0" w:color="auto"/>
              <w:bottom w:val="single" w:sz="4" w:space="0" w:color="auto"/>
              <w:right w:val="single" w:sz="4" w:space="0" w:color="auto"/>
            </w:tcBorders>
          </w:tcPr>
          <w:p w14:paraId="06A2F869" w14:textId="77777777" w:rsidR="00172FB3" w:rsidRDefault="00550C62">
            <w:pPr>
              <w:rPr>
                <w:rFonts w:ascii="Arial" w:hAnsi="Arial" w:cs="Arial"/>
                <w:sz w:val="20"/>
                <w:szCs w:val="20"/>
              </w:rPr>
            </w:pPr>
            <w:r>
              <w:rPr>
                <w:rFonts w:ascii="Arial" w:hAnsi="Arial" w:cs="Arial"/>
                <w:sz w:val="20"/>
                <w:szCs w:val="20"/>
              </w:rPr>
              <w:t>Vorname</w:t>
            </w:r>
          </w:p>
        </w:tc>
        <w:tc>
          <w:tcPr>
            <w:tcW w:w="3013" w:type="pct"/>
            <w:tcBorders>
              <w:top w:val="single" w:sz="4" w:space="0" w:color="auto"/>
              <w:left w:val="single" w:sz="4" w:space="0" w:color="auto"/>
              <w:bottom w:val="single" w:sz="4" w:space="0" w:color="auto"/>
            </w:tcBorders>
          </w:tcPr>
          <w:p w14:paraId="352081C7" w14:textId="1BD74586" w:rsidR="00172FB3" w:rsidRDefault="00463A9D">
            <w:pPr>
              <w:rPr>
                <w:rFonts w:ascii="Arial" w:hAnsi="Arial" w:cs="Arial"/>
                <w:color w:val="000000"/>
                <w:sz w:val="20"/>
                <w:szCs w:val="20"/>
              </w:rPr>
            </w:pPr>
            <w:r>
              <w:rPr>
                <w:rFonts w:ascii="Arial" w:hAnsi="Arial" w:cs="Arial"/>
                <w:color w:val="000000"/>
                <w:sz w:val="20"/>
                <w:szCs w:val="20"/>
              </w:rPr>
              <w:t>Jens</w:t>
            </w:r>
          </w:p>
        </w:tc>
      </w:tr>
      <w:tr w:rsidR="00172FB3" w14:paraId="3CD261BA" w14:textId="77777777">
        <w:tc>
          <w:tcPr>
            <w:tcW w:w="1987" w:type="pct"/>
            <w:tcBorders>
              <w:top w:val="single" w:sz="4" w:space="0" w:color="auto"/>
              <w:bottom w:val="single" w:sz="4" w:space="0" w:color="auto"/>
              <w:right w:val="single" w:sz="4" w:space="0" w:color="auto"/>
            </w:tcBorders>
          </w:tcPr>
          <w:p w14:paraId="41AC283E" w14:textId="77777777" w:rsidR="00172FB3" w:rsidRDefault="00550C62">
            <w:pPr>
              <w:rPr>
                <w:rFonts w:ascii="Arial" w:hAnsi="Arial" w:cs="Arial"/>
                <w:sz w:val="20"/>
                <w:szCs w:val="20"/>
              </w:rPr>
            </w:pPr>
            <w:r>
              <w:rPr>
                <w:rFonts w:ascii="Arial" w:hAnsi="Arial" w:cs="Arial"/>
                <w:sz w:val="20"/>
                <w:szCs w:val="20"/>
              </w:rPr>
              <w:t>Titel /Akad. Grad</w:t>
            </w:r>
          </w:p>
        </w:tc>
        <w:tc>
          <w:tcPr>
            <w:tcW w:w="3013" w:type="pct"/>
            <w:tcBorders>
              <w:top w:val="single" w:sz="4" w:space="0" w:color="auto"/>
              <w:left w:val="single" w:sz="4" w:space="0" w:color="auto"/>
              <w:bottom w:val="single" w:sz="4" w:space="0" w:color="auto"/>
            </w:tcBorders>
          </w:tcPr>
          <w:p w14:paraId="0490A9E5" w14:textId="790F88B9" w:rsidR="00172FB3" w:rsidRDefault="00172FB3">
            <w:pPr>
              <w:rPr>
                <w:rFonts w:ascii="Arial" w:hAnsi="Arial" w:cs="Arial"/>
                <w:color w:val="000000"/>
                <w:sz w:val="20"/>
                <w:szCs w:val="20"/>
              </w:rPr>
            </w:pPr>
          </w:p>
        </w:tc>
      </w:tr>
      <w:tr w:rsidR="00172FB3" w14:paraId="272EAE86" w14:textId="77777777">
        <w:tc>
          <w:tcPr>
            <w:tcW w:w="1987" w:type="pct"/>
            <w:tcBorders>
              <w:top w:val="single" w:sz="4" w:space="0" w:color="auto"/>
              <w:bottom w:val="single" w:sz="4" w:space="0" w:color="auto"/>
              <w:right w:val="single" w:sz="4" w:space="0" w:color="auto"/>
            </w:tcBorders>
          </w:tcPr>
          <w:p w14:paraId="6DFBE480" w14:textId="77777777" w:rsidR="00172FB3" w:rsidRDefault="00550C62">
            <w:pPr>
              <w:rPr>
                <w:rFonts w:ascii="Arial" w:hAnsi="Arial" w:cs="Arial"/>
                <w:sz w:val="20"/>
                <w:szCs w:val="20"/>
              </w:rPr>
            </w:pPr>
            <w:r>
              <w:rPr>
                <w:rFonts w:ascii="Arial" w:hAnsi="Arial" w:cs="Arial"/>
                <w:sz w:val="20"/>
                <w:szCs w:val="20"/>
              </w:rPr>
              <w:t>Beruf</w:t>
            </w:r>
          </w:p>
        </w:tc>
        <w:tc>
          <w:tcPr>
            <w:tcW w:w="3013" w:type="pct"/>
            <w:tcBorders>
              <w:top w:val="single" w:sz="4" w:space="0" w:color="auto"/>
              <w:left w:val="single" w:sz="4" w:space="0" w:color="auto"/>
              <w:bottom w:val="single" w:sz="4" w:space="0" w:color="auto"/>
            </w:tcBorders>
          </w:tcPr>
          <w:p w14:paraId="7379EAB9" w14:textId="00312971" w:rsidR="00172FB3" w:rsidRDefault="00463A9D">
            <w:pPr>
              <w:rPr>
                <w:rFonts w:ascii="Arial" w:hAnsi="Arial" w:cs="Arial"/>
                <w:sz w:val="20"/>
                <w:szCs w:val="20"/>
              </w:rPr>
            </w:pPr>
            <w:r>
              <w:rPr>
                <w:rFonts w:ascii="Arial" w:hAnsi="Arial" w:cs="Arial"/>
                <w:sz w:val="20"/>
                <w:szCs w:val="20"/>
              </w:rPr>
              <w:t>naturwissenschaftlicher Doktorand</w:t>
            </w:r>
          </w:p>
        </w:tc>
      </w:tr>
      <w:tr w:rsidR="00172FB3" w14:paraId="370C73AB" w14:textId="77777777">
        <w:tc>
          <w:tcPr>
            <w:tcW w:w="1987" w:type="pct"/>
            <w:tcBorders>
              <w:top w:val="single" w:sz="4" w:space="0" w:color="auto"/>
              <w:bottom w:val="single" w:sz="4" w:space="0" w:color="auto"/>
              <w:right w:val="single" w:sz="4" w:space="0" w:color="auto"/>
            </w:tcBorders>
          </w:tcPr>
          <w:p w14:paraId="44EA1323" w14:textId="77777777" w:rsidR="00172FB3" w:rsidRDefault="00550C62">
            <w:pPr>
              <w:rPr>
                <w:rFonts w:ascii="Arial" w:hAnsi="Arial" w:cs="Arial"/>
                <w:sz w:val="20"/>
                <w:szCs w:val="20"/>
              </w:rPr>
            </w:pPr>
            <w:r>
              <w:rPr>
                <w:rFonts w:ascii="Arial" w:hAnsi="Arial" w:cs="Arial"/>
                <w:sz w:val="20"/>
                <w:szCs w:val="20"/>
              </w:rPr>
              <w:t>Dienststellung</w:t>
            </w:r>
          </w:p>
        </w:tc>
        <w:tc>
          <w:tcPr>
            <w:tcW w:w="3013" w:type="pct"/>
            <w:tcBorders>
              <w:top w:val="single" w:sz="4" w:space="0" w:color="auto"/>
              <w:left w:val="single" w:sz="4" w:space="0" w:color="auto"/>
              <w:bottom w:val="single" w:sz="4" w:space="0" w:color="auto"/>
            </w:tcBorders>
          </w:tcPr>
          <w:p w14:paraId="62ECF1FD" w14:textId="777662BF" w:rsidR="00172FB3" w:rsidRDefault="00463A9D">
            <w:pPr>
              <w:rPr>
                <w:rFonts w:ascii="Arial" w:hAnsi="Arial" w:cs="Arial"/>
                <w:sz w:val="20"/>
                <w:szCs w:val="20"/>
              </w:rPr>
            </w:pPr>
            <w:r w:rsidRPr="00E432FE">
              <w:rPr>
                <w:rFonts w:ascii="Arial" w:hAnsi="Arial" w:cs="Arial"/>
                <w:sz w:val="20"/>
                <w:szCs w:val="20"/>
              </w:rPr>
              <w:t>Abteilung Peptid-basierte Immuntherapie</w:t>
            </w:r>
          </w:p>
        </w:tc>
      </w:tr>
      <w:tr w:rsidR="00172FB3" w14:paraId="17AACDEB" w14:textId="77777777">
        <w:tc>
          <w:tcPr>
            <w:tcW w:w="1987" w:type="pct"/>
            <w:tcBorders>
              <w:top w:val="single" w:sz="4" w:space="0" w:color="auto"/>
              <w:bottom w:val="single" w:sz="4" w:space="0" w:color="auto"/>
              <w:right w:val="single" w:sz="4" w:space="0" w:color="auto"/>
            </w:tcBorders>
          </w:tcPr>
          <w:p w14:paraId="73BE2B27" w14:textId="77777777" w:rsidR="00172FB3" w:rsidRDefault="00550C62">
            <w:pPr>
              <w:rPr>
                <w:rFonts w:ascii="Arial" w:hAnsi="Arial" w:cs="Arial"/>
                <w:sz w:val="20"/>
                <w:szCs w:val="20"/>
              </w:rPr>
            </w:pPr>
            <w:r>
              <w:rPr>
                <w:rFonts w:ascii="Arial" w:hAnsi="Arial" w:cs="Arial"/>
                <w:sz w:val="20"/>
                <w:szCs w:val="20"/>
              </w:rPr>
              <w:t>Art der Beschäftigung</w:t>
            </w:r>
          </w:p>
        </w:tc>
        <w:tc>
          <w:tcPr>
            <w:tcW w:w="3013" w:type="pct"/>
            <w:tcBorders>
              <w:top w:val="single" w:sz="4" w:space="0" w:color="auto"/>
              <w:left w:val="single" w:sz="4" w:space="0" w:color="auto"/>
              <w:bottom w:val="single" w:sz="4" w:space="0" w:color="auto"/>
            </w:tcBorders>
          </w:tcPr>
          <w:p w14:paraId="618A74AC" w14:textId="44F91382" w:rsidR="00172FB3" w:rsidRDefault="00463A9D">
            <w:pPr>
              <w:rPr>
                <w:rFonts w:ascii="Arial" w:hAnsi="Arial" w:cs="Arial"/>
                <w:color w:val="000000"/>
                <w:sz w:val="20"/>
                <w:szCs w:val="20"/>
              </w:rPr>
            </w:pPr>
            <w:r>
              <w:rPr>
                <w:rFonts w:ascii="Arial" w:hAnsi="Arial" w:cs="Arial"/>
                <w:sz w:val="20"/>
                <w:szCs w:val="20"/>
              </w:rPr>
              <w:t>naturwissenschaftlicher Doktorand</w:t>
            </w:r>
          </w:p>
        </w:tc>
      </w:tr>
      <w:tr w:rsidR="00172FB3" w14:paraId="1075032E" w14:textId="77777777">
        <w:tc>
          <w:tcPr>
            <w:tcW w:w="1987" w:type="pct"/>
            <w:tcBorders>
              <w:top w:val="single" w:sz="4" w:space="0" w:color="auto"/>
              <w:bottom w:val="single" w:sz="4" w:space="0" w:color="auto"/>
              <w:right w:val="single" w:sz="4" w:space="0" w:color="auto"/>
            </w:tcBorders>
          </w:tcPr>
          <w:p w14:paraId="0EAA6546" w14:textId="77777777" w:rsidR="00172FB3" w:rsidRDefault="00550C62">
            <w:pPr>
              <w:rPr>
                <w:rFonts w:ascii="Arial" w:hAnsi="Arial" w:cs="Arial"/>
                <w:sz w:val="20"/>
                <w:szCs w:val="20"/>
              </w:rPr>
            </w:pPr>
            <w:r>
              <w:rPr>
                <w:rFonts w:ascii="Arial" w:hAnsi="Arial" w:cs="Arial"/>
                <w:sz w:val="20"/>
                <w:szCs w:val="20"/>
              </w:rPr>
              <w:t>Personalnummer</w:t>
            </w:r>
          </w:p>
        </w:tc>
        <w:tc>
          <w:tcPr>
            <w:tcW w:w="3013" w:type="pct"/>
            <w:tcBorders>
              <w:top w:val="single" w:sz="4" w:space="0" w:color="auto"/>
              <w:left w:val="single" w:sz="4" w:space="0" w:color="auto"/>
              <w:bottom w:val="single" w:sz="4" w:space="0" w:color="auto"/>
            </w:tcBorders>
          </w:tcPr>
          <w:p w14:paraId="39FBEB0C" w14:textId="297633A2" w:rsidR="00172FB3" w:rsidRDefault="00463A9D">
            <w:pPr>
              <w:rPr>
                <w:rFonts w:ascii="Arial" w:hAnsi="Arial" w:cs="Arial"/>
                <w:color w:val="000000"/>
                <w:sz w:val="20"/>
                <w:szCs w:val="20"/>
              </w:rPr>
            </w:pPr>
            <w:r>
              <w:rPr>
                <w:rFonts w:ascii="Arial" w:hAnsi="Arial" w:cs="Arial"/>
                <w:color w:val="000000"/>
                <w:sz w:val="20"/>
                <w:szCs w:val="20"/>
              </w:rPr>
              <w:t>36835</w:t>
            </w:r>
          </w:p>
        </w:tc>
      </w:tr>
      <w:tr w:rsidR="00172FB3" w14:paraId="6882B845" w14:textId="77777777">
        <w:tc>
          <w:tcPr>
            <w:tcW w:w="1987" w:type="pct"/>
            <w:tcBorders>
              <w:top w:val="single" w:sz="4" w:space="0" w:color="auto"/>
              <w:bottom w:val="single" w:sz="4" w:space="0" w:color="auto"/>
              <w:right w:val="single" w:sz="4" w:space="0" w:color="auto"/>
            </w:tcBorders>
          </w:tcPr>
          <w:p w14:paraId="7407AAB0" w14:textId="77777777" w:rsidR="00172FB3" w:rsidRDefault="00550C62">
            <w:pPr>
              <w:rPr>
                <w:rFonts w:ascii="Arial" w:hAnsi="Arial" w:cs="Arial"/>
                <w:sz w:val="20"/>
                <w:szCs w:val="20"/>
              </w:rPr>
            </w:pPr>
            <w:r>
              <w:rPr>
                <w:rFonts w:ascii="Arial" w:hAnsi="Arial" w:cs="Arial"/>
                <w:sz w:val="20"/>
                <w:szCs w:val="20"/>
              </w:rPr>
              <w:t>Staatsangehörigkeit</w:t>
            </w:r>
          </w:p>
        </w:tc>
        <w:tc>
          <w:tcPr>
            <w:tcW w:w="3013" w:type="pct"/>
            <w:tcBorders>
              <w:top w:val="single" w:sz="4" w:space="0" w:color="auto"/>
              <w:left w:val="single" w:sz="4" w:space="0" w:color="auto"/>
              <w:bottom w:val="single" w:sz="4" w:space="0" w:color="auto"/>
            </w:tcBorders>
          </w:tcPr>
          <w:p w14:paraId="652C1DDE" w14:textId="77777777" w:rsidR="00172FB3" w:rsidRDefault="00550C62">
            <w:pPr>
              <w:rPr>
                <w:rFonts w:ascii="Arial" w:hAnsi="Arial" w:cs="Arial"/>
                <w:sz w:val="20"/>
                <w:szCs w:val="20"/>
              </w:rPr>
            </w:pPr>
            <w:r>
              <w:rPr>
                <w:rFonts w:ascii="Arial" w:hAnsi="Arial" w:cs="Arial"/>
                <w:sz w:val="20"/>
                <w:szCs w:val="20"/>
              </w:rPr>
              <w:t>Deutsch</w:t>
            </w:r>
          </w:p>
        </w:tc>
      </w:tr>
      <w:tr w:rsidR="00172FB3" w14:paraId="3741A946" w14:textId="77777777">
        <w:trPr>
          <w:cantSplit/>
          <w:trHeight w:val="230"/>
        </w:trPr>
        <w:tc>
          <w:tcPr>
            <w:tcW w:w="1987" w:type="pct"/>
            <w:vMerge w:val="restart"/>
            <w:tcBorders>
              <w:top w:val="single" w:sz="4" w:space="0" w:color="auto"/>
              <w:bottom w:val="single" w:sz="4" w:space="0" w:color="auto"/>
              <w:right w:val="single" w:sz="4" w:space="0" w:color="auto"/>
            </w:tcBorders>
          </w:tcPr>
          <w:p w14:paraId="79E41B1C" w14:textId="77777777" w:rsidR="00172FB3" w:rsidRDefault="00550C62">
            <w:pPr>
              <w:rPr>
                <w:rFonts w:ascii="Arial" w:hAnsi="Arial" w:cs="Arial"/>
                <w:sz w:val="20"/>
                <w:szCs w:val="20"/>
              </w:rPr>
            </w:pPr>
            <w:r>
              <w:rPr>
                <w:rFonts w:ascii="Arial" w:hAnsi="Arial" w:cs="Arial"/>
                <w:sz w:val="20"/>
                <w:szCs w:val="20"/>
              </w:rPr>
              <w:t>Dienstanschrift</w:t>
            </w:r>
          </w:p>
          <w:p w14:paraId="3EF0FE87" w14:textId="77777777" w:rsidR="00172FB3" w:rsidRDefault="00550C62">
            <w:pPr>
              <w:rPr>
                <w:rFonts w:ascii="Arial" w:hAnsi="Arial" w:cs="Arial"/>
                <w:sz w:val="20"/>
                <w:szCs w:val="20"/>
              </w:rPr>
            </w:pPr>
            <w:r>
              <w:rPr>
                <w:rFonts w:ascii="Arial" w:hAnsi="Arial" w:cs="Arial"/>
                <w:sz w:val="20"/>
                <w:szCs w:val="20"/>
              </w:rPr>
              <w:t>(Institut/Klinik)</w:t>
            </w:r>
          </w:p>
        </w:tc>
        <w:tc>
          <w:tcPr>
            <w:tcW w:w="3013" w:type="pct"/>
            <w:vMerge w:val="restart"/>
            <w:tcBorders>
              <w:top w:val="single" w:sz="4" w:space="0" w:color="auto"/>
              <w:left w:val="single" w:sz="4" w:space="0" w:color="auto"/>
              <w:bottom w:val="single" w:sz="4" w:space="0" w:color="auto"/>
            </w:tcBorders>
          </w:tcPr>
          <w:p w14:paraId="3E615689" w14:textId="77777777" w:rsidR="00172FB3" w:rsidRDefault="00550C62">
            <w:pPr>
              <w:rPr>
                <w:rFonts w:ascii="Arial" w:hAnsi="Arial" w:cs="Arial"/>
                <w:sz w:val="20"/>
                <w:szCs w:val="20"/>
              </w:rPr>
            </w:pPr>
            <w:r>
              <w:rPr>
                <w:rFonts w:ascii="Arial" w:hAnsi="Arial" w:cs="Arial"/>
                <w:sz w:val="20"/>
                <w:szCs w:val="20"/>
              </w:rPr>
              <w:t>Otfried-Müller-Str. 10, 72076 Tübingen</w:t>
            </w:r>
          </w:p>
        </w:tc>
      </w:tr>
      <w:tr w:rsidR="00172FB3" w14:paraId="362FA3F4" w14:textId="77777777">
        <w:trPr>
          <w:cantSplit/>
          <w:trHeight w:val="230"/>
        </w:trPr>
        <w:tc>
          <w:tcPr>
            <w:tcW w:w="1987" w:type="pct"/>
            <w:vMerge/>
            <w:tcBorders>
              <w:top w:val="single" w:sz="4" w:space="0" w:color="auto"/>
              <w:bottom w:val="single" w:sz="4" w:space="0" w:color="auto"/>
              <w:right w:val="single" w:sz="4" w:space="0" w:color="auto"/>
            </w:tcBorders>
          </w:tcPr>
          <w:p w14:paraId="6D07C4A9" w14:textId="77777777" w:rsidR="00172FB3" w:rsidRDefault="00172FB3">
            <w:pPr>
              <w:rPr>
                <w:rFonts w:ascii="Arial" w:hAnsi="Arial" w:cs="Arial"/>
                <w:sz w:val="20"/>
                <w:szCs w:val="20"/>
              </w:rPr>
            </w:pPr>
          </w:p>
        </w:tc>
        <w:tc>
          <w:tcPr>
            <w:tcW w:w="3013" w:type="pct"/>
            <w:vMerge/>
            <w:tcBorders>
              <w:top w:val="single" w:sz="4" w:space="0" w:color="auto"/>
              <w:left w:val="single" w:sz="4" w:space="0" w:color="auto"/>
              <w:bottom w:val="single" w:sz="4" w:space="0" w:color="auto"/>
            </w:tcBorders>
          </w:tcPr>
          <w:p w14:paraId="5E106641" w14:textId="77777777" w:rsidR="00172FB3" w:rsidRDefault="00172FB3">
            <w:pPr>
              <w:rPr>
                <w:rFonts w:ascii="Arial" w:hAnsi="Arial" w:cs="Arial"/>
                <w:sz w:val="20"/>
                <w:szCs w:val="20"/>
              </w:rPr>
            </w:pPr>
          </w:p>
        </w:tc>
      </w:tr>
      <w:tr w:rsidR="00172FB3" w14:paraId="2B03D2D0" w14:textId="77777777">
        <w:tc>
          <w:tcPr>
            <w:tcW w:w="1987" w:type="pct"/>
            <w:tcBorders>
              <w:top w:val="single" w:sz="4" w:space="0" w:color="auto"/>
              <w:bottom w:val="single" w:sz="4" w:space="0" w:color="auto"/>
              <w:right w:val="single" w:sz="4" w:space="0" w:color="auto"/>
            </w:tcBorders>
          </w:tcPr>
          <w:p w14:paraId="5CB1A766" w14:textId="77777777" w:rsidR="00172FB3" w:rsidRDefault="00550C62">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266FD324" w14:textId="20416E77" w:rsidR="00172FB3" w:rsidRDefault="00463A9D">
            <w:pPr>
              <w:rPr>
                <w:rFonts w:ascii="Arial" w:hAnsi="Arial" w:cs="Arial"/>
                <w:sz w:val="20"/>
                <w:szCs w:val="20"/>
              </w:rPr>
            </w:pPr>
            <w:r>
              <w:rPr>
                <w:rFonts w:ascii="Arial" w:hAnsi="Arial" w:cs="Arial"/>
                <w:sz w:val="20"/>
                <w:szCs w:val="20"/>
              </w:rPr>
              <w:t>07071/2977626</w:t>
            </w:r>
          </w:p>
        </w:tc>
      </w:tr>
      <w:tr w:rsidR="00172FB3" w14:paraId="748D6D7B" w14:textId="77777777">
        <w:tc>
          <w:tcPr>
            <w:tcW w:w="1987" w:type="pct"/>
            <w:tcBorders>
              <w:top w:val="single" w:sz="4" w:space="0" w:color="auto"/>
              <w:bottom w:val="single" w:sz="4" w:space="0" w:color="auto"/>
              <w:right w:val="single" w:sz="4" w:space="0" w:color="auto"/>
            </w:tcBorders>
          </w:tcPr>
          <w:p w14:paraId="4CBB3B05" w14:textId="77777777" w:rsidR="00172FB3" w:rsidRDefault="00550C62">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45D41744" w14:textId="3D12A3A9" w:rsidR="00172FB3" w:rsidRDefault="00463A9D">
            <w:pPr>
              <w:rPr>
                <w:rFonts w:ascii="Arial" w:hAnsi="Arial" w:cs="Arial"/>
                <w:sz w:val="20"/>
                <w:szCs w:val="20"/>
              </w:rPr>
            </w:pPr>
            <w:r>
              <w:rPr>
                <w:rFonts w:ascii="Arial" w:hAnsi="Arial" w:cs="Arial"/>
                <w:sz w:val="20"/>
                <w:szCs w:val="20"/>
              </w:rPr>
              <w:t>j.bauer@uni-tuebingen.de</w:t>
            </w:r>
          </w:p>
        </w:tc>
      </w:tr>
      <w:tr w:rsidR="00172FB3" w14:paraId="276F04E3" w14:textId="77777777">
        <w:tc>
          <w:tcPr>
            <w:tcW w:w="1987" w:type="pct"/>
            <w:tcBorders>
              <w:top w:val="single" w:sz="4" w:space="0" w:color="auto"/>
              <w:bottom w:val="single" w:sz="4" w:space="0" w:color="auto"/>
            </w:tcBorders>
          </w:tcPr>
          <w:p w14:paraId="70AE0975" w14:textId="77777777" w:rsidR="00172FB3" w:rsidRDefault="00172FB3">
            <w:pPr>
              <w:rPr>
                <w:rFonts w:ascii="Arial" w:hAnsi="Arial" w:cs="Arial"/>
                <w:sz w:val="20"/>
                <w:szCs w:val="20"/>
              </w:rPr>
            </w:pPr>
          </w:p>
        </w:tc>
        <w:tc>
          <w:tcPr>
            <w:tcW w:w="3013" w:type="pct"/>
            <w:tcBorders>
              <w:top w:val="single" w:sz="4" w:space="0" w:color="auto"/>
              <w:bottom w:val="single" w:sz="4" w:space="0" w:color="auto"/>
            </w:tcBorders>
          </w:tcPr>
          <w:p w14:paraId="5FADBE6B" w14:textId="77777777" w:rsidR="00172FB3" w:rsidRDefault="00172FB3">
            <w:pPr>
              <w:rPr>
                <w:rFonts w:ascii="Arial" w:hAnsi="Arial" w:cs="Arial"/>
                <w:sz w:val="20"/>
                <w:szCs w:val="20"/>
              </w:rPr>
            </w:pPr>
          </w:p>
        </w:tc>
      </w:tr>
      <w:tr w:rsidR="00172FB3" w14:paraId="2F7DD807" w14:textId="77777777">
        <w:tc>
          <w:tcPr>
            <w:tcW w:w="1987" w:type="pct"/>
            <w:tcBorders>
              <w:top w:val="single" w:sz="4" w:space="0" w:color="auto"/>
              <w:bottom w:val="single" w:sz="4" w:space="0" w:color="auto"/>
              <w:right w:val="single" w:sz="4" w:space="0" w:color="auto"/>
            </w:tcBorders>
          </w:tcPr>
          <w:p w14:paraId="691B2F29" w14:textId="77777777" w:rsidR="00172FB3" w:rsidRDefault="00550C62">
            <w:pPr>
              <w:rPr>
                <w:rFonts w:ascii="Arial" w:hAnsi="Arial" w:cs="Arial"/>
                <w:sz w:val="20"/>
                <w:szCs w:val="20"/>
              </w:rPr>
            </w:pPr>
            <w:r>
              <w:rPr>
                <w:rFonts w:ascii="Arial" w:hAnsi="Arial" w:cs="Arial"/>
                <w:sz w:val="20"/>
                <w:szCs w:val="20"/>
              </w:rPr>
              <w:t>Privatanschrift</w:t>
            </w:r>
          </w:p>
          <w:p w14:paraId="52ED28A9" w14:textId="77777777" w:rsidR="00172FB3" w:rsidRDefault="00172FB3">
            <w:pPr>
              <w:rPr>
                <w:rFonts w:ascii="Arial" w:hAnsi="Arial" w:cs="Arial"/>
                <w:sz w:val="20"/>
                <w:szCs w:val="20"/>
              </w:rPr>
            </w:pPr>
          </w:p>
        </w:tc>
        <w:tc>
          <w:tcPr>
            <w:tcW w:w="3013" w:type="pct"/>
            <w:tcBorders>
              <w:top w:val="single" w:sz="4" w:space="0" w:color="auto"/>
              <w:left w:val="single" w:sz="4" w:space="0" w:color="auto"/>
              <w:bottom w:val="single" w:sz="4" w:space="0" w:color="auto"/>
            </w:tcBorders>
          </w:tcPr>
          <w:p w14:paraId="6F3DC364" w14:textId="1CD8BA1E" w:rsidR="00172FB3" w:rsidRDefault="00463A9D">
            <w:pPr>
              <w:rPr>
                <w:rFonts w:ascii="Arial" w:hAnsi="Arial" w:cs="Arial"/>
                <w:sz w:val="20"/>
                <w:szCs w:val="20"/>
              </w:rPr>
            </w:pPr>
            <w:r>
              <w:rPr>
                <w:rFonts w:ascii="Arial" w:hAnsi="Arial" w:cs="Arial"/>
                <w:sz w:val="20"/>
                <w:szCs w:val="20"/>
              </w:rPr>
              <w:t>Schönbuchstraße 5, 72141 Walddorfhäslach</w:t>
            </w:r>
          </w:p>
        </w:tc>
      </w:tr>
      <w:tr w:rsidR="00172FB3" w14:paraId="7E25D34F" w14:textId="77777777">
        <w:tc>
          <w:tcPr>
            <w:tcW w:w="1987" w:type="pct"/>
            <w:tcBorders>
              <w:top w:val="single" w:sz="4" w:space="0" w:color="auto"/>
              <w:bottom w:val="single" w:sz="4" w:space="0" w:color="auto"/>
              <w:right w:val="single" w:sz="4" w:space="0" w:color="auto"/>
            </w:tcBorders>
          </w:tcPr>
          <w:p w14:paraId="09D55266" w14:textId="77777777" w:rsidR="00172FB3" w:rsidRDefault="00550C62">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57C6BBF7" w14:textId="0FA294D6" w:rsidR="00172FB3" w:rsidRDefault="00463A9D">
            <w:pPr>
              <w:rPr>
                <w:rFonts w:ascii="Arial" w:hAnsi="Arial" w:cs="Arial"/>
                <w:sz w:val="20"/>
                <w:szCs w:val="20"/>
              </w:rPr>
            </w:pPr>
            <w:r>
              <w:rPr>
                <w:rFonts w:ascii="Arial" w:hAnsi="Arial" w:cs="Arial"/>
                <w:sz w:val="20"/>
                <w:szCs w:val="20"/>
              </w:rPr>
              <w:t>015734408509</w:t>
            </w:r>
          </w:p>
        </w:tc>
      </w:tr>
      <w:tr w:rsidR="00172FB3" w14:paraId="71E67CB3" w14:textId="77777777">
        <w:tc>
          <w:tcPr>
            <w:tcW w:w="1987" w:type="pct"/>
            <w:tcBorders>
              <w:top w:val="single" w:sz="4" w:space="0" w:color="auto"/>
              <w:bottom w:val="single" w:sz="4" w:space="0" w:color="auto"/>
              <w:right w:val="single" w:sz="4" w:space="0" w:color="auto"/>
            </w:tcBorders>
          </w:tcPr>
          <w:p w14:paraId="0C288313" w14:textId="77777777" w:rsidR="00172FB3" w:rsidRDefault="00550C62">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09392FAC" w14:textId="276D2924" w:rsidR="00172FB3" w:rsidRDefault="00463A9D">
            <w:pPr>
              <w:rPr>
                <w:rFonts w:ascii="Arial" w:hAnsi="Arial" w:cs="Arial"/>
                <w:sz w:val="20"/>
                <w:szCs w:val="20"/>
              </w:rPr>
            </w:pPr>
            <w:r>
              <w:rPr>
                <w:rFonts w:ascii="Arial" w:hAnsi="Arial" w:cs="Arial"/>
                <w:sz w:val="20"/>
                <w:szCs w:val="20"/>
              </w:rPr>
              <w:t>jens.b.bauer@gmx.de</w:t>
            </w:r>
          </w:p>
        </w:tc>
      </w:tr>
      <w:tr w:rsidR="00172FB3" w14:paraId="18E31047" w14:textId="77777777">
        <w:tc>
          <w:tcPr>
            <w:tcW w:w="1987" w:type="pct"/>
            <w:tcBorders>
              <w:top w:val="single" w:sz="4" w:space="0" w:color="auto"/>
              <w:bottom w:val="single" w:sz="4" w:space="0" w:color="auto"/>
              <w:right w:val="single" w:sz="4" w:space="0" w:color="auto"/>
            </w:tcBorders>
          </w:tcPr>
          <w:p w14:paraId="324AC71B" w14:textId="77777777" w:rsidR="00172FB3" w:rsidRDefault="00550C62">
            <w:pPr>
              <w:rPr>
                <w:rFonts w:ascii="Arial" w:hAnsi="Arial" w:cs="Arial"/>
                <w:sz w:val="20"/>
                <w:szCs w:val="20"/>
              </w:rPr>
            </w:pPr>
            <w:r>
              <w:rPr>
                <w:rFonts w:ascii="Arial" w:hAnsi="Arial" w:cs="Arial"/>
                <w:sz w:val="20"/>
                <w:szCs w:val="20"/>
              </w:rPr>
              <w:t>Haben sich Ihre Angaben seit der Fertigstellung der Erfindung geändert?</w:t>
            </w:r>
          </w:p>
        </w:tc>
        <w:tc>
          <w:tcPr>
            <w:tcW w:w="3013" w:type="pct"/>
            <w:tcBorders>
              <w:top w:val="single" w:sz="4" w:space="0" w:color="auto"/>
              <w:left w:val="single" w:sz="4" w:space="0" w:color="auto"/>
              <w:bottom w:val="single" w:sz="4" w:space="0" w:color="auto"/>
            </w:tcBorders>
          </w:tcPr>
          <w:p w14:paraId="79C515D2" w14:textId="77777777" w:rsidR="00172FB3" w:rsidRDefault="00550C62">
            <w:pPr>
              <w:rPr>
                <w:rFonts w:ascii="Arial" w:hAnsi="Arial" w:cs="Arial"/>
                <w:sz w:val="20"/>
                <w:szCs w:val="20"/>
              </w:rPr>
            </w:pPr>
            <w:r>
              <w:rPr>
                <w:rFonts w:ascii="Arial" w:hAnsi="Arial" w:cs="Arial"/>
                <w:sz w:val="20"/>
                <w:szCs w:val="20"/>
              </w:rPr>
              <w:t>Nein</w:t>
            </w:r>
          </w:p>
        </w:tc>
      </w:tr>
    </w:tbl>
    <w:p w14:paraId="59F4385A" w14:textId="77777777" w:rsidR="00172FB3" w:rsidRDefault="00172FB3">
      <w:pPr>
        <w:rPr>
          <w:rFonts w:ascii="Arial" w:hAnsi="Arial" w:cs="Arial"/>
          <w:sz w:val="20"/>
          <w:szCs w:val="20"/>
        </w:rPr>
      </w:pPr>
    </w:p>
    <w:p w14:paraId="0922B641" w14:textId="2482E21C" w:rsidR="00172FB3" w:rsidRDefault="00550C62">
      <w:pPr>
        <w:numPr>
          <w:ilvl w:val="0"/>
          <w:numId w:val="10"/>
        </w:numPr>
        <w:rPr>
          <w:rFonts w:ascii="Arial" w:hAnsi="Arial" w:cs="Arial"/>
          <w:sz w:val="20"/>
          <w:szCs w:val="20"/>
        </w:rPr>
      </w:pPr>
      <w:r>
        <w:rPr>
          <w:rFonts w:ascii="Arial" w:hAnsi="Arial" w:cs="Arial"/>
          <w:sz w:val="20"/>
          <w:szCs w:val="20"/>
        </w:rPr>
        <w:t xml:space="preserve">Ich habe </w:t>
      </w:r>
      <w:r w:rsidR="008A3D8B">
        <w:rPr>
          <w:rFonts w:ascii="Arial" w:hAnsi="Arial" w:cs="Arial"/>
          <w:sz w:val="20"/>
          <w:szCs w:val="20"/>
        </w:rPr>
        <w:t>2</w:t>
      </w:r>
      <w:r w:rsidR="00981A70">
        <w:rPr>
          <w:rFonts w:ascii="Arial" w:hAnsi="Arial" w:cs="Arial"/>
          <w:sz w:val="20"/>
          <w:szCs w:val="20"/>
        </w:rPr>
        <w:t>5</w:t>
      </w:r>
      <w:r>
        <w:rPr>
          <w:rFonts w:ascii="Arial" w:hAnsi="Arial" w:cs="Arial"/>
          <w:sz w:val="20"/>
          <w:szCs w:val="20"/>
        </w:rPr>
        <w:t xml:space="preserve"> % an der Erfindung.</w:t>
      </w:r>
    </w:p>
    <w:p w14:paraId="13B6A220" w14:textId="77777777" w:rsidR="00172FB3" w:rsidRDefault="00172FB3">
      <w:pPr>
        <w:rPr>
          <w:rFonts w:ascii="Arial" w:hAnsi="Arial" w:cs="Arial"/>
          <w:sz w:val="20"/>
          <w:szCs w:val="20"/>
        </w:rPr>
      </w:pPr>
    </w:p>
    <w:p w14:paraId="6076562D" w14:textId="77777777" w:rsidR="00172FB3" w:rsidRDefault="00550C62">
      <w:pPr>
        <w:numPr>
          <w:ilvl w:val="0"/>
          <w:numId w:val="10"/>
        </w:numPr>
        <w:rPr>
          <w:rFonts w:ascii="Arial" w:hAnsi="Arial" w:cs="Arial"/>
          <w:sz w:val="20"/>
          <w:szCs w:val="20"/>
        </w:rPr>
      </w:pPr>
      <w:r>
        <w:rPr>
          <w:rFonts w:ascii="Arial" w:hAnsi="Arial" w:cs="Arial"/>
          <w:sz w:val="20"/>
          <w:szCs w:val="20"/>
        </w:rPr>
        <w:t>Erfindung entstand im Rahmen meines Dienst-/Beschäftigungsverhältnisses zur Hochschule.</w:t>
      </w:r>
      <w:r>
        <w:rPr>
          <w:rFonts w:ascii="Arial" w:hAnsi="Arial" w:cs="Arial"/>
          <w:sz w:val="20"/>
          <w:szCs w:val="20"/>
        </w:rPr>
        <w:br/>
      </w:r>
      <w:r>
        <w:rPr>
          <w:rFonts w:ascii="Arial" w:hAnsi="Arial" w:cs="Arial"/>
          <w:sz w:val="16"/>
          <w:szCs w:val="16"/>
        </w:rPr>
        <w:fldChar w:fldCharType="begin">
          <w:ffData>
            <w:name w:val="Kontrollkästchen1"/>
            <w:enabled/>
            <w:calcOnExit w:val="0"/>
            <w:checkBox>
              <w:sizeAuto/>
              <w:default w:val="1"/>
            </w:checkBox>
          </w:ffData>
        </w:fldChar>
      </w:r>
      <w:bookmarkStart w:id="9" w:name="Kontrollkästchen1"/>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9"/>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bookmarkStart w:id="10" w:name="Kontrollkästchen2"/>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10"/>
      <w:r>
        <w:rPr>
          <w:rFonts w:ascii="Arial" w:hAnsi="Arial" w:cs="Arial"/>
          <w:sz w:val="20"/>
          <w:szCs w:val="20"/>
        </w:rPr>
        <w:t xml:space="preserve"> Nein</w:t>
      </w:r>
    </w:p>
    <w:p w14:paraId="36D4F129" w14:textId="77777777" w:rsidR="00172FB3" w:rsidRDefault="00172FB3">
      <w:pPr>
        <w:rPr>
          <w:rFonts w:ascii="Arial" w:hAnsi="Arial" w:cs="Arial"/>
          <w:sz w:val="20"/>
          <w:szCs w:val="20"/>
        </w:rPr>
      </w:pPr>
    </w:p>
    <w:p w14:paraId="2234928E" w14:textId="77777777" w:rsidR="00172FB3" w:rsidRDefault="00550C62">
      <w:pPr>
        <w:numPr>
          <w:ilvl w:val="0"/>
          <w:numId w:val="10"/>
        </w:numPr>
        <w:rPr>
          <w:rFonts w:ascii="Arial" w:hAnsi="Arial" w:cs="Arial"/>
          <w:sz w:val="20"/>
          <w:szCs w:val="20"/>
        </w:rPr>
      </w:pPr>
      <w:r>
        <w:rPr>
          <w:rFonts w:ascii="Arial" w:hAnsi="Arial" w:cs="Arial"/>
          <w:sz w:val="20"/>
          <w:szCs w:val="20"/>
        </w:rPr>
        <w:t>Die Erfindung liegt auf meinem Arbeitsgebiet.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55E71133" w14:textId="77777777" w:rsidR="00172FB3" w:rsidRDefault="00172FB3">
      <w:pPr>
        <w:rPr>
          <w:rFonts w:ascii="Arial" w:hAnsi="Arial" w:cs="Arial"/>
          <w:sz w:val="20"/>
          <w:szCs w:val="20"/>
        </w:rPr>
      </w:pPr>
    </w:p>
    <w:p w14:paraId="1C8BB389" w14:textId="77777777" w:rsidR="00172FB3" w:rsidRDefault="00550C62">
      <w:pPr>
        <w:numPr>
          <w:ilvl w:val="0"/>
          <w:numId w:val="10"/>
        </w:numPr>
        <w:rPr>
          <w:rFonts w:ascii="Arial" w:hAnsi="Arial" w:cs="Arial"/>
          <w:sz w:val="20"/>
          <w:szCs w:val="20"/>
        </w:rPr>
      </w:pPr>
      <w:r>
        <w:rPr>
          <w:rFonts w:ascii="Arial" w:hAnsi="Arial" w:cs="Arial"/>
          <w:sz w:val="20"/>
          <w:szCs w:val="20"/>
        </w:rPr>
        <w:t>Die Erfindung beruht maßgeblich auf Wissen und Erfahrungen in der Hochschuleinrichtung.</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367358BA" w14:textId="77777777" w:rsidR="00172FB3" w:rsidRDefault="00172FB3">
      <w:pPr>
        <w:rPr>
          <w:rFonts w:ascii="Arial" w:hAnsi="Arial" w:cs="Arial"/>
          <w:sz w:val="20"/>
          <w:szCs w:val="20"/>
        </w:rPr>
      </w:pPr>
    </w:p>
    <w:p w14:paraId="021F95C4" w14:textId="77777777" w:rsidR="00172FB3" w:rsidRDefault="00550C62">
      <w:pPr>
        <w:numPr>
          <w:ilvl w:val="0"/>
          <w:numId w:val="10"/>
        </w:numPr>
        <w:rPr>
          <w:rFonts w:ascii="Arial" w:hAnsi="Arial" w:cs="Arial"/>
          <w:sz w:val="20"/>
          <w:szCs w:val="20"/>
        </w:rPr>
      </w:pPr>
      <w:r>
        <w:rPr>
          <w:rFonts w:ascii="Arial" w:hAnsi="Arial" w:cs="Arial"/>
          <w:sz w:val="20"/>
          <w:szCs w:val="20"/>
        </w:rPr>
        <w:t>Die Aufgabe, die zur Erfindung führte, wurde mir gestellt.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10C12A8A" w14:textId="77777777" w:rsidR="00172FB3" w:rsidRDefault="00172FB3">
      <w:pPr>
        <w:rPr>
          <w:rFonts w:ascii="Arial" w:hAnsi="Arial" w:cs="Arial"/>
          <w:sz w:val="20"/>
          <w:szCs w:val="20"/>
        </w:rPr>
      </w:pPr>
    </w:p>
    <w:p w14:paraId="5D89BBA9" w14:textId="77777777" w:rsidR="00172FB3" w:rsidRDefault="00550C62">
      <w:pPr>
        <w:numPr>
          <w:ilvl w:val="0"/>
          <w:numId w:val="10"/>
        </w:numPr>
        <w:rPr>
          <w:rFonts w:ascii="Arial" w:hAnsi="Arial" w:cs="Arial"/>
          <w:sz w:val="20"/>
          <w:szCs w:val="20"/>
        </w:rPr>
      </w:pPr>
      <w:r>
        <w:rPr>
          <w:rFonts w:ascii="Arial" w:hAnsi="Arial" w:cs="Arial"/>
          <w:sz w:val="20"/>
          <w:szCs w:val="20"/>
        </w:rPr>
        <w:t>Die Erfindung entstand im Rahmen meiner Doktorarbeit.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07F136D6" w14:textId="77777777" w:rsidR="00172FB3" w:rsidRDefault="00172FB3">
      <w:pPr>
        <w:rPr>
          <w:rFonts w:ascii="Arial" w:hAnsi="Arial" w:cs="Arial"/>
          <w:sz w:val="20"/>
          <w:szCs w:val="20"/>
        </w:rPr>
      </w:pPr>
    </w:p>
    <w:p w14:paraId="4BD16D8F" w14:textId="77777777" w:rsidR="00172FB3" w:rsidRDefault="00550C62">
      <w:pPr>
        <w:numPr>
          <w:ilvl w:val="0"/>
          <w:numId w:val="10"/>
        </w:numPr>
        <w:rPr>
          <w:rFonts w:ascii="Arial" w:hAnsi="Arial" w:cs="Arial"/>
          <w:sz w:val="20"/>
          <w:szCs w:val="20"/>
        </w:rPr>
      </w:pPr>
      <w:r>
        <w:rPr>
          <w:rFonts w:ascii="Arial" w:hAnsi="Arial" w:cs="Arial"/>
          <w:sz w:val="20"/>
          <w:szCs w:val="20"/>
        </w:rPr>
        <w:t>Ich stehe zurzeit in einem Dienst-/Beschäftigungsverhältnis zur Hochschule.</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3C64DB2B"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151327AE"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0438E0C2" w14:textId="77777777" w:rsidR="00172FB3" w:rsidRDefault="00550C62">
            <w:pPr>
              <w:rPr>
                <w:rFonts w:ascii="Arial" w:hAnsi="Arial" w:cs="Arial"/>
                <w:b/>
                <w:sz w:val="20"/>
                <w:szCs w:val="20"/>
              </w:rPr>
            </w:pPr>
            <w:r>
              <w:rPr>
                <w:rFonts w:ascii="Arial" w:hAnsi="Arial" w:cs="Arial"/>
                <w:b/>
                <w:sz w:val="20"/>
                <w:szCs w:val="20"/>
              </w:rPr>
              <w:t xml:space="preserve">Drittmittelgeber </w:t>
            </w:r>
          </w:p>
        </w:tc>
      </w:tr>
    </w:tbl>
    <w:p w14:paraId="1AE5F057" w14:textId="77777777" w:rsidR="00172FB3" w:rsidRDefault="00550C62">
      <w:pPr>
        <w:rPr>
          <w:rFonts w:ascii="Arial" w:hAnsi="Arial" w:cs="Arial"/>
          <w:sz w:val="20"/>
          <w:szCs w:val="20"/>
        </w:rPr>
      </w:pPr>
      <w:r>
        <w:rPr>
          <w:rFonts w:ascii="Arial" w:hAnsi="Arial" w:cs="Arial"/>
          <w:sz w:val="20"/>
          <w:szCs w:val="20"/>
        </w:rPr>
        <w:t>Die Erfindung ist innerhalb eines Drittmittelprojekts im Auftrag des/der/von</w:t>
      </w:r>
    </w:p>
    <w:p w14:paraId="024200F1" w14:textId="77777777" w:rsidR="00172FB3" w:rsidRDefault="00172FB3">
      <w:pPr>
        <w:rPr>
          <w:rFonts w:ascii="Arial" w:hAnsi="Arial" w:cs="Arial"/>
          <w:sz w:val="16"/>
          <w:szCs w:val="16"/>
        </w:rPr>
      </w:pPr>
      <w:bookmarkStart w:id="11" w:name="Kontrollkästchen3"/>
    </w:p>
    <w:p w14:paraId="392ACE08" w14:textId="77777777" w:rsidR="00172FB3" w:rsidRDefault="00550C62">
      <w:pPr>
        <w:rPr>
          <w:rFonts w:ascii="Arial" w:hAnsi="Arial" w:cs="Arial"/>
          <w:sz w:val="20"/>
          <w:szCs w:val="20"/>
        </w:rPr>
      </w:pPr>
      <w:r>
        <w:rPr>
          <w:rFonts w:ascii="Arial" w:hAnsi="Arial" w:cs="Arial"/>
          <w:sz w:val="16"/>
          <w:szCs w:val="16"/>
        </w:rPr>
        <w:fldChar w:fldCharType="begin">
          <w:ffData>
            <w:name w:val="Kontrollkästchen3"/>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11"/>
      <w:r>
        <w:rPr>
          <w:rFonts w:ascii="Arial" w:hAnsi="Arial" w:cs="Arial"/>
          <w:sz w:val="20"/>
          <w:szCs w:val="20"/>
        </w:rPr>
        <w:t xml:space="preserve"> BMBF       </w:t>
      </w:r>
      <w:r>
        <w:rPr>
          <w:rFonts w:ascii="Arial" w:hAnsi="Arial" w:cs="Arial"/>
          <w:sz w:val="16"/>
          <w:szCs w:val="16"/>
        </w:rPr>
        <w:fldChar w:fldCharType="begin">
          <w:ffData>
            <w:name w:val="Kontrollkästchen4"/>
            <w:enabled/>
            <w:calcOnExit w:val="0"/>
            <w:checkBox>
              <w:sizeAuto/>
              <w:default w:val="0"/>
            </w:checkBox>
          </w:ffData>
        </w:fldChar>
      </w:r>
      <w:bookmarkStart w:id="12" w:name="Kontrollkästchen4"/>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12"/>
      <w:r>
        <w:rPr>
          <w:rFonts w:ascii="Arial" w:hAnsi="Arial" w:cs="Arial"/>
          <w:sz w:val="16"/>
          <w:szCs w:val="16"/>
        </w:rPr>
        <w:t xml:space="preserve"> </w:t>
      </w:r>
      <w:r>
        <w:rPr>
          <w:rFonts w:ascii="Arial" w:hAnsi="Arial" w:cs="Arial"/>
          <w:sz w:val="20"/>
          <w:szCs w:val="20"/>
        </w:rPr>
        <w:t xml:space="preserve">DFG      </w:t>
      </w:r>
      <w:r>
        <w:rPr>
          <w:rFonts w:ascii="Arial" w:hAnsi="Arial" w:cs="Arial"/>
          <w:sz w:val="16"/>
          <w:szCs w:val="16"/>
        </w:rPr>
        <w:fldChar w:fldCharType="begin">
          <w:ffData>
            <w:name w:val="Kontrollkästchen5"/>
            <w:enabled/>
            <w:calcOnExit w:val="0"/>
            <w:checkBox>
              <w:sizeAuto/>
              <w:default w:val="0"/>
            </w:checkBox>
          </w:ffData>
        </w:fldChar>
      </w:r>
      <w:bookmarkStart w:id="13" w:name="Kontrollkästchen5"/>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13"/>
      <w:r>
        <w:rPr>
          <w:rFonts w:ascii="Arial" w:hAnsi="Arial" w:cs="Arial"/>
          <w:sz w:val="16"/>
          <w:szCs w:val="16"/>
        </w:rPr>
        <w:t xml:space="preserve"> </w:t>
      </w:r>
      <w:r>
        <w:rPr>
          <w:rFonts w:ascii="Arial" w:hAnsi="Arial" w:cs="Arial"/>
          <w:sz w:val="20"/>
          <w:szCs w:val="20"/>
        </w:rPr>
        <w:t xml:space="preserve">EU      </w:t>
      </w:r>
      <w:r>
        <w:rPr>
          <w:rFonts w:ascii="Arial" w:hAnsi="Arial" w:cs="Arial"/>
          <w:sz w:val="16"/>
          <w:szCs w:val="16"/>
        </w:rPr>
        <w:fldChar w:fldCharType="begin">
          <w:ffData>
            <w:name w:val="Kontrollkästchen6"/>
            <w:enabled/>
            <w:calcOnExit w:val="0"/>
            <w:checkBox>
              <w:sizeAuto/>
              <w:default w:val="0"/>
            </w:checkBox>
          </w:ffData>
        </w:fldChar>
      </w:r>
      <w:bookmarkStart w:id="14" w:name="Kontrollkästchen6"/>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14"/>
      <w:r>
        <w:rPr>
          <w:rFonts w:ascii="Arial" w:hAnsi="Arial" w:cs="Arial"/>
          <w:sz w:val="20"/>
          <w:szCs w:val="20"/>
        </w:rPr>
        <w:t xml:space="preserve"> NGNF     </w:t>
      </w:r>
      <w:r>
        <w:rPr>
          <w:rFonts w:ascii="Arial" w:hAnsi="Arial" w:cs="Arial"/>
          <w:sz w:val="16"/>
          <w:szCs w:val="16"/>
        </w:rPr>
        <w:fldChar w:fldCharType="begin">
          <w:ffData>
            <w:name w:val="Kontrollkästchen7"/>
            <w:enabled/>
            <w:calcOnExit w:val="0"/>
            <w:checkBox>
              <w:sizeAuto/>
              <w:default w:val="0"/>
            </w:checkBox>
          </w:ffData>
        </w:fldChar>
      </w:r>
      <w:bookmarkStart w:id="15" w:name="Kontrollkästchen7"/>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15"/>
      <w:r>
        <w:rPr>
          <w:rFonts w:ascii="Arial" w:hAnsi="Arial" w:cs="Arial"/>
          <w:sz w:val="16"/>
          <w:szCs w:val="16"/>
        </w:rPr>
        <w:t xml:space="preserve"> </w:t>
      </w:r>
      <w:r>
        <w:rPr>
          <w:rFonts w:ascii="Arial" w:hAnsi="Arial" w:cs="Arial"/>
          <w:sz w:val="20"/>
          <w:szCs w:val="20"/>
        </w:rPr>
        <w:t>IZKF</w:t>
      </w:r>
    </w:p>
    <w:p w14:paraId="3A2ED064" w14:textId="77777777" w:rsidR="00172FB3" w:rsidRDefault="00172FB3">
      <w:pPr>
        <w:rPr>
          <w:rFonts w:ascii="Arial" w:hAnsi="Arial" w:cs="Arial"/>
          <w:sz w:val="16"/>
          <w:szCs w:val="16"/>
        </w:rPr>
      </w:pPr>
    </w:p>
    <w:p w14:paraId="57E3C864" w14:textId="74CCD660" w:rsidR="008A3D8B" w:rsidRDefault="00550C62">
      <w:pPr>
        <w:rPr>
          <w:rFonts w:ascii="Arial" w:hAnsi="Arial" w:cs="Arial"/>
          <w:sz w:val="20"/>
          <w:szCs w:val="20"/>
        </w:rPr>
      </w:pPr>
      <w:r>
        <w:rPr>
          <w:rFonts w:ascii="Arial" w:hAnsi="Arial" w:cs="Arial"/>
          <w:sz w:val="16"/>
          <w:szCs w:val="16"/>
        </w:rPr>
        <w:fldChar w:fldCharType="begin">
          <w:ffData>
            <w:name w:val="Kontrollkästchen8"/>
            <w:enabled/>
            <w:calcOnExit w:val="0"/>
            <w:checkBox>
              <w:sizeAuto/>
              <w:default w:val="0"/>
            </w:checkBox>
          </w:ffData>
        </w:fldChar>
      </w:r>
      <w:bookmarkStart w:id="16" w:name="Kontrollkästchen8"/>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16"/>
      <w:r>
        <w:rPr>
          <w:rFonts w:ascii="Arial" w:hAnsi="Arial" w:cs="Arial"/>
          <w:sz w:val="16"/>
          <w:szCs w:val="16"/>
        </w:rPr>
        <w:t xml:space="preserve"> </w:t>
      </w:r>
      <w:r>
        <w:rPr>
          <w:rFonts w:ascii="Arial" w:hAnsi="Arial" w:cs="Arial"/>
          <w:sz w:val="20"/>
          <w:szCs w:val="20"/>
        </w:rPr>
        <w:t>Industrie</w:t>
      </w:r>
      <w:r>
        <w:rPr>
          <w:rFonts w:ascii="Arial" w:hAnsi="Arial" w:cs="Arial"/>
          <w:sz w:val="16"/>
          <w:szCs w:val="20"/>
        </w:rPr>
        <w:t xml:space="preserve"> </w:t>
      </w:r>
      <w:r>
        <w:rPr>
          <w:rFonts w:ascii="Arial" w:hAnsi="Arial" w:cs="Arial"/>
          <w:sz w:val="20"/>
          <w:szCs w:val="20"/>
        </w:rPr>
        <w:t xml:space="preserv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i/>
          <w:iCs/>
          <w:sz w:val="20"/>
          <w:szCs w:val="16"/>
        </w:rPr>
        <w:t>f</w:t>
      </w:r>
      <w:r>
        <w:rPr>
          <w:rFonts w:ascii="Arial" w:hAnsi="Arial" w:cs="Arial"/>
          <w:sz w:val="20"/>
          <w:szCs w:val="16"/>
        </w:rPr>
        <w:t xml:space="preserve">ortüne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AKF</w:t>
      </w:r>
      <w:r>
        <w:rPr>
          <w:rFonts w:ascii="Arial" w:hAnsi="Arial" w:cs="Arial"/>
          <w:sz w:val="20"/>
          <w:szCs w:val="20"/>
        </w:rPr>
        <w:t xml:space="preserve">   </w:t>
      </w:r>
      <w:r w:rsidR="008A3D8B">
        <w:rPr>
          <w:rFonts w:ascii="Arial" w:hAnsi="Arial" w:cs="Arial"/>
          <w:sz w:val="16"/>
          <w:szCs w:val="16"/>
        </w:rPr>
        <w:fldChar w:fldCharType="begin">
          <w:ffData>
            <w:name w:val="Kontrollkästchen6"/>
            <w:enabled/>
            <w:calcOnExit w:val="0"/>
            <w:checkBox>
              <w:sizeAuto/>
              <w:default w:val="0"/>
            </w:checkBox>
          </w:ffData>
        </w:fldChar>
      </w:r>
      <w:r w:rsidR="008A3D8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8A3D8B">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 xml:space="preserve"> sonstige </w:t>
      </w:r>
    </w:p>
    <w:p w14:paraId="30FD61BF" w14:textId="588B8B47" w:rsidR="00172FB3" w:rsidRDefault="00550C62">
      <w:pPr>
        <w:rPr>
          <w:rFonts w:ascii="Arial" w:hAnsi="Arial" w:cs="Arial"/>
          <w:sz w:val="20"/>
          <w:szCs w:val="20"/>
        </w:rPr>
      </w:pPr>
      <w:r>
        <w:rPr>
          <w:rFonts w:ascii="Arial" w:hAnsi="Arial" w:cs="Arial"/>
          <w:sz w:val="20"/>
          <w:szCs w:val="20"/>
        </w:rPr>
        <w:t xml:space="preserve">entstanden. </w:t>
      </w:r>
    </w:p>
    <w:p w14:paraId="039BB8ED" w14:textId="77777777" w:rsidR="00172FB3" w:rsidRDefault="00550C62">
      <w:pPr>
        <w:rPr>
          <w:rFonts w:ascii="Arial" w:hAnsi="Arial" w:cs="Arial"/>
          <w:sz w:val="20"/>
          <w:szCs w:val="20"/>
        </w:rPr>
      </w:pPr>
      <w:r>
        <w:rPr>
          <w:rFonts w:ascii="Arial" w:hAnsi="Arial" w:cs="Arial"/>
          <w:sz w:val="20"/>
          <w:szCs w:val="20"/>
        </w:rPr>
        <w:t xml:space="preserve">Art der Förderung, Titel des Projekts, Projektnummer: </w:t>
      </w:r>
    </w:p>
    <w:p w14:paraId="5ECB43B5" w14:textId="77777777" w:rsidR="00850E30" w:rsidRDefault="00850E30">
      <w:pPr>
        <w:spacing w:line="276" w:lineRule="auto"/>
        <w:rPr>
          <w:rFonts w:ascii="Arial" w:hAnsi="Arial" w:cs="Arial"/>
          <w:sz w:val="20"/>
          <w:szCs w:val="20"/>
        </w:rPr>
      </w:pPr>
      <w:r>
        <w:rPr>
          <w:rFonts w:ascii="Arial" w:hAnsi="Arial" w:cs="Arial"/>
          <w:sz w:val="20"/>
          <w:szCs w:val="20"/>
        </w:rPr>
        <w:br w:type="page"/>
      </w:r>
    </w:p>
    <w:p w14:paraId="3D944976" w14:textId="77777777" w:rsidR="00850E30" w:rsidRDefault="00850E30" w:rsidP="00850E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rPr>
      </w:pPr>
      <w:r>
        <w:rPr>
          <w:rFonts w:ascii="Arial" w:hAnsi="Arial" w:cs="Arial"/>
          <w:b/>
        </w:rPr>
        <w:lastRenderedPageBreak/>
        <w:t>Teil A: Angaben zu den Erfinder/innen</w:t>
      </w:r>
    </w:p>
    <w:p w14:paraId="7CD30F5A" w14:textId="77777777" w:rsidR="00850E30" w:rsidRDefault="00850E30" w:rsidP="00850E30">
      <w:pPr>
        <w:rPr>
          <w:rFonts w:ascii="Arial" w:hAnsi="Arial" w:cs="Arial"/>
          <w:sz w:val="20"/>
          <w:szCs w:val="20"/>
        </w:rPr>
      </w:pPr>
      <w:r>
        <w:rPr>
          <w:rFonts w:ascii="Arial" w:hAnsi="Arial" w:cs="Arial"/>
          <w:sz w:val="20"/>
          <w:szCs w:val="20"/>
        </w:rPr>
        <w:t>Teil A für jede an der Erfindung beteiligte Person auf jeweils separater Seite vollständig ausgefüllt beifügen.</w:t>
      </w:r>
    </w:p>
    <w:p w14:paraId="4800E795" w14:textId="77777777" w:rsidR="00850E30" w:rsidRDefault="00850E30" w:rsidP="00850E30">
      <w:pPr>
        <w:rPr>
          <w:rFonts w:ascii="Arial" w:hAnsi="Arial" w:cs="Arial"/>
          <w:sz w:val="20"/>
          <w:szCs w:val="20"/>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36"/>
      </w:tblGrid>
      <w:tr w:rsidR="00850E30" w14:paraId="39BFCC99" w14:textId="77777777" w:rsidTr="00850E30">
        <w:trPr>
          <w:cantSplit/>
          <w:trHeight w:val="127"/>
        </w:trPr>
        <w:tc>
          <w:tcPr>
            <w:tcW w:w="5000" w:type="pct"/>
            <w:shd w:val="clear" w:color="auto" w:fill="E0E0E0"/>
          </w:tcPr>
          <w:p w14:paraId="65C10A94" w14:textId="77777777" w:rsidR="00850E30" w:rsidRDefault="00850E30" w:rsidP="00850E30">
            <w:pPr>
              <w:rPr>
                <w:rFonts w:ascii="Arial" w:hAnsi="Arial" w:cs="Arial"/>
                <w:b/>
                <w:sz w:val="20"/>
                <w:szCs w:val="20"/>
              </w:rPr>
            </w:pPr>
            <w:r>
              <w:rPr>
                <w:rFonts w:ascii="Arial" w:hAnsi="Arial" w:cs="Arial"/>
                <w:b/>
                <w:sz w:val="20"/>
                <w:szCs w:val="20"/>
              </w:rPr>
              <w:t>Kurzbezeichnung der Erfindung (Akronym):</w:t>
            </w:r>
          </w:p>
        </w:tc>
      </w:tr>
      <w:tr w:rsidR="00850E30" w14:paraId="69A05183" w14:textId="77777777" w:rsidTr="00850E30">
        <w:trPr>
          <w:cantSplit/>
          <w:trHeight w:val="227"/>
        </w:trPr>
        <w:tc>
          <w:tcPr>
            <w:tcW w:w="5000" w:type="pct"/>
          </w:tcPr>
          <w:p w14:paraId="0E18D497" w14:textId="49F03216" w:rsidR="00850E30" w:rsidRDefault="00F538BD" w:rsidP="00850E30">
            <w:pPr>
              <w:rPr>
                <w:rFonts w:ascii="Arial" w:hAnsi="Arial" w:cs="Arial"/>
                <w:sz w:val="20"/>
                <w:szCs w:val="20"/>
              </w:rPr>
            </w:pPr>
            <w:r>
              <w:rPr>
                <w:rFonts w:ascii="Arial" w:hAnsi="Arial" w:cs="Arial"/>
                <w:sz w:val="20"/>
                <w:szCs w:val="20"/>
              </w:rPr>
              <w:t>DNMT- und HDAC-Inhibitor induzierte Neoepitope</w:t>
            </w:r>
          </w:p>
        </w:tc>
      </w:tr>
    </w:tbl>
    <w:p w14:paraId="4663F252" w14:textId="77777777" w:rsidR="00850E30" w:rsidRDefault="00850E30" w:rsidP="00850E30">
      <w:pPr>
        <w:rPr>
          <w:rFonts w:ascii="Arial" w:hAnsi="Arial" w:cs="Arial"/>
          <w:sz w:val="20"/>
          <w:szCs w:val="20"/>
        </w:rPr>
      </w:pPr>
    </w:p>
    <w:tbl>
      <w:tblPr>
        <w:tblW w:w="5039" w:type="pct"/>
        <w:tblCellMar>
          <w:left w:w="70" w:type="dxa"/>
          <w:right w:w="70" w:type="dxa"/>
        </w:tblCellMar>
        <w:tblLook w:val="0000" w:firstRow="0" w:lastRow="0" w:firstColumn="0" w:lastColumn="0" w:noHBand="0" w:noVBand="0"/>
      </w:tblPr>
      <w:tblGrid>
        <w:gridCol w:w="3629"/>
        <w:gridCol w:w="5504"/>
      </w:tblGrid>
      <w:tr w:rsidR="00850E30" w14:paraId="493FDACF" w14:textId="77777777" w:rsidTr="00850E30">
        <w:tc>
          <w:tcPr>
            <w:tcW w:w="5000" w:type="pct"/>
            <w:gridSpan w:val="2"/>
            <w:tcBorders>
              <w:top w:val="single" w:sz="4" w:space="0" w:color="auto"/>
              <w:left w:val="single" w:sz="4" w:space="0" w:color="auto"/>
              <w:bottom w:val="single" w:sz="4" w:space="0" w:color="auto"/>
              <w:right w:val="single" w:sz="4" w:space="0" w:color="auto"/>
            </w:tcBorders>
            <w:shd w:val="clear" w:color="auto" w:fill="E0E0E0"/>
          </w:tcPr>
          <w:p w14:paraId="03540491" w14:textId="77777777" w:rsidR="00850E30" w:rsidRDefault="00850E30" w:rsidP="00850E30">
            <w:pPr>
              <w:rPr>
                <w:rFonts w:ascii="Arial" w:hAnsi="Arial" w:cs="Arial"/>
                <w:b/>
                <w:sz w:val="20"/>
                <w:szCs w:val="20"/>
              </w:rPr>
            </w:pPr>
            <w:r>
              <w:rPr>
                <w:rFonts w:ascii="Arial" w:hAnsi="Arial" w:cs="Arial"/>
                <w:b/>
                <w:sz w:val="20"/>
                <w:szCs w:val="20"/>
              </w:rPr>
              <w:t>Persönliche Angaben zum Zeitpunkt der Erfindung</w:t>
            </w:r>
          </w:p>
        </w:tc>
      </w:tr>
      <w:tr w:rsidR="007C0E1B" w14:paraId="277BE2CA" w14:textId="77777777" w:rsidTr="00850E30">
        <w:tc>
          <w:tcPr>
            <w:tcW w:w="1987" w:type="pct"/>
            <w:tcBorders>
              <w:top w:val="single" w:sz="4" w:space="0" w:color="auto"/>
              <w:bottom w:val="single" w:sz="4" w:space="0" w:color="auto"/>
              <w:right w:val="single" w:sz="4" w:space="0" w:color="auto"/>
            </w:tcBorders>
          </w:tcPr>
          <w:p w14:paraId="31BA1084" w14:textId="77777777" w:rsidR="007C0E1B" w:rsidRDefault="007C0E1B" w:rsidP="007C0E1B">
            <w:pPr>
              <w:rPr>
                <w:rFonts w:ascii="Arial" w:hAnsi="Arial" w:cs="Arial"/>
                <w:sz w:val="20"/>
                <w:szCs w:val="20"/>
              </w:rPr>
            </w:pPr>
            <w:r>
              <w:rPr>
                <w:rFonts w:ascii="Arial" w:hAnsi="Arial" w:cs="Arial"/>
                <w:sz w:val="20"/>
                <w:szCs w:val="20"/>
              </w:rPr>
              <w:t>Name</w:t>
            </w:r>
          </w:p>
        </w:tc>
        <w:tc>
          <w:tcPr>
            <w:tcW w:w="3013" w:type="pct"/>
            <w:tcBorders>
              <w:top w:val="single" w:sz="4" w:space="0" w:color="auto"/>
              <w:left w:val="single" w:sz="4" w:space="0" w:color="auto"/>
              <w:bottom w:val="single" w:sz="4" w:space="0" w:color="auto"/>
            </w:tcBorders>
          </w:tcPr>
          <w:p w14:paraId="4A187636" w14:textId="1F52599C" w:rsidR="007C0E1B" w:rsidRDefault="006D4E69" w:rsidP="007C0E1B">
            <w:pPr>
              <w:rPr>
                <w:rFonts w:ascii="Arial" w:hAnsi="Arial" w:cs="Arial"/>
                <w:sz w:val="20"/>
                <w:szCs w:val="20"/>
              </w:rPr>
            </w:pPr>
            <w:r>
              <w:rPr>
                <w:rFonts w:ascii="Arial" w:hAnsi="Arial" w:cs="Arial"/>
                <w:sz w:val="20"/>
                <w:szCs w:val="20"/>
              </w:rPr>
              <w:t>Plass</w:t>
            </w:r>
          </w:p>
        </w:tc>
      </w:tr>
      <w:tr w:rsidR="007C0E1B" w14:paraId="22038534" w14:textId="77777777" w:rsidTr="00850E30">
        <w:tc>
          <w:tcPr>
            <w:tcW w:w="1987" w:type="pct"/>
            <w:tcBorders>
              <w:top w:val="single" w:sz="4" w:space="0" w:color="auto"/>
              <w:bottom w:val="single" w:sz="4" w:space="0" w:color="auto"/>
              <w:right w:val="single" w:sz="4" w:space="0" w:color="auto"/>
            </w:tcBorders>
          </w:tcPr>
          <w:p w14:paraId="56B82BCF" w14:textId="77777777" w:rsidR="007C0E1B" w:rsidRDefault="007C0E1B" w:rsidP="007C0E1B">
            <w:pPr>
              <w:rPr>
                <w:rFonts w:ascii="Arial" w:hAnsi="Arial" w:cs="Arial"/>
                <w:sz w:val="20"/>
                <w:szCs w:val="20"/>
              </w:rPr>
            </w:pPr>
            <w:r>
              <w:rPr>
                <w:rFonts w:ascii="Arial" w:hAnsi="Arial" w:cs="Arial"/>
                <w:sz w:val="20"/>
                <w:szCs w:val="20"/>
              </w:rPr>
              <w:t>Vorname</w:t>
            </w:r>
          </w:p>
        </w:tc>
        <w:tc>
          <w:tcPr>
            <w:tcW w:w="3013" w:type="pct"/>
            <w:tcBorders>
              <w:top w:val="single" w:sz="4" w:space="0" w:color="auto"/>
              <w:left w:val="single" w:sz="4" w:space="0" w:color="auto"/>
              <w:bottom w:val="single" w:sz="4" w:space="0" w:color="auto"/>
            </w:tcBorders>
          </w:tcPr>
          <w:p w14:paraId="72758887" w14:textId="6E6F637F" w:rsidR="007C0E1B" w:rsidRDefault="006D4E69" w:rsidP="007C0E1B">
            <w:pPr>
              <w:rPr>
                <w:rFonts w:ascii="Arial" w:hAnsi="Arial" w:cs="Arial"/>
                <w:color w:val="000000"/>
                <w:sz w:val="20"/>
                <w:szCs w:val="20"/>
              </w:rPr>
            </w:pPr>
            <w:r>
              <w:rPr>
                <w:rFonts w:ascii="Arial" w:hAnsi="Arial" w:cs="Arial"/>
                <w:color w:val="000000"/>
                <w:sz w:val="20"/>
                <w:szCs w:val="20"/>
              </w:rPr>
              <w:t>Christoph</w:t>
            </w:r>
          </w:p>
        </w:tc>
      </w:tr>
      <w:tr w:rsidR="007C0E1B" w14:paraId="0AB8D675" w14:textId="77777777" w:rsidTr="00850E30">
        <w:tc>
          <w:tcPr>
            <w:tcW w:w="1987" w:type="pct"/>
            <w:tcBorders>
              <w:top w:val="single" w:sz="4" w:space="0" w:color="auto"/>
              <w:bottom w:val="single" w:sz="4" w:space="0" w:color="auto"/>
              <w:right w:val="single" w:sz="4" w:space="0" w:color="auto"/>
            </w:tcBorders>
          </w:tcPr>
          <w:p w14:paraId="7C19CD91" w14:textId="77777777" w:rsidR="007C0E1B" w:rsidRDefault="007C0E1B" w:rsidP="007C0E1B">
            <w:pPr>
              <w:rPr>
                <w:rFonts w:ascii="Arial" w:hAnsi="Arial" w:cs="Arial"/>
                <w:sz w:val="20"/>
                <w:szCs w:val="20"/>
              </w:rPr>
            </w:pPr>
            <w:r>
              <w:rPr>
                <w:rFonts w:ascii="Arial" w:hAnsi="Arial" w:cs="Arial"/>
                <w:sz w:val="20"/>
                <w:szCs w:val="20"/>
              </w:rPr>
              <w:t>Titel /Akad. Grad</w:t>
            </w:r>
          </w:p>
        </w:tc>
        <w:tc>
          <w:tcPr>
            <w:tcW w:w="3013" w:type="pct"/>
            <w:tcBorders>
              <w:top w:val="single" w:sz="4" w:space="0" w:color="auto"/>
              <w:left w:val="single" w:sz="4" w:space="0" w:color="auto"/>
              <w:bottom w:val="single" w:sz="4" w:space="0" w:color="auto"/>
            </w:tcBorders>
          </w:tcPr>
          <w:p w14:paraId="04F01DEE" w14:textId="4F3F263C" w:rsidR="007C0E1B" w:rsidRDefault="00134CA2" w:rsidP="007C0E1B">
            <w:pPr>
              <w:rPr>
                <w:rFonts w:ascii="Arial" w:hAnsi="Arial" w:cs="Arial"/>
                <w:color w:val="000000"/>
                <w:sz w:val="20"/>
                <w:szCs w:val="20"/>
              </w:rPr>
            </w:pPr>
            <w:r>
              <w:rPr>
                <w:rFonts w:ascii="Arial" w:hAnsi="Arial" w:cs="Arial"/>
                <w:color w:val="000000"/>
                <w:sz w:val="20"/>
                <w:szCs w:val="20"/>
              </w:rPr>
              <w:t xml:space="preserve">Prof. Dr. </w:t>
            </w:r>
          </w:p>
        </w:tc>
      </w:tr>
      <w:tr w:rsidR="007C0E1B" w14:paraId="427051C1" w14:textId="77777777" w:rsidTr="00850E30">
        <w:tc>
          <w:tcPr>
            <w:tcW w:w="1987" w:type="pct"/>
            <w:tcBorders>
              <w:top w:val="single" w:sz="4" w:space="0" w:color="auto"/>
              <w:bottom w:val="single" w:sz="4" w:space="0" w:color="auto"/>
              <w:right w:val="single" w:sz="4" w:space="0" w:color="auto"/>
            </w:tcBorders>
          </w:tcPr>
          <w:p w14:paraId="7007F34F" w14:textId="77777777" w:rsidR="007C0E1B" w:rsidRDefault="007C0E1B" w:rsidP="007C0E1B">
            <w:pPr>
              <w:rPr>
                <w:rFonts w:ascii="Arial" w:hAnsi="Arial" w:cs="Arial"/>
                <w:sz w:val="20"/>
                <w:szCs w:val="20"/>
              </w:rPr>
            </w:pPr>
            <w:r>
              <w:rPr>
                <w:rFonts w:ascii="Arial" w:hAnsi="Arial" w:cs="Arial"/>
                <w:sz w:val="20"/>
                <w:szCs w:val="20"/>
              </w:rPr>
              <w:t>Beruf</w:t>
            </w:r>
          </w:p>
        </w:tc>
        <w:tc>
          <w:tcPr>
            <w:tcW w:w="3013" w:type="pct"/>
            <w:tcBorders>
              <w:top w:val="single" w:sz="4" w:space="0" w:color="auto"/>
              <w:left w:val="single" w:sz="4" w:space="0" w:color="auto"/>
              <w:bottom w:val="single" w:sz="4" w:space="0" w:color="auto"/>
            </w:tcBorders>
          </w:tcPr>
          <w:p w14:paraId="7C0E0F5D" w14:textId="7DC76906" w:rsidR="007C0E1B" w:rsidRDefault="00134CA2" w:rsidP="007C0E1B">
            <w:pPr>
              <w:rPr>
                <w:rFonts w:ascii="Arial" w:hAnsi="Arial" w:cs="Arial"/>
                <w:sz w:val="20"/>
                <w:szCs w:val="20"/>
              </w:rPr>
            </w:pPr>
            <w:r>
              <w:rPr>
                <w:rFonts w:ascii="Arial" w:hAnsi="Arial" w:cs="Arial"/>
                <w:sz w:val="20"/>
                <w:szCs w:val="20"/>
              </w:rPr>
              <w:t>Biologe</w:t>
            </w:r>
          </w:p>
        </w:tc>
      </w:tr>
      <w:tr w:rsidR="007C0E1B" w14:paraId="59F22DCB" w14:textId="77777777" w:rsidTr="00850E30">
        <w:tc>
          <w:tcPr>
            <w:tcW w:w="1987" w:type="pct"/>
            <w:tcBorders>
              <w:top w:val="single" w:sz="4" w:space="0" w:color="auto"/>
              <w:bottom w:val="single" w:sz="4" w:space="0" w:color="auto"/>
              <w:right w:val="single" w:sz="4" w:space="0" w:color="auto"/>
            </w:tcBorders>
          </w:tcPr>
          <w:p w14:paraId="69FD3366" w14:textId="77777777" w:rsidR="007C0E1B" w:rsidRDefault="007C0E1B" w:rsidP="007C0E1B">
            <w:pPr>
              <w:rPr>
                <w:rFonts w:ascii="Arial" w:hAnsi="Arial" w:cs="Arial"/>
                <w:sz w:val="20"/>
                <w:szCs w:val="20"/>
              </w:rPr>
            </w:pPr>
            <w:r>
              <w:rPr>
                <w:rFonts w:ascii="Arial" w:hAnsi="Arial" w:cs="Arial"/>
                <w:sz w:val="20"/>
                <w:szCs w:val="20"/>
              </w:rPr>
              <w:t>Dienststellung</w:t>
            </w:r>
          </w:p>
        </w:tc>
        <w:tc>
          <w:tcPr>
            <w:tcW w:w="3013" w:type="pct"/>
            <w:tcBorders>
              <w:top w:val="single" w:sz="4" w:space="0" w:color="auto"/>
              <w:left w:val="single" w:sz="4" w:space="0" w:color="auto"/>
              <w:bottom w:val="single" w:sz="4" w:space="0" w:color="auto"/>
            </w:tcBorders>
          </w:tcPr>
          <w:p w14:paraId="31A9CB8A" w14:textId="75FCC985" w:rsidR="007C0E1B" w:rsidRDefault="00D751C7" w:rsidP="007C0E1B">
            <w:pPr>
              <w:rPr>
                <w:rFonts w:ascii="Arial" w:hAnsi="Arial" w:cs="Arial"/>
                <w:sz w:val="20"/>
                <w:szCs w:val="20"/>
              </w:rPr>
            </w:pPr>
            <w:r>
              <w:rPr>
                <w:rFonts w:ascii="Arial" w:hAnsi="Arial" w:cs="Arial"/>
                <w:sz w:val="20"/>
                <w:szCs w:val="20"/>
              </w:rPr>
              <w:t>Leiter der Abteilung Epigenomics</w:t>
            </w:r>
          </w:p>
        </w:tc>
      </w:tr>
      <w:tr w:rsidR="007C0E1B" w14:paraId="366CE256" w14:textId="77777777" w:rsidTr="00850E30">
        <w:tc>
          <w:tcPr>
            <w:tcW w:w="1987" w:type="pct"/>
            <w:tcBorders>
              <w:top w:val="single" w:sz="4" w:space="0" w:color="auto"/>
              <w:bottom w:val="single" w:sz="4" w:space="0" w:color="auto"/>
              <w:right w:val="single" w:sz="4" w:space="0" w:color="auto"/>
            </w:tcBorders>
          </w:tcPr>
          <w:p w14:paraId="3AD3BB95" w14:textId="77777777" w:rsidR="007C0E1B" w:rsidRDefault="007C0E1B" w:rsidP="007C0E1B">
            <w:pPr>
              <w:rPr>
                <w:rFonts w:ascii="Arial" w:hAnsi="Arial" w:cs="Arial"/>
                <w:sz w:val="20"/>
                <w:szCs w:val="20"/>
              </w:rPr>
            </w:pPr>
            <w:r>
              <w:rPr>
                <w:rFonts w:ascii="Arial" w:hAnsi="Arial" w:cs="Arial"/>
                <w:sz w:val="20"/>
                <w:szCs w:val="20"/>
              </w:rPr>
              <w:t>Art der Beschäftigung</w:t>
            </w:r>
          </w:p>
        </w:tc>
        <w:tc>
          <w:tcPr>
            <w:tcW w:w="3013" w:type="pct"/>
            <w:tcBorders>
              <w:top w:val="single" w:sz="4" w:space="0" w:color="auto"/>
              <w:left w:val="single" w:sz="4" w:space="0" w:color="auto"/>
              <w:bottom w:val="single" w:sz="4" w:space="0" w:color="auto"/>
            </w:tcBorders>
          </w:tcPr>
          <w:p w14:paraId="67D0201D" w14:textId="2C6CFB9F" w:rsidR="007C0E1B" w:rsidRDefault="00134CA2" w:rsidP="007C0E1B">
            <w:pPr>
              <w:rPr>
                <w:rFonts w:ascii="Arial" w:hAnsi="Arial" w:cs="Arial"/>
                <w:color w:val="000000"/>
                <w:sz w:val="20"/>
                <w:szCs w:val="20"/>
              </w:rPr>
            </w:pPr>
            <w:r>
              <w:rPr>
                <w:rFonts w:ascii="Arial" w:hAnsi="Arial" w:cs="Arial"/>
                <w:color w:val="000000"/>
                <w:sz w:val="20"/>
                <w:szCs w:val="20"/>
              </w:rPr>
              <w:t>Abteilungsleiter/Gruppenleiter</w:t>
            </w:r>
          </w:p>
        </w:tc>
      </w:tr>
      <w:tr w:rsidR="007C0E1B" w14:paraId="0E4712AB" w14:textId="77777777" w:rsidTr="00850E30">
        <w:tc>
          <w:tcPr>
            <w:tcW w:w="1987" w:type="pct"/>
            <w:tcBorders>
              <w:top w:val="single" w:sz="4" w:space="0" w:color="auto"/>
              <w:bottom w:val="single" w:sz="4" w:space="0" w:color="auto"/>
              <w:right w:val="single" w:sz="4" w:space="0" w:color="auto"/>
            </w:tcBorders>
          </w:tcPr>
          <w:p w14:paraId="0A33C301" w14:textId="77777777" w:rsidR="007C0E1B" w:rsidRDefault="007C0E1B" w:rsidP="007C0E1B">
            <w:pPr>
              <w:rPr>
                <w:rFonts w:ascii="Arial" w:hAnsi="Arial" w:cs="Arial"/>
                <w:sz w:val="20"/>
                <w:szCs w:val="20"/>
              </w:rPr>
            </w:pPr>
            <w:r>
              <w:rPr>
                <w:rFonts w:ascii="Arial" w:hAnsi="Arial" w:cs="Arial"/>
                <w:sz w:val="20"/>
                <w:szCs w:val="20"/>
              </w:rPr>
              <w:t>Personalnummer</w:t>
            </w:r>
          </w:p>
        </w:tc>
        <w:tc>
          <w:tcPr>
            <w:tcW w:w="3013" w:type="pct"/>
            <w:tcBorders>
              <w:top w:val="single" w:sz="4" w:space="0" w:color="auto"/>
              <w:left w:val="single" w:sz="4" w:space="0" w:color="auto"/>
              <w:bottom w:val="single" w:sz="4" w:space="0" w:color="auto"/>
            </w:tcBorders>
          </w:tcPr>
          <w:p w14:paraId="7ECCB4F5" w14:textId="66C90971" w:rsidR="007C0E1B" w:rsidRDefault="001B2733" w:rsidP="007C0E1B">
            <w:pPr>
              <w:rPr>
                <w:rFonts w:ascii="Arial" w:hAnsi="Arial" w:cs="Arial"/>
                <w:color w:val="000000"/>
                <w:sz w:val="20"/>
                <w:szCs w:val="20"/>
              </w:rPr>
            </w:pPr>
            <w:r w:rsidRPr="001B2733">
              <w:rPr>
                <w:rFonts w:ascii="Arial" w:hAnsi="Arial" w:cs="Arial"/>
                <w:color w:val="000000"/>
                <w:sz w:val="20"/>
                <w:szCs w:val="20"/>
              </w:rPr>
              <w:t>5010782</w:t>
            </w:r>
          </w:p>
        </w:tc>
      </w:tr>
      <w:tr w:rsidR="007C0E1B" w14:paraId="09CBDE6A" w14:textId="77777777" w:rsidTr="00850E30">
        <w:tc>
          <w:tcPr>
            <w:tcW w:w="1987" w:type="pct"/>
            <w:tcBorders>
              <w:top w:val="single" w:sz="4" w:space="0" w:color="auto"/>
              <w:bottom w:val="single" w:sz="4" w:space="0" w:color="auto"/>
              <w:right w:val="single" w:sz="4" w:space="0" w:color="auto"/>
            </w:tcBorders>
          </w:tcPr>
          <w:p w14:paraId="57A3E0BE" w14:textId="77777777" w:rsidR="007C0E1B" w:rsidRDefault="007C0E1B" w:rsidP="007C0E1B">
            <w:pPr>
              <w:rPr>
                <w:rFonts w:ascii="Arial" w:hAnsi="Arial" w:cs="Arial"/>
                <w:sz w:val="20"/>
                <w:szCs w:val="20"/>
              </w:rPr>
            </w:pPr>
            <w:r>
              <w:rPr>
                <w:rFonts w:ascii="Arial" w:hAnsi="Arial" w:cs="Arial"/>
                <w:sz w:val="20"/>
                <w:szCs w:val="20"/>
              </w:rPr>
              <w:t>Staatsangehörigkeit</w:t>
            </w:r>
          </w:p>
        </w:tc>
        <w:tc>
          <w:tcPr>
            <w:tcW w:w="3013" w:type="pct"/>
            <w:tcBorders>
              <w:top w:val="single" w:sz="4" w:space="0" w:color="auto"/>
              <w:left w:val="single" w:sz="4" w:space="0" w:color="auto"/>
              <w:bottom w:val="single" w:sz="4" w:space="0" w:color="auto"/>
            </w:tcBorders>
          </w:tcPr>
          <w:p w14:paraId="44F1C2D2" w14:textId="0CE87557" w:rsidR="007C0E1B" w:rsidRDefault="00134CA2" w:rsidP="007C0E1B">
            <w:pPr>
              <w:rPr>
                <w:rFonts w:ascii="Arial" w:hAnsi="Arial" w:cs="Arial"/>
                <w:sz w:val="20"/>
                <w:szCs w:val="20"/>
              </w:rPr>
            </w:pPr>
            <w:r>
              <w:rPr>
                <w:rFonts w:ascii="Arial" w:hAnsi="Arial" w:cs="Arial"/>
                <w:sz w:val="20"/>
                <w:szCs w:val="20"/>
              </w:rPr>
              <w:t>Deutsch</w:t>
            </w:r>
          </w:p>
        </w:tc>
      </w:tr>
      <w:tr w:rsidR="007C0E1B" w14:paraId="1CC7628C" w14:textId="77777777" w:rsidTr="00850E30">
        <w:trPr>
          <w:cantSplit/>
          <w:trHeight w:val="230"/>
        </w:trPr>
        <w:tc>
          <w:tcPr>
            <w:tcW w:w="1987" w:type="pct"/>
            <w:vMerge w:val="restart"/>
            <w:tcBorders>
              <w:top w:val="single" w:sz="4" w:space="0" w:color="auto"/>
              <w:bottom w:val="single" w:sz="4" w:space="0" w:color="auto"/>
              <w:right w:val="single" w:sz="4" w:space="0" w:color="auto"/>
            </w:tcBorders>
          </w:tcPr>
          <w:p w14:paraId="6D20401A" w14:textId="77777777" w:rsidR="007C0E1B" w:rsidRDefault="007C0E1B" w:rsidP="007C0E1B">
            <w:pPr>
              <w:rPr>
                <w:rFonts w:ascii="Arial" w:hAnsi="Arial" w:cs="Arial"/>
                <w:sz w:val="20"/>
                <w:szCs w:val="20"/>
              </w:rPr>
            </w:pPr>
            <w:r>
              <w:rPr>
                <w:rFonts w:ascii="Arial" w:hAnsi="Arial" w:cs="Arial"/>
                <w:sz w:val="20"/>
                <w:szCs w:val="20"/>
              </w:rPr>
              <w:t>Dienstanschrift</w:t>
            </w:r>
          </w:p>
          <w:p w14:paraId="09481D1C" w14:textId="77777777" w:rsidR="007C0E1B" w:rsidRDefault="007C0E1B" w:rsidP="007C0E1B">
            <w:pPr>
              <w:rPr>
                <w:rFonts w:ascii="Arial" w:hAnsi="Arial" w:cs="Arial"/>
                <w:sz w:val="20"/>
                <w:szCs w:val="20"/>
              </w:rPr>
            </w:pPr>
            <w:r>
              <w:rPr>
                <w:rFonts w:ascii="Arial" w:hAnsi="Arial" w:cs="Arial"/>
                <w:sz w:val="20"/>
                <w:szCs w:val="20"/>
              </w:rPr>
              <w:t>(Institut/Klinik)</w:t>
            </w:r>
          </w:p>
        </w:tc>
        <w:tc>
          <w:tcPr>
            <w:tcW w:w="3013" w:type="pct"/>
            <w:vMerge w:val="restart"/>
            <w:tcBorders>
              <w:top w:val="single" w:sz="4" w:space="0" w:color="auto"/>
              <w:left w:val="single" w:sz="4" w:space="0" w:color="auto"/>
              <w:bottom w:val="single" w:sz="4" w:space="0" w:color="auto"/>
            </w:tcBorders>
          </w:tcPr>
          <w:p w14:paraId="2E9171CC" w14:textId="2DDF407A" w:rsidR="007C0E1B" w:rsidRDefault="00134CA2" w:rsidP="007C0E1B">
            <w:pPr>
              <w:rPr>
                <w:rFonts w:ascii="Arial" w:hAnsi="Arial" w:cs="Arial"/>
                <w:sz w:val="20"/>
                <w:szCs w:val="20"/>
              </w:rPr>
            </w:pPr>
            <w:r>
              <w:rPr>
                <w:rFonts w:ascii="Arial" w:hAnsi="Arial" w:cs="Arial"/>
                <w:sz w:val="20"/>
                <w:szCs w:val="20"/>
              </w:rPr>
              <w:t>Deutsches Krebsforschungszentrum, I</w:t>
            </w:r>
            <w:r w:rsidRPr="00134CA2">
              <w:rPr>
                <w:rFonts w:ascii="Arial" w:hAnsi="Arial" w:cs="Arial"/>
                <w:sz w:val="20"/>
                <w:szCs w:val="20"/>
              </w:rPr>
              <w:t>m Neuenheimer Feld 280, 69120 Heidelberg</w:t>
            </w:r>
          </w:p>
        </w:tc>
      </w:tr>
      <w:tr w:rsidR="007C0E1B" w14:paraId="76B7C3B7" w14:textId="77777777" w:rsidTr="00850E30">
        <w:trPr>
          <w:cantSplit/>
          <w:trHeight w:val="230"/>
        </w:trPr>
        <w:tc>
          <w:tcPr>
            <w:tcW w:w="1987" w:type="pct"/>
            <w:vMerge/>
            <w:tcBorders>
              <w:top w:val="single" w:sz="4" w:space="0" w:color="auto"/>
              <w:bottom w:val="single" w:sz="4" w:space="0" w:color="auto"/>
              <w:right w:val="single" w:sz="4" w:space="0" w:color="auto"/>
            </w:tcBorders>
          </w:tcPr>
          <w:p w14:paraId="281C5A9F" w14:textId="77777777" w:rsidR="007C0E1B" w:rsidRDefault="007C0E1B" w:rsidP="007C0E1B">
            <w:pPr>
              <w:rPr>
                <w:rFonts w:ascii="Arial" w:hAnsi="Arial" w:cs="Arial"/>
                <w:sz w:val="20"/>
                <w:szCs w:val="20"/>
              </w:rPr>
            </w:pPr>
          </w:p>
        </w:tc>
        <w:tc>
          <w:tcPr>
            <w:tcW w:w="3013" w:type="pct"/>
            <w:vMerge/>
            <w:tcBorders>
              <w:top w:val="single" w:sz="4" w:space="0" w:color="auto"/>
              <w:left w:val="single" w:sz="4" w:space="0" w:color="auto"/>
              <w:bottom w:val="single" w:sz="4" w:space="0" w:color="auto"/>
            </w:tcBorders>
          </w:tcPr>
          <w:p w14:paraId="62CD3D5B" w14:textId="77777777" w:rsidR="007C0E1B" w:rsidRDefault="007C0E1B" w:rsidP="007C0E1B">
            <w:pPr>
              <w:rPr>
                <w:rFonts w:ascii="Arial" w:hAnsi="Arial" w:cs="Arial"/>
                <w:sz w:val="20"/>
                <w:szCs w:val="20"/>
              </w:rPr>
            </w:pPr>
          </w:p>
        </w:tc>
      </w:tr>
      <w:tr w:rsidR="007C0E1B" w14:paraId="4695D9CC" w14:textId="77777777" w:rsidTr="00850E30">
        <w:tc>
          <w:tcPr>
            <w:tcW w:w="1987" w:type="pct"/>
            <w:tcBorders>
              <w:top w:val="single" w:sz="4" w:space="0" w:color="auto"/>
              <w:bottom w:val="single" w:sz="4" w:space="0" w:color="auto"/>
              <w:right w:val="single" w:sz="4" w:space="0" w:color="auto"/>
            </w:tcBorders>
          </w:tcPr>
          <w:p w14:paraId="02DC46C2" w14:textId="77777777" w:rsidR="007C0E1B" w:rsidRDefault="007C0E1B" w:rsidP="007C0E1B">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57933CF1" w14:textId="5975D91E" w:rsidR="007C0E1B" w:rsidRDefault="001B2733">
            <w:pPr>
              <w:rPr>
                <w:rFonts w:ascii="Arial" w:hAnsi="Arial" w:cs="Arial"/>
                <w:sz w:val="20"/>
                <w:szCs w:val="20"/>
              </w:rPr>
            </w:pPr>
            <w:r>
              <w:rPr>
                <w:rFonts w:ascii="Arial" w:hAnsi="Arial" w:cs="Arial"/>
                <w:sz w:val="20"/>
                <w:szCs w:val="20"/>
              </w:rPr>
              <w:t>06221 423300</w:t>
            </w:r>
          </w:p>
        </w:tc>
      </w:tr>
      <w:tr w:rsidR="007C0E1B" w14:paraId="0BBED5B1" w14:textId="77777777" w:rsidTr="00850E30">
        <w:tc>
          <w:tcPr>
            <w:tcW w:w="1987" w:type="pct"/>
            <w:tcBorders>
              <w:top w:val="single" w:sz="4" w:space="0" w:color="auto"/>
              <w:bottom w:val="single" w:sz="4" w:space="0" w:color="auto"/>
              <w:right w:val="single" w:sz="4" w:space="0" w:color="auto"/>
            </w:tcBorders>
          </w:tcPr>
          <w:p w14:paraId="7DD13555" w14:textId="77777777" w:rsidR="007C0E1B" w:rsidRDefault="007C0E1B" w:rsidP="007C0E1B">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5DF7EFFE" w14:textId="6BA1178D" w:rsidR="007C0E1B" w:rsidRDefault="006D4E69" w:rsidP="007C0E1B">
            <w:pPr>
              <w:rPr>
                <w:rFonts w:ascii="Arial" w:hAnsi="Arial" w:cs="Arial"/>
                <w:sz w:val="20"/>
                <w:szCs w:val="20"/>
              </w:rPr>
            </w:pPr>
            <w:r w:rsidRPr="006D4E69">
              <w:rPr>
                <w:rFonts w:ascii="Arial" w:hAnsi="Arial" w:cs="Arial"/>
                <w:sz w:val="20"/>
                <w:szCs w:val="20"/>
              </w:rPr>
              <w:t>c.plass@Dkfz-Heidelberg.de</w:t>
            </w:r>
          </w:p>
        </w:tc>
      </w:tr>
      <w:tr w:rsidR="007C0E1B" w14:paraId="095357AD" w14:textId="77777777" w:rsidTr="00850E30">
        <w:tc>
          <w:tcPr>
            <w:tcW w:w="1987" w:type="pct"/>
            <w:tcBorders>
              <w:top w:val="single" w:sz="4" w:space="0" w:color="auto"/>
              <w:bottom w:val="single" w:sz="4" w:space="0" w:color="auto"/>
            </w:tcBorders>
          </w:tcPr>
          <w:p w14:paraId="3318A8CA" w14:textId="77777777" w:rsidR="007C0E1B" w:rsidRDefault="007C0E1B" w:rsidP="007C0E1B">
            <w:pPr>
              <w:rPr>
                <w:rFonts w:ascii="Arial" w:hAnsi="Arial" w:cs="Arial"/>
                <w:sz w:val="20"/>
                <w:szCs w:val="20"/>
              </w:rPr>
            </w:pPr>
          </w:p>
        </w:tc>
        <w:tc>
          <w:tcPr>
            <w:tcW w:w="3013" w:type="pct"/>
            <w:tcBorders>
              <w:top w:val="single" w:sz="4" w:space="0" w:color="auto"/>
              <w:bottom w:val="single" w:sz="4" w:space="0" w:color="auto"/>
            </w:tcBorders>
          </w:tcPr>
          <w:p w14:paraId="54101DC8" w14:textId="77777777" w:rsidR="007C0E1B" w:rsidRDefault="007C0E1B" w:rsidP="007C0E1B">
            <w:pPr>
              <w:rPr>
                <w:rFonts w:ascii="Arial" w:hAnsi="Arial" w:cs="Arial"/>
                <w:sz w:val="20"/>
                <w:szCs w:val="20"/>
              </w:rPr>
            </w:pPr>
          </w:p>
        </w:tc>
      </w:tr>
      <w:tr w:rsidR="007C0E1B" w14:paraId="0C8732A4" w14:textId="77777777" w:rsidTr="00850E30">
        <w:tc>
          <w:tcPr>
            <w:tcW w:w="1987" w:type="pct"/>
            <w:tcBorders>
              <w:top w:val="single" w:sz="4" w:space="0" w:color="auto"/>
              <w:bottom w:val="single" w:sz="4" w:space="0" w:color="auto"/>
              <w:right w:val="single" w:sz="4" w:space="0" w:color="auto"/>
            </w:tcBorders>
          </w:tcPr>
          <w:p w14:paraId="5D574F67" w14:textId="77777777" w:rsidR="007C0E1B" w:rsidRDefault="007C0E1B" w:rsidP="007C0E1B">
            <w:pPr>
              <w:rPr>
                <w:rFonts w:ascii="Arial" w:hAnsi="Arial" w:cs="Arial"/>
                <w:sz w:val="20"/>
                <w:szCs w:val="20"/>
              </w:rPr>
            </w:pPr>
            <w:r>
              <w:rPr>
                <w:rFonts w:ascii="Arial" w:hAnsi="Arial" w:cs="Arial"/>
                <w:sz w:val="20"/>
                <w:szCs w:val="20"/>
              </w:rPr>
              <w:t>Privatanschrift</w:t>
            </w:r>
          </w:p>
          <w:p w14:paraId="798E0E29" w14:textId="77777777" w:rsidR="007C0E1B" w:rsidRDefault="007C0E1B" w:rsidP="007C0E1B">
            <w:pPr>
              <w:rPr>
                <w:rFonts w:ascii="Arial" w:hAnsi="Arial" w:cs="Arial"/>
                <w:sz w:val="20"/>
                <w:szCs w:val="20"/>
              </w:rPr>
            </w:pPr>
          </w:p>
        </w:tc>
        <w:tc>
          <w:tcPr>
            <w:tcW w:w="3013" w:type="pct"/>
            <w:tcBorders>
              <w:top w:val="single" w:sz="4" w:space="0" w:color="auto"/>
              <w:left w:val="single" w:sz="4" w:space="0" w:color="auto"/>
              <w:bottom w:val="single" w:sz="4" w:space="0" w:color="auto"/>
            </w:tcBorders>
          </w:tcPr>
          <w:p w14:paraId="59C242BD" w14:textId="1917348F" w:rsidR="007C0E1B" w:rsidRDefault="001B2733" w:rsidP="007C0E1B">
            <w:pPr>
              <w:rPr>
                <w:rFonts w:ascii="Arial" w:hAnsi="Arial" w:cs="Arial"/>
                <w:sz w:val="20"/>
                <w:szCs w:val="20"/>
              </w:rPr>
            </w:pPr>
            <w:r>
              <w:rPr>
                <w:rFonts w:ascii="Arial" w:hAnsi="Arial" w:cs="Arial"/>
                <w:sz w:val="20"/>
                <w:szCs w:val="20"/>
              </w:rPr>
              <w:t>Neue Anlage 20, 69198 Schriesheim</w:t>
            </w:r>
          </w:p>
        </w:tc>
      </w:tr>
      <w:tr w:rsidR="007C0E1B" w14:paraId="7CAFBCF2" w14:textId="77777777" w:rsidTr="00850E30">
        <w:tc>
          <w:tcPr>
            <w:tcW w:w="1987" w:type="pct"/>
            <w:tcBorders>
              <w:top w:val="single" w:sz="4" w:space="0" w:color="auto"/>
              <w:bottom w:val="single" w:sz="4" w:space="0" w:color="auto"/>
              <w:right w:val="single" w:sz="4" w:space="0" w:color="auto"/>
            </w:tcBorders>
          </w:tcPr>
          <w:p w14:paraId="39AE7939" w14:textId="77777777" w:rsidR="007C0E1B" w:rsidRDefault="007C0E1B" w:rsidP="007C0E1B">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756D49A9" w14:textId="2A481191" w:rsidR="007C0E1B" w:rsidRDefault="001B2733" w:rsidP="007C0E1B">
            <w:pPr>
              <w:rPr>
                <w:rFonts w:ascii="Arial" w:hAnsi="Arial" w:cs="Arial"/>
                <w:sz w:val="20"/>
                <w:szCs w:val="20"/>
              </w:rPr>
            </w:pPr>
            <w:r>
              <w:rPr>
                <w:rFonts w:ascii="Arial" w:hAnsi="Arial" w:cs="Arial"/>
                <w:sz w:val="20"/>
                <w:szCs w:val="20"/>
              </w:rPr>
              <w:t>06220 913911</w:t>
            </w:r>
          </w:p>
        </w:tc>
      </w:tr>
      <w:tr w:rsidR="007C0E1B" w14:paraId="747F177E" w14:textId="77777777" w:rsidTr="00850E30">
        <w:tc>
          <w:tcPr>
            <w:tcW w:w="1987" w:type="pct"/>
            <w:tcBorders>
              <w:top w:val="single" w:sz="4" w:space="0" w:color="auto"/>
              <w:bottom w:val="single" w:sz="4" w:space="0" w:color="auto"/>
              <w:right w:val="single" w:sz="4" w:space="0" w:color="auto"/>
            </w:tcBorders>
          </w:tcPr>
          <w:p w14:paraId="7CF0871F" w14:textId="77777777" w:rsidR="007C0E1B" w:rsidRDefault="007C0E1B" w:rsidP="007C0E1B">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327CB02A" w14:textId="10E8DE89" w:rsidR="007C0E1B" w:rsidRDefault="007C0E1B" w:rsidP="007C0E1B">
            <w:pPr>
              <w:rPr>
                <w:rFonts w:ascii="Arial" w:hAnsi="Arial" w:cs="Arial"/>
                <w:sz w:val="20"/>
                <w:szCs w:val="20"/>
              </w:rPr>
            </w:pPr>
          </w:p>
        </w:tc>
      </w:tr>
      <w:tr w:rsidR="007C0E1B" w14:paraId="5E4EF351" w14:textId="77777777" w:rsidTr="00850E30">
        <w:tc>
          <w:tcPr>
            <w:tcW w:w="1987" w:type="pct"/>
            <w:tcBorders>
              <w:top w:val="single" w:sz="4" w:space="0" w:color="auto"/>
              <w:bottom w:val="single" w:sz="4" w:space="0" w:color="auto"/>
              <w:right w:val="single" w:sz="4" w:space="0" w:color="auto"/>
            </w:tcBorders>
          </w:tcPr>
          <w:p w14:paraId="4AB52D9D" w14:textId="77777777" w:rsidR="007C0E1B" w:rsidRDefault="007C0E1B" w:rsidP="007C0E1B">
            <w:pPr>
              <w:rPr>
                <w:rFonts w:ascii="Arial" w:hAnsi="Arial" w:cs="Arial"/>
                <w:sz w:val="20"/>
                <w:szCs w:val="20"/>
              </w:rPr>
            </w:pPr>
            <w:r>
              <w:rPr>
                <w:rFonts w:ascii="Arial" w:hAnsi="Arial" w:cs="Arial"/>
                <w:sz w:val="20"/>
                <w:szCs w:val="20"/>
              </w:rPr>
              <w:t>Haben sich Ihre Angaben seit der Fertigstellung der Erfindung geändert?</w:t>
            </w:r>
          </w:p>
        </w:tc>
        <w:tc>
          <w:tcPr>
            <w:tcW w:w="3013" w:type="pct"/>
            <w:tcBorders>
              <w:top w:val="single" w:sz="4" w:space="0" w:color="auto"/>
              <w:left w:val="single" w:sz="4" w:space="0" w:color="auto"/>
              <w:bottom w:val="single" w:sz="4" w:space="0" w:color="auto"/>
            </w:tcBorders>
          </w:tcPr>
          <w:p w14:paraId="23A3CF28" w14:textId="15692019" w:rsidR="007C0E1B" w:rsidRDefault="007C0E1B" w:rsidP="007C0E1B">
            <w:pPr>
              <w:rPr>
                <w:rFonts w:ascii="Arial" w:hAnsi="Arial" w:cs="Arial"/>
                <w:sz w:val="20"/>
                <w:szCs w:val="20"/>
              </w:rPr>
            </w:pPr>
            <w:r>
              <w:rPr>
                <w:rFonts w:ascii="Arial" w:hAnsi="Arial" w:cs="Arial"/>
                <w:sz w:val="20"/>
                <w:szCs w:val="20"/>
              </w:rPr>
              <w:t>Nein</w:t>
            </w:r>
          </w:p>
        </w:tc>
      </w:tr>
    </w:tbl>
    <w:p w14:paraId="15D956B3" w14:textId="77777777" w:rsidR="00850E30" w:rsidRDefault="00850E30" w:rsidP="00850E30">
      <w:pPr>
        <w:rPr>
          <w:rFonts w:ascii="Arial" w:hAnsi="Arial" w:cs="Arial"/>
          <w:sz w:val="20"/>
          <w:szCs w:val="20"/>
        </w:rPr>
      </w:pPr>
    </w:p>
    <w:p w14:paraId="4DDFD68F" w14:textId="5CD1F05E" w:rsidR="00850E30" w:rsidRDefault="00850E30" w:rsidP="00850E30">
      <w:pPr>
        <w:numPr>
          <w:ilvl w:val="0"/>
          <w:numId w:val="10"/>
        </w:numPr>
        <w:rPr>
          <w:rFonts w:ascii="Arial" w:hAnsi="Arial" w:cs="Arial"/>
          <w:sz w:val="20"/>
          <w:szCs w:val="20"/>
        </w:rPr>
      </w:pPr>
      <w:r>
        <w:rPr>
          <w:rFonts w:ascii="Arial" w:hAnsi="Arial" w:cs="Arial"/>
          <w:sz w:val="20"/>
          <w:szCs w:val="20"/>
        </w:rPr>
        <w:t xml:space="preserve">Ich habe </w:t>
      </w:r>
      <w:r w:rsidR="00981A70">
        <w:rPr>
          <w:rFonts w:ascii="Arial" w:hAnsi="Arial" w:cs="Arial"/>
          <w:sz w:val="20"/>
          <w:szCs w:val="20"/>
        </w:rPr>
        <w:t>17</w:t>
      </w:r>
      <w:r>
        <w:rPr>
          <w:rFonts w:ascii="Arial" w:hAnsi="Arial" w:cs="Arial"/>
          <w:sz w:val="20"/>
          <w:szCs w:val="20"/>
        </w:rPr>
        <w:t xml:space="preserve"> % an der Erfindung.</w:t>
      </w:r>
    </w:p>
    <w:p w14:paraId="1F371B5F" w14:textId="77777777" w:rsidR="00850E30" w:rsidRDefault="00850E30" w:rsidP="00850E30">
      <w:pPr>
        <w:rPr>
          <w:rFonts w:ascii="Arial" w:hAnsi="Arial" w:cs="Arial"/>
          <w:sz w:val="20"/>
          <w:szCs w:val="20"/>
        </w:rPr>
      </w:pPr>
    </w:p>
    <w:p w14:paraId="2021C2D0" w14:textId="77777777" w:rsidR="00850E30" w:rsidRDefault="00850E30" w:rsidP="00850E30">
      <w:pPr>
        <w:numPr>
          <w:ilvl w:val="0"/>
          <w:numId w:val="10"/>
        </w:numPr>
        <w:rPr>
          <w:rFonts w:ascii="Arial" w:hAnsi="Arial" w:cs="Arial"/>
          <w:sz w:val="20"/>
          <w:szCs w:val="20"/>
        </w:rPr>
      </w:pPr>
      <w:r>
        <w:rPr>
          <w:rFonts w:ascii="Arial" w:hAnsi="Arial" w:cs="Arial"/>
          <w:sz w:val="20"/>
          <w:szCs w:val="20"/>
        </w:rPr>
        <w:t>Erfindung entstand im Rahmen meines Dienst-/Beschäftigungsverhältnisses zur Hochschule.</w:t>
      </w:r>
      <w:r>
        <w:rPr>
          <w:rFonts w:ascii="Arial" w:hAnsi="Arial" w:cs="Arial"/>
          <w:sz w:val="20"/>
          <w:szCs w:val="20"/>
        </w:rPr>
        <w:br/>
      </w:r>
      <w:r>
        <w:rPr>
          <w:rFonts w:ascii="Arial" w:hAnsi="Arial" w:cs="Arial"/>
          <w:sz w:val="16"/>
          <w:szCs w:val="16"/>
        </w:rPr>
        <w:fldChar w:fldCharType="begin">
          <w:ffData>
            <w:name w:val="Kontrollkästchen1"/>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4A3B5AFC" w14:textId="77777777" w:rsidR="00850E30" w:rsidRDefault="00850E30" w:rsidP="00850E30">
      <w:pPr>
        <w:rPr>
          <w:rFonts w:ascii="Arial" w:hAnsi="Arial" w:cs="Arial"/>
          <w:sz w:val="20"/>
          <w:szCs w:val="20"/>
        </w:rPr>
      </w:pPr>
    </w:p>
    <w:p w14:paraId="621E62F1" w14:textId="77777777" w:rsidR="00850E30" w:rsidRDefault="00850E30" w:rsidP="00850E30">
      <w:pPr>
        <w:numPr>
          <w:ilvl w:val="0"/>
          <w:numId w:val="10"/>
        </w:numPr>
        <w:rPr>
          <w:rFonts w:ascii="Arial" w:hAnsi="Arial" w:cs="Arial"/>
          <w:sz w:val="20"/>
          <w:szCs w:val="20"/>
        </w:rPr>
      </w:pPr>
      <w:r>
        <w:rPr>
          <w:rFonts w:ascii="Arial" w:hAnsi="Arial" w:cs="Arial"/>
          <w:sz w:val="20"/>
          <w:szCs w:val="20"/>
        </w:rPr>
        <w:t>Die Erfindung liegt auf meinem Arbeitsgebiet.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42C698E2" w14:textId="77777777" w:rsidR="00850E30" w:rsidRDefault="00850E30" w:rsidP="00850E30">
      <w:pPr>
        <w:rPr>
          <w:rFonts w:ascii="Arial" w:hAnsi="Arial" w:cs="Arial"/>
          <w:sz w:val="20"/>
          <w:szCs w:val="20"/>
        </w:rPr>
      </w:pPr>
    </w:p>
    <w:p w14:paraId="57E3EE11" w14:textId="77777777" w:rsidR="00850E30" w:rsidRDefault="00850E30" w:rsidP="00850E30">
      <w:pPr>
        <w:numPr>
          <w:ilvl w:val="0"/>
          <w:numId w:val="10"/>
        </w:numPr>
        <w:rPr>
          <w:rFonts w:ascii="Arial" w:hAnsi="Arial" w:cs="Arial"/>
          <w:sz w:val="20"/>
          <w:szCs w:val="20"/>
        </w:rPr>
      </w:pPr>
      <w:r>
        <w:rPr>
          <w:rFonts w:ascii="Arial" w:hAnsi="Arial" w:cs="Arial"/>
          <w:sz w:val="20"/>
          <w:szCs w:val="20"/>
        </w:rPr>
        <w:t>Die Erfindung beruht maßgeblich auf Wissen und Erfahrungen in der Hochschuleinrichtung.</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5E30E574" w14:textId="77777777" w:rsidR="00850E30" w:rsidRDefault="00850E30" w:rsidP="00850E30">
      <w:pPr>
        <w:rPr>
          <w:rFonts w:ascii="Arial" w:hAnsi="Arial" w:cs="Arial"/>
          <w:sz w:val="20"/>
          <w:szCs w:val="20"/>
        </w:rPr>
      </w:pPr>
    </w:p>
    <w:p w14:paraId="14DF86D5" w14:textId="14D38E7B" w:rsidR="00850E30" w:rsidRDefault="00850E30" w:rsidP="00850E30">
      <w:pPr>
        <w:numPr>
          <w:ilvl w:val="0"/>
          <w:numId w:val="10"/>
        </w:numPr>
        <w:rPr>
          <w:rFonts w:ascii="Arial" w:hAnsi="Arial" w:cs="Arial"/>
          <w:sz w:val="20"/>
          <w:szCs w:val="20"/>
        </w:rPr>
      </w:pPr>
      <w:r>
        <w:rPr>
          <w:rFonts w:ascii="Arial" w:hAnsi="Arial" w:cs="Arial"/>
          <w:sz w:val="20"/>
          <w:szCs w:val="20"/>
        </w:rPr>
        <w:t>Die Aufgabe, die zur Erfindung führte, wurde mir gestellt.</w:t>
      </w:r>
      <w:r>
        <w:rPr>
          <w:rFonts w:ascii="Arial" w:hAnsi="Arial" w:cs="Arial"/>
          <w:sz w:val="20"/>
          <w:szCs w:val="20"/>
        </w:rPr>
        <w:br/>
      </w:r>
      <w:r w:rsidR="007C0E1B">
        <w:rPr>
          <w:rFonts w:ascii="Arial" w:hAnsi="Arial" w:cs="Arial"/>
          <w:sz w:val="16"/>
          <w:szCs w:val="16"/>
        </w:rPr>
        <w:fldChar w:fldCharType="begin">
          <w:ffData>
            <w:name w:val=""/>
            <w:enabled/>
            <w:calcOnExit w:val="0"/>
            <w:checkBox>
              <w:sizeAuto/>
              <w:default w:val="0"/>
            </w:checkBox>
          </w:ffData>
        </w:fldChar>
      </w:r>
      <w:r w:rsidR="007C0E1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7C0E1B">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sidR="007C0E1B">
        <w:rPr>
          <w:rFonts w:ascii="Arial" w:hAnsi="Arial" w:cs="Arial"/>
          <w:sz w:val="16"/>
          <w:szCs w:val="16"/>
        </w:rPr>
        <w:fldChar w:fldCharType="begin">
          <w:ffData>
            <w:name w:val=""/>
            <w:enabled/>
            <w:calcOnExit w:val="0"/>
            <w:checkBox>
              <w:sizeAuto/>
              <w:default w:val="1"/>
            </w:checkBox>
          </w:ffData>
        </w:fldChar>
      </w:r>
      <w:r w:rsidR="007C0E1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7C0E1B">
        <w:rPr>
          <w:rFonts w:ascii="Arial" w:hAnsi="Arial" w:cs="Arial"/>
          <w:sz w:val="16"/>
          <w:szCs w:val="16"/>
        </w:rPr>
        <w:fldChar w:fldCharType="end"/>
      </w:r>
      <w:r>
        <w:rPr>
          <w:rFonts w:ascii="Arial" w:hAnsi="Arial" w:cs="Arial"/>
          <w:sz w:val="20"/>
          <w:szCs w:val="20"/>
        </w:rPr>
        <w:t xml:space="preserve"> Nein</w:t>
      </w:r>
    </w:p>
    <w:p w14:paraId="5E445E3D" w14:textId="77777777" w:rsidR="00850E30" w:rsidRDefault="00850E30" w:rsidP="00850E30">
      <w:pPr>
        <w:rPr>
          <w:rFonts w:ascii="Arial" w:hAnsi="Arial" w:cs="Arial"/>
          <w:sz w:val="20"/>
          <w:szCs w:val="20"/>
        </w:rPr>
      </w:pPr>
    </w:p>
    <w:p w14:paraId="7FE02139" w14:textId="550093F5" w:rsidR="00850E30" w:rsidRDefault="00850E30" w:rsidP="00850E30">
      <w:pPr>
        <w:numPr>
          <w:ilvl w:val="0"/>
          <w:numId w:val="10"/>
        </w:numPr>
        <w:rPr>
          <w:rFonts w:ascii="Arial" w:hAnsi="Arial" w:cs="Arial"/>
          <w:sz w:val="20"/>
          <w:szCs w:val="20"/>
        </w:rPr>
      </w:pPr>
      <w:r>
        <w:rPr>
          <w:rFonts w:ascii="Arial" w:hAnsi="Arial" w:cs="Arial"/>
          <w:sz w:val="20"/>
          <w:szCs w:val="20"/>
        </w:rPr>
        <w:t>Die Erfindung entstand im Rahmen meiner Doktorarbeit.</w:t>
      </w:r>
      <w:r>
        <w:rPr>
          <w:rFonts w:ascii="Arial" w:hAnsi="Arial" w:cs="Arial"/>
          <w:sz w:val="20"/>
          <w:szCs w:val="20"/>
        </w:rPr>
        <w:br/>
      </w:r>
      <w:r w:rsidR="007C0E1B">
        <w:rPr>
          <w:rFonts w:ascii="Arial" w:hAnsi="Arial" w:cs="Arial"/>
          <w:sz w:val="16"/>
          <w:szCs w:val="16"/>
        </w:rPr>
        <w:fldChar w:fldCharType="begin">
          <w:ffData>
            <w:name w:val=""/>
            <w:enabled/>
            <w:calcOnExit w:val="0"/>
            <w:checkBox>
              <w:sizeAuto/>
              <w:default w:val="0"/>
            </w:checkBox>
          </w:ffData>
        </w:fldChar>
      </w:r>
      <w:r w:rsidR="007C0E1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7C0E1B">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sidR="007C0E1B">
        <w:rPr>
          <w:rFonts w:ascii="Arial" w:hAnsi="Arial" w:cs="Arial"/>
          <w:sz w:val="16"/>
          <w:szCs w:val="16"/>
        </w:rPr>
        <w:fldChar w:fldCharType="begin">
          <w:ffData>
            <w:name w:val=""/>
            <w:enabled/>
            <w:calcOnExit w:val="0"/>
            <w:checkBox>
              <w:sizeAuto/>
              <w:default w:val="1"/>
            </w:checkBox>
          </w:ffData>
        </w:fldChar>
      </w:r>
      <w:r w:rsidR="007C0E1B">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7C0E1B">
        <w:rPr>
          <w:rFonts w:ascii="Arial" w:hAnsi="Arial" w:cs="Arial"/>
          <w:sz w:val="16"/>
          <w:szCs w:val="16"/>
        </w:rPr>
        <w:fldChar w:fldCharType="end"/>
      </w:r>
      <w:r>
        <w:rPr>
          <w:rFonts w:ascii="Arial" w:hAnsi="Arial" w:cs="Arial"/>
          <w:sz w:val="20"/>
          <w:szCs w:val="20"/>
        </w:rPr>
        <w:t xml:space="preserve"> Nein</w:t>
      </w:r>
    </w:p>
    <w:p w14:paraId="54678A75" w14:textId="77777777" w:rsidR="00850E30" w:rsidRDefault="00850E30" w:rsidP="00850E30">
      <w:pPr>
        <w:rPr>
          <w:rFonts w:ascii="Arial" w:hAnsi="Arial" w:cs="Arial"/>
          <w:sz w:val="20"/>
          <w:szCs w:val="20"/>
        </w:rPr>
      </w:pPr>
    </w:p>
    <w:p w14:paraId="233782FF" w14:textId="77777777" w:rsidR="00850E30" w:rsidRDefault="00850E30" w:rsidP="00850E30">
      <w:pPr>
        <w:numPr>
          <w:ilvl w:val="0"/>
          <w:numId w:val="10"/>
        </w:numPr>
        <w:rPr>
          <w:rFonts w:ascii="Arial" w:hAnsi="Arial" w:cs="Arial"/>
          <w:sz w:val="20"/>
          <w:szCs w:val="20"/>
        </w:rPr>
      </w:pPr>
      <w:r>
        <w:rPr>
          <w:rFonts w:ascii="Arial" w:hAnsi="Arial" w:cs="Arial"/>
          <w:sz w:val="20"/>
          <w:szCs w:val="20"/>
        </w:rPr>
        <w:t>Ich stehe zurzeit in einem Dienst-/Beschäftigungsverhältnis zur Hochschule.</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23A937F8" w14:textId="77777777" w:rsidR="00850E30" w:rsidRDefault="00850E30" w:rsidP="00850E30">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850E30" w14:paraId="5ED1EDAB" w14:textId="77777777" w:rsidTr="00850E30">
        <w:tc>
          <w:tcPr>
            <w:tcW w:w="5000" w:type="pct"/>
            <w:tcBorders>
              <w:top w:val="single" w:sz="4" w:space="0" w:color="auto"/>
              <w:left w:val="single" w:sz="4" w:space="0" w:color="auto"/>
              <w:bottom w:val="single" w:sz="4" w:space="0" w:color="auto"/>
              <w:right w:val="single" w:sz="4" w:space="0" w:color="auto"/>
            </w:tcBorders>
            <w:shd w:val="clear" w:color="auto" w:fill="E0E0E0"/>
          </w:tcPr>
          <w:p w14:paraId="2DD4FBF0" w14:textId="77777777" w:rsidR="00850E30" w:rsidRDefault="00850E30" w:rsidP="00850E30">
            <w:pPr>
              <w:rPr>
                <w:rFonts w:ascii="Arial" w:hAnsi="Arial" w:cs="Arial"/>
                <w:b/>
                <w:sz w:val="20"/>
                <w:szCs w:val="20"/>
              </w:rPr>
            </w:pPr>
            <w:r>
              <w:rPr>
                <w:rFonts w:ascii="Arial" w:hAnsi="Arial" w:cs="Arial"/>
                <w:b/>
                <w:sz w:val="20"/>
                <w:szCs w:val="20"/>
              </w:rPr>
              <w:t xml:space="preserve">Drittmittelgeber </w:t>
            </w:r>
          </w:p>
        </w:tc>
      </w:tr>
    </w:tbl>
    <w:p w14:paraId="36979DE7" w14:textId="77777777" w:rsidR="00850E30" w:rsidRDefault="00850E30" w:rsidP="00850E30">
      <w:pPr>
        <w:rPr>
          <w:rFonts w:ascii="Arial" w:hAnsi="Arial" w:cs="Arial"/>
          <w:sz w:val="20"/>
          <w:szCs w:val="20"/>
        </w:rPr>
      </w:pPr>
      <w:r>
        <w:rPr>
          <w:rFonts w:ascii="Arial" w:hAnsi="Arial" w:cs="Arial"/>
          <w:sz w:val="20"/>
          <w:szCs w:val="20"/>
        </w:rPr>
        <w:t>Die Erfindung ist innerhalb eines Drittmittelprojekts im Auftrag des/der/von</w:t>
      </w:r>
    </w:p>
    <w:p w14:paraId="71916628" w14:textId="77777777" w:rsidR="00850E30" w:rsidRDefault="00850E30" w:rsidP="00850E30">
      <w:pPr>
        <w:rPr>
          <w:rFonts w:ascii="Arial" w:hAnsi="Arial" w:cs="Arial"/>
          <w:sz w:val="16"/>
          <w:szCs w:val="16"/>
        </w:rPr>
      </w:pPr>
    </w:p>
    <w:p w14:paraId="7208F20E" w14:textId="77777777" w:rsidR="00850E30" w:rsidRDefault="00850E30" w:rsidP="00850E30">
      <w:pPr>
        <w:rPr>
          <w:rFonts w:ascii="Arial" w:hAnsi="Arial" w:cs="Arial"/>
          <w:sz w:val="20"/>
          <w:szCs w:val="20"/>
        </w:rPr>
      </w:pPr>
      <w:r>
        <w:rPr>
          <w:rFonts w:ascii="Arial" w:hAnsi="Arial" w:cs="Arial"/>
          <w:sz w:val="16"/>
          <w:szCs w:val="16"/>
        </w:rPr>
        <w:fldChar w:fldCharType="begin">
          <w:ffData>
            <w:name w:val="Kontrollkästchen3"/>
            <w:enabled/>
            <w:calcOnExit w:val="0"/>
            <w:checkBox>
              <w:sizeAuto/>
              <w:default w:val="0"/>
            </w:checkBox>
          </w:ffData>
        </w:fldChar>
      </w:r>
      <w:r w:rsidRPr="00134CA2">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BMBF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DFG      </w:t>
      </w:r>
      <w:r>
        <w:rPr>
          <w:rFonts w:ascii="Arial" w:hAnsi="Arial" w:cs="Arial"/>
          <w:sz w:val="16"/>
          <w:szCs w:val="16"/>
        </w:rPr>
        <w:fldChar w:fldCharType="begin">
          <w:ffData>
            <w:name w:val="Kontrollkästchen5"/>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EU      </w:t>
      </w:r>
      <w:r>
        <w:rPr>
          <w:rFonts w:ascii="Arial" w:hAnsi="Arial" w:cs="Arial"/>
          <w:sz w:val="16"/>
          <w:szCs w:val="16"/>
        </w:rPr>
        <w:fldChar w:fldCharType="begin">
          <w:ffData>
            <w:name w:val="Kontrollkästchen6"/>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NGNF     </w:t>
      </w:r>
      <w:r>
        <w:rPr>
          <w:rFonts w:ascii="Arial" w:hAnsi="Arial" w:cs="Arial"/>
          <w:sz w:val="16"/>
          <w:szCs w:val="16"/>
        </w:rPr>
        <w:fldChar w:fldCharType="begin">
          <w:ffData>
            <w:name w:val="Kontrollkästchen7"/>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IZKF</w:t>
      </w:r>
    </w:p>
    <w:p w14:paraId="5C3B0815" w14:textId="77777777" w:rsidR="00850E30" w:rsidRDefault="00850E30" w:rsidP="00850E30">
      <w:pPr>
        <w:rPr>
          <w:rFonts w:ascii="Arial" w:hAnsi="Arial" w:cs="Arial"/>
          <w:sz w:val="16"/>
          <w:szCs w:val="16"/>
        </w:rPr>
      </w:pPr>
    </w:p>
    <w:p w14:paraId="7BB5E58F" w14:textId="2C49B0AF" w:rsidR="006D4E69" w:rsidRDefault="00850E30" w:rsidP="00850E30">
      <w:pPr>
        <w:rPr>
          <w:rFonts w:ascii="Arial" w:hAnsi="Arial" w:cs="Arial"/>
          <w:sz w:val="20"/>
          <w:szCs w:val="20"/>
        </w:rPr>
      </w:pPr>
      <w:r>
        <w:rPr>
          <w:rFonts w:ascii="Arial" w:hAnsi="Arial" w:cs="Arial"/>
          <w:sz w:val="16"/>
          <w:szCs w:val="16"/>
        </w:rPr>
        <w:fldChar w:fldCharType="begin">
          <w:ffData>
            <w:name w:val="Kontrollkästchen8"/>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Industrie</w:t>
      </w:r>
      <w:r>
        <w:rPr>
          <w:rFonts w:ascii="Arial" w:hAnsi="Arial" w:cs="Arial"/>
          <w:sz w:val="16"/>
          <w:szCs w:val="20"/>
        </w:rPr>
        <w:t xml:space="preserve"> </w:t>
      </w:r>
      <w:r>
        <w:rPr>
          <w:rFonts w:ascii="Arial" w:hAnsi="Arial" w:cs="Arial"/>
          <w:sz w:val="20"/>
          <w:szCs w:val="20"/>
        </w:rPr>
        <w:t xml:space="preserv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i/>
          <w:iCs/>
          <w:sz w:val="20"/>
          <w:szCs w:val="16"/>
        </w:rPr>
        <w:t>f</w:t>
      </w:r>
      <w:r>
        <w:rPr>
          <w:rFonts w:ascii="Arial" w:hAnsi="Arial" w:cs="Arial"/>
          <w:sz w:val="20"/>
          <w:szCs w:val="16"/>
        </w:rPr>
        <w:t xml:space="preserve">ortüne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AKF</w:t>
      </w:r>
      <w:r>
        <w:rPr>
          <w:rFonts w:ascii="Arial" w:hAnsi="Arial" w:cs="Arial"/>
          <w:sz w:val="20"/>
          <w:szCs w:val="20"/>
        </w:rPr>
        <w:t xml:space="preserve">   </w:t>
      </w:r>
      <w:r w:rsidR="00D07350">
        <w:rPr>
          <w:rFonts w:ascii="Arial" w:hAnsi="Arial" w:cs="Arial"/>
          <w:sz w:val="16"/>
          <w:szCs w:val="16"/>
        </w:rPr>
        <w:fldChar w:fldCharType="begin">
          <w:ffData>
            <w:name w:val=""/>
            <w:enabled/>
            <w:calcOnExit w:val="0"/>
            <w:checkBox>
              <w:sizeAuto/>
              <w:default w:val="1"/>
            </w:checkBox>
          </w:ffData>
        </w:fldChar>
      </w:r>
      <w:r w:rsidR="00D07350" w:rsidRPr="003C567C">
        <w:rPr>
          <w:rFonts w:ascii="Arial" w:hAnsi="Arial" w:cs="Arial"/>
          <w:sz w:val="16"/>
          <w:szCs w:val="16"/>
        </w:rPr>
        <w:instrText xml:space="preserve"> FORMCHECKBOX </w:instrText>
      </w:r>
      <w:r w:rsidR="00C33EFC" w:rsidRPr="003C567C">
        <w:rPr>
          <w:rFonts w:ascii="Arial" w:hAnsi="Arial" w:cs="Arial"/>
          <w:sz w:val="16"/>
          <w:szCs w:val="16"/>
        </w:rPr>
      </w:r>
      <w:r w:rsidR="00C33EFC">
        <w:rPr>
          <w:rFonts w:ascii="Arial" w:hAnsi="Arial" w:cs="Arial"/>
          <w:sz w:val="16"/>
          <w:szCs w:val="16"/>
        </w:rPr>
        <w:fldChar w:fldCharType="separate"/>
      </w:r>
      <w:r w:rsidR="00D07350">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 xml:space="preserve"> sonstige </w:t>
      </w:r>
    </w:p>
    <w:p w14:paraId="5FB1F75A" w14:textId="0C348C59" w:rsidR="00850E30" w:rsidRDefault="00850E30" w:rsidP="00850E30">
      <w:pPr>
        <w:rPr>
          <w:rFonts w:ascii="Arial" w:hAnsi="Arial" w:cs="Arial"/>
          <w:sz w:val="20"/>
          <w:szCs w:val="20"/>
        </w:rPr>
      </w:pPr>
      <w:r>
        <w:rPr>
          <w:rFonts w:ascii="Arial" w:hAnsi="Arial" w:cs="Arial"/>
          <w:sz w:val="20"/>
          <w:szCs w:val="20"/>
        </w:rPr>
        <w:t xml:space="preserve">entstanden. </w:t>
      </w:r>
    </w:p>
    <w:p w14:paraId="496B1CD9" w14:textId="77777777" w:rsidR="00850E30" w:rsidRDefault="00850E30" w:rsidP="00850E30">
      <w:pPr>
        <w:rPr>
          <w:rFonts w:ascii="Arial" w:hAnsi="Arial" w:cs="Arial"/>
          <w:sz w:val="20"/>
          <w:szCs w:val="20"/>
        </w:rPr>
      </w:pPr>
      <w:r>
        <w:rPr>
          <w:rFonts w:ascii="Arial" w:hAnsi="Arial" w:cs="Arial"/>
          <w:sz w:val="20"/>
          <w:szCs w:val="20"/>
        </w:rPr>
        <w:t xml:space="preserve">Art der Förderung, Titel des Projekts, Projektnummer: </w:t>
      </w:r>
    </w:p>
    <w:p w14:paraId="62E870CA" w14:textId="13868FDC" w:rsidR="007C0E1B" w:rsidRDefault="00D07350">
      <w:pPr>
        <w:spacing w:line="276" w:lineRule="auto"/>
        <w:rPr>
          <w:rFonts w:ascii="Arial" w:hAnsi="Arial" w:cs="Arial"/>
          <w:sz w:val="20"/>
          <w:szCs w:val="20"/>
        </w:rPr>
      </w:pPr>
      <w:r>
        <w:rPr>
          <w:rFonts w:ascii="Arial" w:hAnsi="Arial" w:cs="Arial"/>
          <w:sz w:val="20"/>
          <w:szCs w:val="20"/>
        </w:rPr>
        <w:t>DKTK</w:t>
      </w:r>
    </w:p>
    <w:p w14:paraId="4763C481" w14:textId="59765CA2" w:rsidR="00D07350" w:rsidRDefault="00D07350">
      <w:pPr>
        <w:spacing w:line="276" w:lineRule="auto"/>
        <w:rPr>
          <w:rFonts w:ascii="Arial" w:hAnsi="Arial" w:cs="Arial"/>
          <w:sz w:val="20"/>
          <w:szCs w:val="20"/>
        </w:rPr>
      </w:pPr>
    </w:p>
    <w:p w14:paraId="2CCC8F8A" w14:textId="3EAB6F0F" w:rsidR="00D07350" w:rsidRDefault="00D07350">
      <w:pPr>
        <w:spacing w:line="276" w:lineRule="auto"/>
        <w:rPr>
          <w:rFonts w:ascii="Arial" w:hAnsi="Arial" w:cs="Arial"/>
          <w:sz w:val="20"/>
          <w:szCs w:val="20"/>
        </w:rPr>
      </w:pPr>
    </w:p>
    <w:p w14:paraId="51D068B1" w14:textId="77777777" w:rsidR="00D07350" w:rsidRDefault="00D07350">
      <w:pPr>
        <w:spacing w:line="276" w:lineRule="auto"/>
        <w:rPr>
          <w:rFonts w:ascii="Arial" w:hAnsi="Arial" w:cs="Arial"/>
          <w:sz w:val="20"/>
          <w:szCs w:val="20"/>
        </w:rPr>
      </w:pPr>
    </w:p>
    <w:p w14:paraId="5C2E5BFB" w14:textId="77777777" w:rsidR="003350A4" w:rsidRDefault="003350A4" w:rsidP="00E90B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rPr>
      </w:pPr>
      <w:r>
        <w:rPr>
          <w:rFonts w:ascii="Arial" w:hAnsi="Arial" w:cs="Arial"/>
          <w:b/>
        </w:rPr>
        <w:lastRenderedPageBreak/>
        <w:t>Teil A: Angaben zu den Erfinder/innen</w:t>
      </w:r>
    </w:p>
    <w:p w14:paraId="798B8C04" w14:textId="77777777" w:rsidR="003350A4" w:rsidRDefault="003350A4" w:rsidP="00E90B85">
      <w:pPr>
        <w:rPr>
          <w:rFonts w:ascii="Arial" w:hAnsi="Arial" w:cs="Arial"/>
          <w:sz w:val="20"/>
          <w:szCs w:val="20"/>
        </w:rPr>
      </w:pPr>
      <w:r>
        <w:rPr>
          <w:rFonts w:ascii="Arial" w:hAnsi="Arial" w:cs="Arial"/>
          <w:sz w:val="20"/>
          <w:szCs w:val="20"/>
        </w:rPr>
        <w:t>Teil A für jede an der Erfindung beteiligte Person auf jeweils separater Seite vollständig ausgefüllt beifügen.</w:t>
      </w:r>
    </w:p>
    <w:p w14:paraId="79875B81" w14:textId="77777777" w:rsidR="003350A4" w:rsidRDefault="003350A4" w:rsidP="00E90B85">
      <w:pPr>
        <w:rPr>
          <w:rFonts w:ascii="Arial" w:hAnsi="Arial" w:cs="Arial"/>
          <w:sz w:val="20"/>
          <w:szCs w:val="20"/>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36"/>
      </w:tblGrid>
      <w:tr w:rsidR="003350A4" w14:paraId="7D669A03" w14:textId="77777777" w:rsidTr="00E90B85">
        <w:trPr>
          <w:cantSplit/>
          <w:trHeight w:val="127"/>
        </w:trPr>
        <w:tc>
          <w:tcPr>
            <w:tcW w:w="5000" w:type="pct"/>
            <w:shd w:val="clear" w:color="auto" w:fill="E0E0E0"/>
          </w:tcPr>
          <w:p w14:paraId="58CE4CD6" w14:textId="77777777" w:rsidR="003350A4" w:rsidRDefault="003350A4" w:rsidP="003350A4">
            <w:pPr>
              <w:rPr>
                <w:rFonts w:ascii="Arial" w:hAnsi="Arial" w:cs="Arial"/>
                <w:b/>
                <w:sz w:val="20"/>
                <w:szCs w:val="20"/>
              </w:rPr>
            </w:pPr>
            <w:r>
              <w:rPr>
                <w:rFonts w:ascii="Arial" w:hAnsi="Arial" w:cs="Arial"/>
                <w:b/>
                <w:sz w:val="20"/>
                <w:szCs w:val="20"/>
              </w:rPr>
              <w:t>Kurzbezeichnung der Erfindung (Akronym):</w:t>
            </w:r>
          </w:p>
        </w:tc>
      </w:tr>
      <w:tr w:rsidR="003350A4" w14:paraId="0642C2F8" w14:textId="77777777" w:rsidTr="00E90B85">
        <w:trPr>
          <w:cantSplit/>
          <w:trHeight w:val="227"/>
        </w:trPr>
        <w:tc>
          <w:tcPr>
            <w:tcW w:w="5000" w:type="pct"/>
          </w:tcPr>
          <w:p w14:paraId="642F50FC" w14:textId="087933FE" w:rsidR="003350A4" w:rsidRDefault="00F538BD" w:rsidP="003350A4">
            <w:pPr>
              <w:rPr>
                <w:rFonts w:ascii="Arial" w:hAnsi="Arial" w:cs="Arial"/>
                <w:sz w:val="20"/>
                <w:szCs w:val="20"/>
              </w:rPr>
            </w:pPr>
            <w:r>
              <w:rPr>
                <w:rFonts w:ascii="Arial" w:hAnsi="Arial" w:cs="Arial"/>
                <w:sz w:val="20"/>
                <w:szCs w:val="20"/>
              </w:rPr>
              <w:t>DNMT- und HDAC-Inhibitor induzierte Neoepitope</w:t>
            </w:r>
          </w:p>
        </w:tc>
      </w:tr>
    </w:tbl>
    <w:p w14:paraId="4A3E5B64" w14:textId="77777777" w:rsidR="003350A4" w:rsidRDefault="003350A4" w:rsidP="00E90B85">
      <w:pPr>
        <w:rPr>
          <w:rFonts w:ascii="Arial" w:hAnsi="Arial" w:cs="Arial"/>
          <w:sz w:val="20"/>
          <w:szCs w:val="20"/>
        </w:rPr>
      </w:pPr>
    </w:p>
    <w:tbl>
      <w:tblPr>
        <w:tblW w:w="5039" w:type="pct"/>
        <w:tblCellMar>
          <w:left w:w="70" w:type="dxa"/>
          <w:right w:w="70" w:type="dxa"/>
        </w:tblCellMar>
        <w:tblLook w:val="0000" w:firstRow="0" w:lastRow="0" w:firstColumn="0" w:lastColumn="0" w:noHBand="0" w:noVBand="0"/>
      </w:tblPr>
      <w:tblGrid>
        <w:gridCol w:w="3629"/>
        <w:gridCol w:w="5504"/>
      </w:tblGrid>
      <w:tr w:rsidR="003350A4" w14:paraId="4F6330EE" w14:textId="77777777" w:rsidTr="00E90B85">
        <w:tc>
          <w:tcPr>
            <w:tcW w:w="5000" w:type="pct"/>
            <w:gridSpan w:val="2"/>
            <w:tcBorders>
              <w:top w:val="single" w:sz="4" w:space="0" w:color="auto"/>
              <w:left w:val="single" w:sz="4" w:space="0" w:color="auto"/>
              <w:bottom w:val="single" w:sz="4" w:space="0" w:color="auto"/>
              <w:right w:val="single" w:sz="4" w:space="0" w:color="auto"/>
            </w:tcBorders>
            <w:shd w:val="clear" w:color="auto" w:fill="E0E0E0"/>
          </w:tcPr>
          <w:p w14:paraId="5544E71D" w14:textId="77777777" w:rsidR="003350A4" w:rsidRDefault="003350A4" w:rsidP="003350A4">
            <w:pPr>
              <w:rPr>
                <w:rFonts w:ascii="Arial" w:hAnsi="Arial" w:cs="Arial"/>
                <w:b/>
                <w:sz w:val="20"/>
                <w:szCs w:val="20"/>
              </w:rPr>
            </w:pPr>
            <w:r>
              <w:rPr>
                <w:rFonts w:ascii="Arial" w:hAnsi="Arial" w:cs="Arial"/>
                <w:b/>
                <w:sz w:val="20"/>
                <w:szCs w:val="20"/>
              </w:rPr>
              <w:t>Persönliche Angaben zum Zeitpunkt der Erfindung</w:t>
            </w:r>
          </w:p>
        </w:tc>
      </w:tr>
      <w:tr w:rsidR="003350A4" w14:paraId="64FD9365" w14:textId="77777777" w:rsidTr="00E90B85">
        <w:tc>
          <w:tcPr>
            <w:tcW w:w="1987" w:type="pct"/>
            <w:tcBorders>
              <w:top w:val="single" w:sz="4" w:space="0" w:color="auto"/>
              <w:bottom w:val="single" w:sz="4" w:space="0" w:color="auto"/>
              <w:right w:val="single" w:sz="4" w:space="0" w:color="auto"/>
            </w:tcBorders>
          </w:tcPr>
          <w:p w14:paraId="2B58FBCB" w14:textId="77777777" w:rsidR="003350A4" w:rsidRDefault="003350A4" w:rsidP="003350A4">
            <w:pPr>
              <w:rPr>
                <w:rFonts w:ascii="Arial" w:hAnsi="Arial" w:cs="Arial"/>
                <w:sz w:val="20"/>
                <w:szCs w:val="20"/>
              </w:rPr>
            </w:pPr>
            <w:r>
              <w:rPr>
                <w:rFonts w:ascii="Arial" w:hAnsi="Arial" w:cs="Arial"/>
                <w:sz w:val="20"/>
                <w:szCs w:val="20"/>
              </w:rPr>
              <w:t>Name</w:t>
            </w:r>
          </w:p>
        </w:tc>
        <w:tc>
          <w:tcPr>
            <w:tcW w:w="3013" w:type="pct"/>
            <w:tcBorders>
              <w:top w:val="single" w:sz="4" w:space="0" w:color="auto"/>
              <w:left w:val="single" w:sz="4" w:space="0" w:color="auto"/>
              <w:bottom w:val="single" w:sz="4" w:space="0" w:color="auto"/>
            </w:tcBorders>
          </w:tcPr>
          <w:p w14:paraId="0FC072B7" w14:textId="723E3AB9" w:rsidR="003350A4" w:rsidRDefault="003350A4" w:rsidP="003350A4">
            <w:pPr>
              <w:rPr>
                <w:rFonts w:ascii="Arial" w:hAnsi="Arial" w:cs="Arial"/>
                <w:sz w:val="20"/>
                <w:szCs w:val="20"/>
              </w:rPr>
            </w:pPr>
            <w:r>
              <w:rPr>
                <w:rFonts w:ascii="Arial" w:hAnsi="Arial" w:cs="Arial"/>
                <w:sz w:val="20"/>
                <w:szCs w:val="20"/>
              </w:rPr>
              <w:t>Goyal</w:t>
            </w:r>
          </w:p>
        </w:tc>
      </w:tr>
      <w:tr w:rsidR="003350A4" w14:paraId="3366CF03" w14:textId="77777777" w:rsidTr="00E90B85">
        <w:tc>
          <w:tcPr>
            <w:tcW w:w="1987" w:type="pct"/>
            <w:tcBorders>
              <w:top w:val="single" w:sz="4" w:space="0" w:color="auto"/>
              <w:bottom w:val="single" w:sz="4" w:space="0" w:color="auto"/>
              <w:right w:val="single" w:sz="4" w:space="0" w:color="auto"/>
            </w:tcBorders>
          </w:tcPr>
          <w:p w14:paraId="6F0C7D61" w14:textId="77777777" w:rsidR="003350A4" w:rsidRDefault="003350A4" w:rsidP="003350A4">
            <w:pPr>
              <w:rPr>
                <w:rFonts w:ascii="Arial" w:hAnsi="Arial" w:cs="Arial"/>
                <w:sz w:val="20"/>
                <w:szCs w:val="20"/>
              </w:rPr>
            </w:pPr>
            <w:r>
              <w:rPr>
                <w:rFonts w:ascii="Arial" w:hAnsi="Arial" w:cs="Arial"/>
                <w:sz w:val="20"/>
                <w:szCs w:val="20"/>
              </w:rPr>
              <w:t>Vorname</w:t>
            </w:r>
          </w:p>
        </w:tc>
        <w:tc>
          <w:tcPr>
            <w:tcW w:w="3013" w:type="pct"/>
            <w:tcBorders>
              <w:top w:val="single" w:sz="4" w:space="0" w:color="auto"/>
              <w:left w:val="single" w:sz="4" w:space="0" w:color="auto"/>
              <w:bottom w:val="single" w:sz="4" w:space="0" w:color="auto"/>
            </w:tcBorders>
          </w:tcPr>
          <w:p w14:paraId="4D32DD76" w14:textId="30B8F3F9" w:rsidR="003350A4" w:rsidRDefault="003350A4" w:rsidP="003350A4">
            <w:pPr>
              <w:rPr>
                <w:rFonts w:ascii="Arial" w:hAnsi="Arial" w:cs="Arial"/>
                <w:color w:val="000000"/>
                <w:sz w:val="20"/>
                <w:szCs w:val="20"/>
              </w:rPr>
            </w:pPr>
            <w:r>
              <w:rPr>
                <w:rFonts w:ascii="Arial" w:hAnsi="Arial" w:cs="Arial"/>
                <w:color w:val="000000"/>
                <w:sz w:val="20"/>
                <w:szCs w:val="20"/>
              </w:rPr>
              <w:t>Ashish</w:t>
            </w:r>
          </w:p>
        </w:tc>
      </w:tr>
      <w:tr w:rsidR="003350A4" w14:paraId="087874D7" w14:textId="77777777" w:rsidTr="00E90B85">
        <w:tc>
          <w:tcPr>
            <w:tcW w:w="1987" w:type="pct"/>
            <w:tcBorders>
              <w:top w:val="single" w:sz="4" w:space="0" w:color="auto"/>
              <w:bottom w:val="single" w:sz="4" w:space="0" w:color="auto"/>
              <w:right w:val="single" w:sz="4" w:space="0" w:color="auto"/>
            </w:tcBorders>
          </w:tcPr>
          <w:p w14:paraId="0A206316" w14:textId="77777777" w:rsidR="003350A4" w:rsidRDefault="003350A4" w:rsidP="003350A4">
            <w:pPr>
              <w:rPr>
                <w:rFonts w:ascii="Arial" w:hAnsi="Arial" w:cs="Arial"/>
                <w:sz w:val="20"/>
                <w:szCs w:val="20"/>
              </w:rPr>
            </w:pPr>
            <w:r>
              <w:rPr>
                <w:rFonts w:ascii="Arial" w:hAnsi="Arial" w:cs="Arial"/>
                <w:sz w:val="20"/>
                <w:szCs w:val="20"/>
              </w:rPr>
              <w:t>Titel /Akad. Grad</w:t>
            </w:r>
          </w:p>
        </w:tc>
        <w:tc>
          <w:tcPr>
            <w:tcW w:w="3013" w:type="pct"/>
            <w:tcBorders>
              <w:top w:val="single" w:sz="4" w:space="0" w:color="auto"/>
              <w:left w:val="single" w:sz="4" w:space="0" w:color="auto"/>
              <w:bottom w:val="single" w:sz="4" w:space="0" w:color="auto"/>
            </w:tcBorders>
          </w:tcPr>
          <w:p w14:paraId="1785F0ED" w14:textId="1ECF96F7" w:rsidR="003350A4" w:rsidRDefault="00851A34" w:rsidP="003350A4">
            <w:pPr>
              <w:rPr>
                <w:rFonts w:ascii="Arial" w:hAnsi="Arial" w:cs="Arial"/>
                <w:color w:val="000000"/>
                <w:sz w:val="20"/>
                <w:szCs w:val="20"/>
              </w:rPr>
            </w:pPr>
            <w:r w:rsidRPr="00851A34">
              <w:rPr>
                <w:rFonts w:ascii="Arial" w:hAnsi="Arial" w:cs="Arial"/>
                <w:color w:val="000000"/>
                <w:sz w:val="20"/>
                <w:szCs w:val="20"/>
              </w:rPr>
              <w:t>Dr. rer. nat.</w:t>
            </w:r>
          </w:p>
        </w:tc>
      </w:tr>
      <w:tr w:rsidR="003350A4" w14:paraId="1B5E8D5D" w14:textId="77777777" w:rsidTr="00E90B85">
        <w:tc>
          <w:tcPr>
            <w:tcW w:w="1987" w:type="pct"/>
            <w:tcBorders>
              <w:top w:val="single" w:sz="4" w:space="0" w:color="auto"/>
              <w:bottom w:val="single" w:sz="4" w:space="0" w:color="auto"/>
              <w:right w:val="single" w:sz="4" w:space="0" w:color="auto"/>
            </w:tcBorders>
          </w:tcPr>
          <w:p w14:paraId="10270D30" w14:textId="77777777" w:rsidR="003350A4" w:rsidRDefault="003350A4" w:rsidP="003350A4">
            <w:pPr>
              <w:rPr>
                <w:rFonts w:ascii="Arial" w:hAnsi="Arial" w:cs="Arial"/>
                <w:sz w:val="20"/>
                <w:szCs w:val="20"/>
              </w:rPr>
            </w:pPr>
            <w:r>
              <w:rPr>
                <w:rFonts w:ascii="Arial" w:hAnsi="Arial" w:cs="Arial"/>
                <w:sz w:val="20"/>
                <w:szCs w:val="20"/>
              </w:rPr>
              <w:t>Beruf</w:t>
            </w:r>
          </w:p>
        </w:tc>
        <w:tc>
          <w:tcPr>
            <w:tcW w:w="3013" w:type="pct"/>
            <w:tcBorders>
              <w:top w:val="single" w:sz="4" w:space="0" w:color="auto"/>
              <w:left w:val="single" w:sz="4" w:space="0" w:color="auto"/>
              <w:bottom w:val="single" w:sz="4" w:space="0" w:color="auto"/>
            </w:tcBorders>
          </w:tcPr>
          <w:p w14:paraId="45319CF0" w14:textId="220BE12C" w:rsidR="003350A4" w:rsidRDefault="00B04E97" w:rsidP="003350A4">
            <w:pPr>
              <w:rPr>
                <w:rFonts w:ascii="Arial" w:hAnsi="Arial" w:cs="Arial"/>
                <w:sz w:val="20"/>
                <w:szCs w:val="20"/>
              </w:rPr>
            </w:pPr>
            <w:r>
              <w:rPr>
                <w:rFonts w:ascii="Arial" w:hAnsi="Arial" w:cs="Arial"/>
                <w:sz w:val="20"/>
                <w:szCs w:val="20"/>
              </w:rPr>
              <w:t>Biologe</w:t>
            </w:r>
          </w:p>
        </w:tc>
      </w:tr>
      <w:tr w:rsidR="003350A4" w:rsidRPr="003C567C" w14:paraId="607470F0" w14:textId="77777777" w:rsidTr="00E90B85">
        <w:tc>
          <w:tcPr>
            <w:tcW w:w="1987" w:type="pct"/>
            <w:tcBorders>
              <w:top w:val="single" w:sz="4" w:space="0" w:color="auto"/>
              <w:bottom w:val="single" w:sz="4" w:space="0" w:color="auto"/>
              <w:right w:val="single" w:sz="4" w:space="0" w:color="auto"/>
            </w:tcBorders>
          </w:tcPr>
          <w:p w14:paraId="1561EB06" w14:textId="77777777" w:rsidR="003350A4" w:rsidRDefault="003350A4" w:rsidP="003350A4">
            <w:pPr>
              <w:rPr>
                <w:rFonts w:ascii="Arial" w:hAnsi="Arial" w:cs="Arial"/>
                <w:sz w:val="20"/>
                <w:szCs w:val="20"/>
              </w:rPr>
            </w:pPr>
            <w:r>
              <w:rPr>
                <w:rFonts w:ascii="Arial" w:hAnsi="Arial" w:cs="Arial"/>
                <w:sz w:val="20"/>
                <w:szCs w:val="20"/>
              </w:rPr>
              <w:t>Dienststellung</w:t>
            </w:r>
          </w:p>
        </w:tc>
        <w:tc>
          <w:tcPr>
            <w:tcW w:w="3013" w:type="pct"/>
            <w:tcBorders>
              <w:top w:val="single" w:sz="4" w:space="0" w:color="auto"/>
              <w:left w:val="single" w:sz="4" w:space="0" w:color="auto"/>
              <w:bottom w:val="single" w:sz="4" w:space="0" w:color="auto"/>
            </w:tcBorders>
          </w:tcPr>
          <w:p w14:paraId="68820E88" w14:textId="0AF7B3E2" w:rsidR="003350A4" w:rsidRPr="003C567C" w:rsidRDefault="00851A34" w:rsidP="00851A34">
            <w:pPr>
              <w:rPr>
                <w:rFonts w:ascii="Arial" w:hAnsi="Arial" w:cs="Arial"/>
                <w:sz w:val="20"/>
                <w:szCs w:val="20"/>
                <w:lang w:val="en-US"/>
              </w:rPr>
            </w:pPr>
            <w:r w:rsidRPr="003C567C">
              <w:rPr>
                <w:rFonts w:ascii="Arial" w:hAnsi="Arial" w:cs="Arial"/>
                <w:color w:val="000000"/>
                <w:sz w:val="20"/>
                <w:szCs w:val="20"/>
                <w:lang w:val="en-US"/>
              </w:rPr>
              <w:t>Postdoctoral Researcher at</w:t>
            </w:r>
            <w:r w:rsidRPr="003C567C">
              <w:rPr>
                <w:rFonts w:ascii="Arial" w:hAnsi="Arial" w:cs="Arial"/>
                <w:sz w:val="20"/>
                <w:szCs w:val="20"/>
                <w:lang w:val="en-US"/>
              </w:rPr>
              <w:t xml:space="preserve">  Division of Cancer Epigenomics</w:t>
            </w:r>
          </w:p>
        </w:tc>
      </w:tr>
      <w:tr w:rsidR="003350A4" w14:paraId="75F18F99" w14:textId="77777777" w:rsidTr="00E90B85">
        <w:tc>
          <w:tcPr>
            <w:tcW w:w="1987" w:type="pct"/>
            <w:tcBorders>
              <w:top w:val="single" w:sz="4" w:space="0" w:color="auto"/>
              <w:bottom w:val="single" w:sz="4" w:space="0" w:color="auto"/>
              <w:right w:val="single" w:sz="4" w:space="0" w:color="auto"/>
            </w:tcBorders>
          </w:tcPr>
          <w:p w14:paraId="6E1D98DA" w14:textId="77777777" w:rsidR="003350A4" w:rsidRDefault="003350A4" w:rsidP="003350A4">
            <w:pPr>
              <w:rPr>
                <w:rFonts w:ascii="Arial" w:hAnsi="Arial" w:cs="Arial"/>
                <w:sz w:val="20"/>
                <w:szCs w:val="20"/>
              </w:rPr>
            </w:pPr>
            <w:r>
              <w:rPr>
                <w:rFonts w:ascii="Arial" w:hAnsi="Arial" w:cs="Arial"/>
                <w:sz w:val="20"/>
                <w:szCs w:val="20"/>
              </w:rPr>
              <w:t>Art der Beschäftigung</w:t>
            </w:r>
          </w:p>
        </w:tc>
        <w:tc>
          <w:tcPr>
            <w:tcW w:w="3013" w:type="pct"/>
            <w:tcBorders>
              <w:top w:val="single" w:sz="4" w:space="0" w:color="auto"/>
              <w:left w:val="single" w:sz="4" w:space="0" w:color="auto"/>
              <w:bottom w:val="single" w:sz="4" w:space="0" w:color="auto"/>
            </w:tcBorders>
          </w:tcPr>
          <w:p w14:paraId="007DD218" w14:textId="2F6103A2" w:rsidR="003350A4" w:rsidRDefault="00851A34" w:rsidP="003350A4">
            <w:pPr>
              <w:rPr>
                <w:rFonts w:ascii="Arial" w:hAnsi="Arial" w:cs="Arial"/>
                <w:color w:val="000000"/>
                <w:sz w:val="20"/>
                <w:szCs w:val="20"/>
              </w:rPr>
            </w:pPr>
            <w:r w:rsidRPr="00851A34">
              <w:rPr>
                <w:rFonts w:ascii="Arial" w:hAnsi="Arial" w:cs="Arial"/>
                <w:color w:val="000000"/>
                <w:sz w:val="20"/>
                <w:szCs w:val="20"/>
              </w:rPr>
              <w:t>Postdoctoral Researcher</w:t>
            </w:r>
          </w:p>
        </w:tc>
      </w:tr>
      <w:tr w:rsidR="003350A4" w14:paraId="63F154D1" w14:textId="77777777" w:rsidTr="00E90B85">
        <w:tc>
          <w:tcPr>
            <w:tcW w:w="1987" w:type="pct"/>
            <w:tcBorders>
              <w:top w:val="single" w:sz="4" w:space="0" w:color="auto"/>
              <w:bottom w:val="single" w:sz="4" w:space="0" w:color="auto"/>
              <w:right w:val="single" w:sz="4" w:space="0" w:color="auto"/>
            </w:tcBorders>
          </w:tcPr>
          <w:p w14:paraId="4F1ED938" w14:textId="77777777" w:rsidR="003350A4" w:rsidRDefault="003350A4" w:rsidP="003350A4">
            <w:pPr>
              <w:rPr>
                <w:rFonts w:ascii="Arial" w:hAnsi="Arial" w:cs="Arial"/>
                <w:sz w:val="20"/>
                <w:szCs w:val="20"/>
              </w:rPr>
            </w:pPr>
            <w:r>
              <w:rPr>
                <w:rFonts w:ascii="Arial" w:hAnsi="Arial" w:cs="Arial"/>
                <w:sz w:val="20"/>
                <w:szCs w:val="20"/>
              </w:rPr>
              <w:t>Personalnummer</w:t>
            </w:r>
          </w:p>
        </w:tc>
        <w:tc>
          <w:tcPr>
            <w:tcW w:w="3013" w:type="pct"/>
            <w:tcBorders>
              <w:top w:val="single" w:sz="4" w:space="0" w:color="auto"/>
              <w:left w:val="single" w:sz="4" w:space="0" w:color="auto"/>
              <w:bottom w:val="single" w:sz="4" w:space="0" w:color="auto"/>
            </w:tcBorders>
          </w:tcPr>
          <w:p w14:paraId="6D80094A" w14:textId="583F9F9A" w:rsidR="003350A4" w:rsidRDefault="00EC24F1" w:rsidP="003350A4">
            <w:pPr>
              <w:rPr>
                <w:rFonts w:ascii="Arial" w:hAnsi="Arial" w:cs="Arial"/>
                <w:color w:val="000000"/>
                <w:sz w:val="20"/>
                <w:szCs w:val="20"/>
              </w:rPr>
            </w:pPr>
            <w:r>
              <w:rPr>
                <w:rFonts w:ascii="Arial" w:hAnsi="Arial" w:cs="Arial"/>
                <w:color w:val="000000"/>
                <w:sz w:val="20"/>
                <w:szCs w:val="20"/>
              </w:rPr>
              <w:t>5039282</w:t>
            </w:r>
          </w:p>
        </w:tc>
      </w:tr>
      <w:tr w:rsidR="003350A4" w14:paraId="080CD45D" w14:textId="77777777" w:rsidTr="00E90B85">
        <w:tc>
          <w:tcPr>
            <w:tcW w:w="1987" w:type="pct"/>
            <w:tcBorders>
              <w:top w:val="single" w:sz="4" w:space="0" w:color="auto"/>
              <w:bottom w:val="single" w:sz="4" w:space="0" w:color="auto"/>
              <w:right w:val="single" w:sz="4" w:space="0" w:color="auto"/>
            </w:tcBorders>
          </w:tcPr>
          <w:p w14:paraId="3C4FB636" w14:textId="77777777" w:rsidR="003350A4" w:rsidRDefault="003350A4" w:rsidP="003350A4">
            <w:pPr>
              <w:rPr>
                <w:rFonts w:ascii="Arial" w:hAnsi="Arial" w:cs="Arial"/>
                <w:sz w:val="20"/>
                <w:szCs w:val="20"/>
              </w:rPr>
            </w:pPr>
            <w:r>
              <w:rPr>
                <w:rFonts w:ascii="Arial" w:hAnsi="Arial" w:cs="Arial"/>
                <w:sz w:val="20"/>
                <w:szCs w:val="20"/>
              </w:rPr>
              <w:t>Staatsangehörigkeit</w:t>
            </w:r>
          </w:p>
        </w:tc>
        <w:tc>
          <w:tcPr>
            <w:tcW w:w="3013" w:type="pct"/>
            <w:tcBorders>
              <w:top w:val="single" w:sz="4" w:space="0" w:color="auto"/>
              <w:left w:val="single" w:sz="4" w:space="0" w:color="auto"/>
              <w:bottom w:val="single" w:sz="4" w:space="0" w:color="auto"/>
            </w:tcBorders>
          </w:tcPr>
          <w:p w14:paraId="590DF8C0" w14:textId="0AEE5D2C" w:rsidR="003350A4" w:rsidRDefault="00851A34" w:rsidP="003350A4">
            <w:pPr>
              <w:rPr>
                <w:rFonts w:ascii="Arial" w:hAnsi="Arial" w:cs="Arial"/>
                <w:sz w:val="20"/>
                <w:szCs w:val="20"/>
              </w:rPr>
            </w:pPr>
            <w:r>
              <w:rPr>
                <w:rFonts w:ascii="Arial" w:hAnsi="Arial" w:cs="Arial"/>
                <w:sz w:val="20"/>
                <w:szCs w:val="20"/>
              </w:rPr>
              <w:t>Indian</w:t>
            </w:r>
          </w:p>
        </w:tc>
      </w:tr>
      <w:tr w:rsidR="003350A4" w14:paraId="2839DF8B" w14:textId="77777777" w:rsidTr="00E90B85">
        <w:trPr>
          <w:cantSplit/>
          <w:trHeight w:val="230"/>
        </w:trPr>
        <w:tc>
          <w:tcPr>
            <w:tcW w:w="1987" w:type="pct"/>
            <w:vMerge w:val="restart"/>
            <w:tcBorders>
              <w:top w:val="single" w:sz="4" w:space="0" w:color="auto"/>
              <w:bottom w:val="single" w:sz="4" w:space="0" w:color="auto"/>
              <w:right w:val="single" w:sz="4" w:space="0" w:color="auto"/>
            </w:tcBorders>
          </w:tcPr>
          <w:p w14:paraId="6F3BBBDD" w14:textId="77777777" w:rsidR="003350A4" w:rsidRDefault="003350A4" w:rsidP="003350A4">
            <w:pPr>
              <w:rPr>
                <w:rFonts w:ascii="Arial" w:hAnsi="Arial" w:cs="Arial"/>
                <w:sz w:val="20"/>
                <w:szCs w:val="20"/>
              </w:rPr>
            </w:pPr>
            <w:r>
              <w:rPr>
                <w:rFonts w:ascii="Arial" w:hAnsi="Arial" w:cs="Arial"/>
                <w:sz w:val="20"/>
                <w:szCs w:val="20"/>
              </w:rPr>
              <w:t>Dienstanschrift</w:t>
            </w:r>
          </w:p>
          <w:p w14:paraId="61A30372" w14:textId="77777777" w:rsidR="003350A4" w:rsidRDefault="003350A4" w:rsidP="003350A4">
            <w:pPr>
              <w:rPr>
                <w:rFonts w:ascii="Arial" w:hAnsi="Arial" w:cs="Arial"/>
                <w:sz w:val="20"/>
                <w:szCs w:val="20"/>
              </w:rPr>
            </w:pPr>
            <w:r>
              <w:rPr>
                <w:rFonts w:ascii="Arial" w:hAnsi="Arial" w:cs="Arial"/>
                <w:sz w:val="20"/>
                <w:szCs w:val="20"/>
              </w:rPr>
              <w:t>(Institut/Klinik)</w:t>
            </w:r>
          </w:p>
        </w:tc>
        <w:tc>
          <w:tcPr>
            <w:tcW w:w="3013" w:type="pct"/>
            <w:vMerge w:val="restart"/>
            <w:tcBorders>
              <w:top w:val="single" w:sz="4" w:space="0" w:color="auto"/>
              <w:left w:val="single" w:sz="4" w:space="0" w:color="auto"/>
              <w:bottom w:val="single" w:sz="4" w:space="0" w:color="auto"/>
            </w:tcBorders>
          </w:tcPr>
          <w:p w14:paraId="45C8177D" w14:textId="5872359E" w:rsidR="003350A4" w:rsidRDefault="00851A34" w:rsidP="003350A4">
            <w:pPr>
              <w:rPr>
                <w:rFonts w:ascii="Arial" w:hAnsi="Arial" w:cs="Arial"/>
                <w:sz w:val="20"/>
                <w:szCs w:val="20"/>
              </w:rPr>
            </w:pPr>
            <w:r>
              <w:rPr>
                <w:rFonts w:ascii="Arial" w:hAnsi="Arial" w:cs="Arial"/>
                <w:sz w:val="20"/>
                <w:szCs w:val="20"/>
              </w:rPr>
              <w:t>Deutsches Krebsforschungszentrum, I</w:t>
            </w:r>
            <w:r w:rsidRPr="00134CA2">
              <w:rPr>
                <w:rFonts w:ascii="Arial" w:hAnsi="Arial" w:cs="Arial"/>
                <w:sz w:val="20"/>
                <w:szCs w:val="20"/>
              </w:rPr>
              <w:t>m Neuenheimer Feld 280, 69120 Heidelberg</w:t>
            </w:r>
          </w:p>
        </w:tc>
      </w:tr>
      <w:tr w:rsidR="003350A4" w14:paraId="08470FA3" w14:textId="77777777" w:rsidTr="00E90B85">
        <w:trPr>
          <w:cantSplit/>
          <w:trHeight w:val="230"/>
        </w:trPr>
        <w:tc>
          <w:tcPr>
            <w:tcW w:w="1987" w:type="pct"/>
            <w:vMerge/>
            <w:tcBorders>
              <w:top w:val="single" w:sz="4" w:space="0" w:color="auto"/>
              <w:bottom w:val="single" w:sz="4" w:space="0" w:color="auto"/>
              <w:right w:val="single" w:sz="4" w:space="0" w:color="auto"/>
            </w:tcBorders>
          </w:tcPr>
          <w:p w14:paraId="4F4195C3" w14:textId="77777777" w:rsidR="003350A4" w:rsidRDefault="003350A4" w:rsidP="003350A4">
            <w:pPr>
              <w:rPr>
                <w:rFonts w:ascii="Arial" w:hAnsi="Arial" w:cs="Arial"/>
                <w:sz w:val="20"/>
                <w:szCs w:val="20"/>
              </w:rPr>
            </w:pPr>
          </w:p>
        </w:tc>
        <w:tc>
          <w:tcPr>
            <w:tcW w:w="3013" w:type="pct"/>
            <w:vMerge/>
            <w:tcBorders>
              <w:top w:val="single" w:sz="4" w:space="0" w:color="auto"/>
              <w:left w:val="single" w:sz="4" w:space="0" w:color="auto"/>
              <w:bottom w:val="single" w:sz="4" w:space="0" w:color="auto"/>
            </w:tcBorders>
          </w:tcPr>
          <w:p w14:paraId="221B3182" w14:textId="77777777" w:rsidR="003350A4" w:rsidRDefault="003350A4" w:rsidP="003350A4">
            <w:pPr>
              <w:rPr>
                <w:rFonts w:ascii="Arial" w:hAnsi="Arial" w:cs="Arial"/>
                <w:sz w:val="20"/>
                <w:szCs w:val="20"/>
              </w:rPr>
            </w:pPr>
          </w:p>
        </w:tc>
      </w:tr>
      <w:tr w:rsidR="003350A4" w14:paraId="46DC1C0D" w14:textId="77777777" w:rsidTr="00E90B85">
        <w:tc>
          <w:tcPr>
            <w:tcW w:w="1987" w:type="pct"/>
            <w:tcBorders>
              <w:top w:val="single" w:sz="4" w:space="0" w:color="auto"/>
              <w:bottom w:val="single" w:sz="4" w:space="0" w:color="auto"/>
              <w:right w:val="single" w:sz="4" w:space="0" w:color="auto"/>
            </w:tcBorders>
          </w:tcPr>
          <w:p w14:paraId="292F97AA" w14:textId="77777777" w:rsidR="003350A4" w:rsidRDefault="003350A4" w:rsidP="003350A4">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21DA181F" w14:textId="2CC580ED" w:rsidR="003350A4" w:rsidRDefault="00851A34" w:rsidP="003350A4">
            <w:pPr>
              <w:rPr>
                <w:rFonts w:ascii="Arial" w:hAnsi="Arial" w:cs="Arial"/>
                <w:sz w:val="20"/>
                <w:szCs w:val="20"/>
              </w:rPr>
            </w:pPr>
            <w:r w:rsidRPr="00851A34">
              <w:rPr>
                <w:rFonts w:ascii="Arial" w:hAnsi="Arial" w:cs="Arial"/>
                <w:sz w:val="20"/>
                <w:szCs w:val="20"/>
              </w:rPr>
              <w:t>+49 6221 42 4325</w:t>
            </w:r>
          </w:p>
        </w:tc>
      </w:tr>
      <w:tr w:rsidR="003350A4" w14:paraId="3F5785E9" w14:textId="77777777" w:rsidTr="00E90B85">
        <w:tc>
          <w:tcPr>
            <w:tcW w:w="1987" w:type="pct"/>
            <w:tcBorders>
              <w:top w:val="single" w:sz="4" w:space="0" w:color="auto"/>
              <w:bottom w:val="single" w:sz="4" w:space="0" w:color="auto"/>
              <w:right w:val="single" w:sz="4" w:space="0" w:color="auto"/>
            </w:tcBorders>
          </w:tcPr>
          <w:p w14:paraId="052D00CF" w14:textId="77777777" w:rsidR="003350A4" w:rsidRDefault="003350A4" w:rsidP="003350A4">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2A84AFC3" w14:textId="455694AD" w:rsidR="003350A4" w:rsidRDefault="003350A4" w:rsidP="003350A4">
            <w:pPr>
              <w:rPr>
                <w:rFonts w:ascii="Arial" w:hAnsi="Arial" w:cs="Arial"/>
                <w:sz w:val="20"/>
                <w:szCs w:val="20"/>
              </w:rPr>
            </w:pPr>
            <w:r w:rsidRPr="003350A4">
              <w:rPr>
                <w:rFonts w:ascii="Arial" w:hAnsi="Arial" w:cs="Arial"/>
                <w:sz w:val="20"/>
                <w:szCs w:val="20"/>
              </w:rPr>
              <w:t>a.goyal@dkfz-heidelberg.de</w:t>
            </w:r>
          </w:p>
        </w:tc>
      </w:tr>
      <w:tr w:rsidR="003350A4" w14:paraId="4C589206" w14:textId="77777777" w:rsidTr="00E90B85">
        <w:tc>
          <w:tcPr>
            <w:tcW w:w="1987" w:type="pct"/>
            <w:tcBorders>
              <w:top w:val="single" w:sz="4" w:space="0" w:color="auto"/>
              <w:bottom w:val="single" w:sz="4" w:space="0" w:color="auto"/>
            </w:tcBorders>
          </w:tcPr>
          <w:p w14:paraId="1BB90CB8" w14:textId="77777777" w:rsidR="003350A4" w:rsidRDefault="003350A4" w:rsidP="003350A4">
            <w:pPr>
              <w:rPr>
                <w:rFonts w:ascii="Arial" w:hAnsi="Arial" w:cs="Arial"/>
                <w:sz w:val="20"/>
                <w:szCs w:val="20"/>
              </w:rPr>
            </w:pPr>
          </w:p>
        </w:tc>
        <w:tc>
          <w:tcPr>
            <w:tcW w:w="3013" w:type="pct"/>
            <w:tcBorders>
              <w:top w:val="single" w:sz="4" w:space="0" w:color="auto"/>
              <w:bottom w:val="single" w:sz="4" w:space="0" w:color="auto"/>
            </w:tcBorders>
          </w:tcPr>
          <w:p w14:paraId="2529B6DA" w14:textId="77777777" w:rsidR="003350A4" w:rsidRDefault="003350A4" w:rsidP="003350A4">
            <w:pPr>
              <w:rPr>
                <w:rFonts w:ascii="Arial" w:hAnsi="Arial" w:cs="Arial"/>
                <w:sz w:val="20"/>
                <w:szCs w:val="20"/>
              </w:rPr>
            </w:pPr>
          </w:p>
        </w:tc>
      </w:tr>
      <w:tr w:rsidR="003350A4" w14:paraId="7B4B0F48" w14:textId="77777777" w:rsidTr="00E90B85">
        <w:tc>
          <w:tcPr>
            <w:tcW w:w="1987" w:type="pct"/>
            <w:tcBorders>
              <w:top w:val="single" w:sz="4" w:space="0" w:color="auto"/>
              <w:bottom w:val="single" w:sz="4" w:space="0" w:color="auto"/>
              <w:right w:val="single" w:sz="4" w:space="0" w:color="auto"/>
            </w:tcBorders>
          </w:tcPr>
          <w:p w14:paraId="7CE6DF4C" w14:textId="77777777" w:rsidR="003350A4" w:rsidRDefault="003350A4" w:rsidP="003350A4">
            <w:pPr>
              <w:rPr>
                <w:rFonts w:ascii="Arial" w:hAnsi="Arial" w:cs="Arial"/>
                <w:sz w:val="20"/>
                <w:szCs w:val="20"/>
              </w:rPr>
            </w:pPr>
            <w:r>
              <w:rPr>
                <w:rFonts w:ascii="Arial" w:hAnsi="Arial" w:cs="Arial"/>
                <w:sz w:val="20"/>
                <w:szCs w:val="20"/>
              </w:rPr>
              <w:t>Privatanschrift</w:t>
            </w:r>
          </w:p>
          <w:p w14:paraId="40114EC3" w14:textId="77777777" w:rsidR="003350A4" w:rsidRDefault="003350A4" w:rsidP="003350A4">
            <w:pPr>
              <w:rPr>
                <w:rFonts w:ascii="Arial" w:hAnsi="Arial" w:cs="Arial"/>
                <w:sz w:val="20"/>
                <w:szCs w:val="20"/>
              </w:rPr>
            </w:pPr>
          </w:p>
        </w:tc>
        <w:tc>
          <w:tcPr>
            <w:tcW w:w="3013" w:type="pct"/>
            <w:tcBorders>
              <w:top w:val="single" w:sz="4" w:space="0" w:color="auto"/>
              <w:left w:val="single" w:sz="4" w:space="0" w:color="auto"/>
              <w:bottom w:val="single" w:sz="4" w:space="0" w:color="auto"/>
            </w:tcBorders>
          </w:tcPr>
          <w:p w14:paraId="730754BF" w14:textId="495E19BE" w:rsidR="003350A4" w:rsidRDefault="00851A34" w:rsidP="003350A4">
            <w:pPr>
              <w:rPr>
                <w:rFonts w:ascii="Arial" w:hAnsi="Arial" w:cs="Arial"/>
                <w:sz w:val="20"/>
                <w:szCs w:val="20"/>
              </w:rPr>
            </w:pPr>
            <w:r w:rsidRPr="00851A34">
              <w:rPr>
                <w:rFonts w:ascii="Arial" w:hAnsi="Arial" w:cs="Arial"/>
                <w:sz w:val="20"/>
                <w:szCs w:val="20"/>
              </w:rPr>
              <w:t>Römerstraße 50, Heidelberg</w:t>
            </w:r>
            <w:r>
              <w:rPr>
                <w:rFonts w:ascii="Arial" w:hAnsi="Arial" w:cs="Arial"/>
                <w:sz w:val="20"/>
                <w:szCs w:val="20"/>
              </w:rPr>
              <w:t xml:space="preserve"> - 69115</w:t>
            </w:r>
          </w:p>
        </w:tc>
      </w:tr>
      <w:tr w:rsidR="003350A4" w14:paraId="5E21DE78" w14:textId="77777777" w:rsidTr="00E90B85">
        <w:tc>
          <w:tcPr>
            <w:tcW w:w="1987" w:type="pct"/>
            <w:tcBorders>
              <w:top w:val="single" w:sz="4" w:space="0" w:color="auto"/>
              <w:bottom w:val="single" w:sz="4" w:space="0" w:color="auto"/>
              <w:right w:val="single" w:sz="4" w:space="0" w:color="auto"/>
            </w:tcBorders>
          </w:tcPr>
          <w:p w14:paraId="09962C94" w14:textId="77777777" w:rsidR="003350A4" w:rsidRDefault="003350A4" w:rsidP="003350A4">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6138E123" w14:textId="37738450" w:rsidR="003350A4" w:rsidRDefault="00851A34" w:rsidP="003350A4">
            <w:pPr>
              <w:rPr>
                <w:rFonts w:ascii="Arial" w:hAnsi="Arial" w:cs="Arial"/>
                <w:sz w:val="20"/>
                <w:szCs w:val="20"/>
              </w:rPr>
            </w:pPr>
            <w:r>
              <w:rPr>
                <w:rFonts w:ascii="Arial" w:hAnsi="Arial" w:cs="Arial"/>
                <w:sz w:val="20"/>
                <w:szCs w:val="20"/>
              </w:rPr>
              <w:t>+4915171233104</w:t>
            </w:r>
          </w:p>
        </w:tc>
      </w:tr>
      <w:tr w:rsidR="003350A4" w14:paraId="50309F81" w14:textId="77777777" w:rsidTr="00E90B85">
        <w:tc>
          <w:tcPr>
            <w:tcW w:w="1987" w:type="pct"/>
            <w:tcBorders>
              <w:top w:val="single" w:sz="4" w:space="0" w:color="auto"/>
              <w:bottom w:val="single" w:sz="4" w:space="0" w:color="auto"/>
              <w:right w:val="single" w:sz="4" w:space="0" w:color="auto"/>
            </w:tcBorders>
          </w:tcPr>
          <w:p w14:paraId="54608ADE" w14:textId="77777777" w:rsidR="003350A4" w:rsidRDefault="003350A4" w:rsidP="003350A4">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16BC485C" w14:textId="5C7C72AA" w:rsidR="003350A4" w:rsidRDefault="00E1791E" w:rsidP="003350A4">
            <w:pPr>
              <w:rPr>
                <w:rFonts w:ascii="Arial" w:hAnsi="Arial" w:cs="Arial"/>
                <w:sz w:val="20"/>
                <w:szCs w:val="20"/>
              </w:rPr>
            </w:pPr>
            <w:r>
              <w:rPr>
                <w:rFonts w:ascii="Arial" w:hAnsi="Arial" w:cs="Arial"/>
                <w:sz w:val="20"/>
                <w:szCs w:val="20"/>
              </w:rPr>
              <w:t>a</w:t>
            </w:r>
            <w:r w:rsidR="00851A34">
              <w:rPr>
                <w:rFonts w:ascii="Arial" w:hAnsi="Arial" w:cs="Arial"/>
                <w:sz w:val="20"/>
                <w:szCs w:val="20"/>
              </w:rPr>
              <w:t>shishgoyal.iiser@gmail.com</w:t>
            </w:r>
          </w:p>
        </w:tc>
      </w:tr>
      <w:tr w:rsidR="003350A4" w14:paraId="2C0F9592" w14:textId="77777777" w:rsidTr="00E90B85">
        <w:tc>
          <w:tcPr>
            <w:tcW w:w="1987" w:type="pct"/>
            <w:tcBorders>
              <w:top w:val="single" w:sz="4" w:space="0" w:color="auto"/>
              <w:bottom w:val="single" w:sz="4" w:space="0" w:color="auto"/>
              <w:right w:val="single" w:sz="4" w:space="0" w:color="auto"/>
            </w:tcBorders>
          </w:tcPr>
          <w:p w14:paraId="7463E689" w14:textId="77777777" w:rsidR="003350A4" w:rsidRDefault="003350A4" w:rsidP="003350A4">
            <w:pPr>
              <w:rPr>
                <w:rFonts w:ascii="Arial" w:hAnsi="Arial" w:cs="Arial"/>
                <w:sz w:val="20"/>
                <w:szCs w:val="20"/>
              </w:rPr>
            </w:pPr>
            <w:r>
              <w:rPr>
                <w:rFonts w:ascii="Arial" w:hAnsi="Arial" w:cs="Arial"/>
                <w:sz w:val="20"/>
                <w:szCs w:val="20"/>
              </w:rPr>
              <w:t>Haben sich Ihre Angaben seit der Fertigstellung der Erfindung geändert?</w:t>
            </w:r>
          </w:p>
        </w:tc>
        <w:tc>
          <w:tcPr>
            <w:tcW w:w="3013" w:type="pct"/>
            <w:tcBorders>
              <w:top w:val="single" w:sz="4" w:space="0" w:color="auto"/>
              <w:left w:val="single" w:sz="4" w:space="0" w:color="auto"/>
              <w:bottom w:val="single" w:sz="4" w:space="0" w:color="auto"/>
            </w:tcBorders>
          </w:tcPr>
          <w:p w14:paraId="37900B55" w14:textId="77777777" w:rsidR="003350A4" w:rsidRDefault="003350A4" w:rsidP="003350A4">
            <w:pPr>
              <w:rPr>
                <w:rFonts w:ascii="Arial" w:hAnsi="Arial" w:cs="Arial"/>
                <w:sz w:val="20"/>
                <w:szCs w:val="20"/>
              </w:rPr>
            </w:pPr>
            <w:r>
              <w:rPr>
                <w:rFonts w:ascii="Arial" w:hAnsi="Arial" w:cs="Arial"/>
                <w:sz w:val="20"/>
                <w:szCs w:val="20"/>
              </w:rPr>
              <w:t>Nein</w:t>
            </w:r>
          </w:p>
        </w:tc>
      </w:tr>
    </w:tbl>
    <w:p w14:paraId="6CE9C5C6" w14:textId="77777777" w:rsidR="003350A4" w:rsidRDefault="003350A4" w:rsidP="00E90B85">
      <w:pPr>
        <w:rPr>
          <w:rFonts w:ascii="Arial" w:hAnsi="Arial" w:cs="Arial"/>
          <w:sz w:val="20"/>
          <w:szCs w:val="20"/>
        </w:rPr>
      </w:pPr>
    </w:p>
    <w:p w14:paraId="5F551E8F" w14:textId="742C7A7C" w:rsidR="003350A4" w:rsidRDefault="003350A4" w:rsidP="00E90B85">
      <w:pPr>
        <w:numPr>
          <w:ilvl w:val="0"/>
          <w:numId w:val="10"/>
        </w:numPr>
        <w:rPr>
          <w:rFonts w:ascii="Arial" w:hAnsi="Arial" w:cs="Arial"/>
          <w:sz w:val="20"/>
          <w:szCs w:val="20"/>
        </w:rPr>
      </w:pPr>
      <w:r>
        <w:rPr>
          <w:rFonts w:ascii="Arial" w:hAnsi="Arial" w:cs="Arial"/>
          <w:sz w:val="20"/>
          <w:szCs w:val="20"/>
        </w:rPr>
        <w:t xml:space="preserve">Ich habe </w:t>
      </w:r>
      <w:r w:rsidR="00981A70">
        <w:rPr>
          <w:rFonts w:ascii="Arial" w:hAnsi="Arial" w:cs="Arial"/>
          <w:sz w:val="20"/>
          <w:szCs w:val="20"/>
        </w:rPr>
        <w:t>17</w:t>
      </w:r>
      <w:r>
        <w:rPr>
          <w:rFonts w:ascii="Arial" w:hAnsi="Arial" w:cs="Arial"/>
          <w:sz w:val="20"/>
          <w:szCs w:val="20"/>
        </w:rPr>
        <w:t xml:space="preserve"> % an der Erfindung.</w:t>
      </w:r>
    </w:p>
    <w:p w14:paraId="5F8247DD" w14:textId="77777777" w:rsidR="003350A4" w:rsidRDefault="003350A4" w:rsidP="00E90B85">
      <w:pPr>
        <w:rPr>
          <w:rFonts w:ascii="Arial" w:hAnsi="Arial" w:cs="Arial"/>
          <w:sz w:val="20"/>
          <w:szCs w:val="20"/>
        </w:rPr>
      </w:pPr>
    </w:p>
    <w:p w14:paraId="240BC30D" w14:textId="77777777" w:rsidR="003350A4" w:rsidRDefault="003350A4" w:rsidP="00E90B85">
      <w:pPr>
        <w:numPr>
          <w:ilvl w:val="0"/>
          <w:numId w:val="10"/>
        </w:numPr>
        <w:rPr>
          <w:rFonts w:ascii="Arial" w:hAnsi="Arial" w:cs="Arial"/>
          <w:sz w:val="20"/>
          <w:szCs w:val="20"/>
        </w:rPr>
      </w:pPr>
      <w:r>
        <w:rPr>
          <w:rFonts w:ascii="Arial" w:hAnsi="Arial" w:cs="Arial"/>
          <w:sz w:val="20"/>
          <w:szCs w:val="20"/>
        </w:rPr>
        <w:t>Erfindung entstand im Rahmen meines Dienst-/Beschäftigungsverhältnisses zur Hochschule.</w:t>
      </w:r>
      <w:r>
        <w:rPr>
          <w:rFonts w:ascii="Arial" w:hAnsi="Arial" w:cs="Arial"/>
          <w:sz w:val="20"/>
          <w:szCs w:val="20"/>
        </w:rPr>
        <w:br/>
      </w:r>
      <w:r>
        <w:rPr>
          <w:rFonts w:ascii="Arial" w:hAnsi="Arial" w:cs="Arial"/>
          <w:sz w:val="16"/>
          <w:szCs w:val="16"/>
        </w:rPr>
        <w:fldChar w:fldCharType="begin">
          <w:ffData>
            <w:name w:val="Kontrollkästchen1"/>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7246946C" w14:textId="77777777" w:rsidR="003350A4" w:rsidRDefault="003350A4" w:rsidP="00E90B85">
      <w:pPr>
        <w:rPr>
          <w:rFonts w:ascii="Arial" w:hAnsi="Arial" w:cs="Arial"/>
          <w:sz w:val="20"/>
          <w:szCs w:val="20"/>
        </w:rPr>
      </w:pPr>
    </w:p>
    <w:p w14:paraId="18B8F71C" w14:textId="77777777" w:rsidR="003350A4" w:rsidRDefault="003350A4" w:rsidP="00E90B85">
      <w:pPr>
        <w:numPr>
          <w:ilvl w:val="0"/>
          <w:numId w:val="10"/>
        </w:numPr>
        <w:rPr>
          <w:rFonts w:ascii="Arial" w:hAnsi="Arial" w:cs="Arial"/>
          <w:sz w:val="20"/>
          <w:szCs w:val="20"/>
        </w:rPr>
      </w:pPr>
      <w:r>
        <w:rPr>
          <w:rFonts w:ascii="Arial" w:hAnsi="Arial" w:cs="Arial"/>
          <w:sz w:val="20"/>
          <w:szCs w:val="20"/>
        </w:rPr>
        <w:t>Die Erfindung liegt auf meinem Arbeitsgebiet.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0AECBB07" w14:textId="77777777" w:rsidR="003350A4" w:rsidRDefault="003350A4" w:rsidP="00E90B85">
      <w:pPr>
        <w:rPr>
          <w:rFonts w:ascii="Arial" w:hAnsi="Arial" w:cs="Arial"/>
          <w:sz w:val="20"/>
          <w:szCs w:val="20"/>
        </w:rPr>
      </w:pPr>
    </w:p>
    <w:p w14:paraId="36CFA474" w14:textId="77777777" w:rsidR="003350A4" w:rsidRDefault="003350A4" w:rsidP="00E90B85">
      <w:pPr>
        <w:numPr>
          <w:ilvl w:val="0"/>
          <w:numId w:val="10"/>
        </w:numPr>
        <w:rPr>
          <w:rFonts w:ascii="Arial" w:hAnsi="Arial" w:cs="Arial"/>
          <w:sz w:val="20"/>
          <w:szCs w:val="20"/>
        </w:rPr>
      </w:pPr>
      <w:r>
        <w:rPr>
          <w:rFonts w:ascii="Arial" w:hAnsi="Arial" w:cs="Arial"/>
          <w:sz w:val="20"/>
          <w:szCs w:val="20"/>
        </w:rPr>
        <w:t>Die Erfindung beruht maßgeblich auf Wissen und Erfahrungen in der Hochschuleinrichtung.</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56E4D6B9" w14:textId="77777777" w:rsidR="003350A4" w:rsidRDefault="003350A4" w:rsidP="00E90B85">
      <w:pPr>
        <w:rPr>
          <w:rFonts w:ascii="Arial" w:hAnsi="Arial" w:cs="Arial"/>
          <w:sz w:val="20"/>
          <w:szCs w:val="20"/>
        </w:rPr>
      </w:pPr>
    </w:p>
    <w:p w14:paraId="240E5638" w14:textId="4AD3866F" w:rsidR="003350A4" w:rsidRDefault="003350A4" w:rsidP="00E90B85">
      <w:pPr>
        <w:numPr>
          <w:ilvl w:val="0"/>
          <w:numId w:val="10"/>
        </w:numPr>
        <w:rPr>
          <w:rFonts w:ascii="Arial" w:hAnsi="Arial" w:cs="Arial"/>
          <w:sz w:val="20"/>
          <w:szCs w:val="20"/>
        </w:rPr>
      </w:pPr>
      <w:r>
        <w:rPr>
          <w:rFonts w:ascii="Arial" w:hAnsi="Arial" w:cs="Arial"/>
          <w:sz w:val="20"/>
          <w:szCs w:val="20"/>
        </w:rPr>
        <w:t>Die Aufgabe, die zur Erfindung führte, wurde mir gestellt.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550E621B" w14:textId="77777777" w:rsidR="003350A4" w:rsidRDefault="003350A4" w:rsidP="00E90B85">
      <w:pPr>
        <w:rPr>
          <w:rFonts w:ascii="Arial" w:hAnsi="Arial" w:cs="Arial"/>
          <w:sz w:val="20"/>
          <w:szCs w:val="20"/>
        </w:rPr>
      </w:pPr>
    </w:p>
    <w:p w14:paraId="23D695C1" w14:textId="77777777" w:rsidR="003350A4" w:rsidRDefault="003350A4" w:rsidP="00E90B85">
      <w:pPr>
        <w:numPr>
          <w:ilvl w:val="0"/>
          <w:numId w:val="10"/>
        </w:numPr>
        <w:rPr>
          <w:rFonts w:ascii="Arial" w:hAnsi="Arial" w:cs="Arial"/>
          <w:sz w:val="20"/>
          <w:szCs w:val="20"/>
        </w:rPr>
      </w:pPr>
      <w:r>
        <w:rPr>
          <w:rFonts w:ascii="Arial" w:hAnsi="Arial" w:cs="Arial"/>
          <w:sz w:val="20"/>
          <w:szCs w:val="20"/>
        </w:rPr>
        <w:t>Die Erfindung entstand im Rahmen meiner Doktorarbeit.</w:t>
      </w:r>
      <w:r>
        <w:rPr>
          <w:rFonts w:ascii="Arial" w:hAnsi="Arial" w:cs="Arial"/>
          <w:sz w:val="20"/>
          <w:szCs w:val="20"/>
        </w:rPr>
        <w:br/>
      </w: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7A3BCED2" w14:textId="77777777" w:rsidR="003350A4" w:rsidRDefault="003350A4" w:rsidP="00E90B85">
      <w:pPr>
        <w:rPr>
          <w:rFonts w:ascii="Arial" w:hAnsi="Arial" w:cs="Arial"/>
          <w:sz w:val="20"/>
          <w:szCs w:val="20"/>
        </w:rPr>
      </w:pPr>
    </w:p>
    <w:p w14:paraId="637A59F4" w14:textId="77777777" w:rsidR="003350A4" w:rsidRDefault="003350A4" w:rsidP="00E90B85">
      <w:pPr>
        <w:numPr>
          <w:ilvl w:val="0"/>
          <w:numId w:val="10"/>
        </w:numPr>
        <w:rPr>
          <w:rFonts w:ascii="Arial" w:hAnsi="Arial" w:cs="Arial"/>
          <w:sz w:val="20"/>
          <w:szCs w:val="20"/>
        </w:rPr>
      </w:pPr>
      <w:r>
        <w:rPr>
          <w:rFonts w:ascii="Arial" w:hAnsi="Arial" w:cs="Arial"/>
          <w:sz w:val="20"/>
          <w:szCs w:val="20"/>
        </w:rPr>
        <w:t>Ich stehe zurzeit in einem Dienst-/Beschäftigungsverhältnis zur Hochschule.</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67D9D5A8" w14:textId="77777777" w:rsidR="003350A4" w:rsidRDefault="003350A4" w:rsidP="00E90B85">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3350A4" w14:paraId="67592315" w14:textId="77777777" w:rsidTr="00E90B85">
        <w:tc>
          <w:tcPr>
            <w:tcW w:w="5000" w:type="pct"/>
            <w:tcBorders>
              <w:top w:val="single" w:sz="4" w:space="0" w:color="auto"/>
              <w:left w:val="single" w:sz="4" w:space="0" w:color="auto"/>
              <w:bottom w:val="single" w:sz="4" w:space="0" w:color="auto"/>
              <w:right w:val="single" w:sz="4" w:space="0" w:color="auto"/>
            </w:tcBorders>
            <w:shd w:val="clear" w:color="auto" w:fill="E0E0E0"/>
          </w:tcPr>
          <w:p w14:paraId="2AE67D14" w14:textId="77777777" w:rsidR="003350A4" w:rsidRDefault="003350A4" w:rsidP="003350A4">
            <w:pPr>
              <w:rPr>
                <w:rFonts w:ascii="Arial" w:hAnsi="Arial" w:cs="Arial"/>
                <w:b/>
                <w:sz w:val="20"/>
                <w:szCs w:val="20"/>
              </w:rPr>
            </w:pPr>
            <w:r>
              <w:rPr>
                <w:rFonts w:ascii="Arial" w:hAnsi="Arial" w:cs="Arial"/>
                <w:b/>
                <w:sz w:val="20"/>
                <w:szCs w:val="20"/>
              </w:rPr>
              <w:t xml:space="preserve">Drittmittelgeber </w:t>
            </w:r>
          </w:p>
        </w:tc>
      </w:tr>
    </w:tbl>
    <w:p w14:paraId="61A3CD05" w14:textId="77777777" w:rsidR="003350A4" w:rsidRDefault="003350A4" w:rsidP="00E90B85">
      <w:pPr>
        <w:rPr>
          <w:rFonts w:ascii="Arial" w:hAnsi="Arial" w:cs="Arial"/>
          <w:sz w:val="20"/>
          <w:szCs w:val="20"/>
        </w:rPr>
      </w:pPr>
      <w:r>
        <w:rPr>
          <w:rFonts w:ascii="Arial" w:hAnsi="Arial" w:cs="Arial"/>
          <w:sz w:val="20"/>
          <w:szCs w:val="20"/>
        </w:rPr>
        <w:t>Die Erfindung ist innerhalb eines Drittmittelprojekts im Auftrag des/der/von</w:t>
      </w:r>
    </w:p>
    <w:p w14:paraId="63FD2456" w14:textId="77777777" w:rsidR="003350A4" w:rsidRDefault="003350A4" w:rsidP="00E90B85">
      <w:pPr>
        <w:rPr>
          <w:rFonts w:ascii="Arial" w:hAnsi="Arial" w:cs="Arial"/>
          <w:sz w:val="16"/>
          <w:szCs w:val="16"/>
        </w:rPr>
      </w:pPr>
    </w:p>
    <w:p w14:paraId="0167EA30" w14:textId="322B7512" w:rsidR="003350A4" w:rsidRDefault="003350A4" w:rsidP="00E90B85">
      <w:pPr>
        <w:rPr>
          <w:rFonts w:ascii="Arial" w:hAnsi="Arial" w:cs="Arial"/>
          <w:sz w:val="20"/>
          <w:szCs w:val="20"/>
        </w:rPr>
      </w:pPr>
      <w:r>
        <w:rPr>
          <w:rFonts w:ascii="Arial" w:hAnsi="Arial" w:cs="Arial"/>
          <w:sz w:val="16"/>
          <w:szCs w:val="16"/>
        </w:rPr>
        <w:fldChar w:fldCharType="begin">
          <w:ffData>
            <w:name w:val="Kontrollkästchen3"/>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BMBF       </w:t>
      </w:r>
      <w:r w:rsidR="001031CC">
        <w:rPr>
          <w:rFonts w:ascii="Arial" w:hAnsi="Arial" w:cs="Arial"/>
          <w:sz w:val="16"/>
          <w:szCs w:val="16"/>
        </w:rPr>
        <w:fldChar w:fldCharType="begin">
          <w:ffData>
            <w:name w:val=""/>
            <w:enabled/>
            <w:calcOnExit w:val="0"/>
            <w:checkBox>
              <w:sizeAuto/>
              <w:default w:val="1"/>
            </w:checkBox>
          </w:ffData>
        </w:fldChar>
      </w:r>
      <w:r w:rsidR="001031CC">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1031CC">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DFG      </w:t>
      </w:r>
      <w:r>
        <w:rPr>
          <w:rFonts w:ascii="Arial" w:hAnsi="Arial" w:cs="Arial"/>
          <w:sz w:val="16"/>
          <w:szCs w:val="16"/>
        </w:rPr>
        <w:fldChar w:fldCharType="begin">
          <w:ffData>
            <w:name w:val="Kontrollkästchen5"/>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EU      </w:t>
      </w:r>
      <w:r>
        <w:rPr>
          <w:rFonts w:ascii="Arial" w:hAnsi="Arial" w:cs="Arial"/>
          <w:sz w:val="16"/>
          <w:szCs w:val="16"/>
        </w:rPr>
        <w:fldChar w:fldCharType="begin">
          <w:ffData>
            <w:name w:val="Kontrollkästchen6"/>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NGNF     </w:t>
      </w:r>
      <w:r>
        <w:rPr>
          <w:rFonts w:ascii="Arial" w:hAnsi="Arial" w:cs="Arial"/>
          <w:sz w:val="16"/>
          <w:szCs w:val="16"/>
        </w:rPr>
        <w:fldChar w:fldCharType="begin">
          <w:ffData>
            <w:name w:val="Kontrollkästchen7"/>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IZKF</w:t>
      </w:r>
    </w:p>
    <w:p w14:paraId="0A8FD8FB" w14:textId="77777777" w:rsidR="003350A4" w:rsidRDefault="003350A4" w:rsidP="00E90B85">
      <w:pPr>
        <w:rPr>
          <w:rFonts w:ascii="Arial" w:hAnsi="Arial" w:cs="Arial"/>
          <w:sz w:val="16"/>
          <w:szCs w:val="16"/>
        </w:rPr>
      </w:pPr>
    </w:p>
    <w:p w14:paraId="4B83C8BC" w14:textId="77777777" w:rsidR="003350A4" w:rsidRDefault="003350A4" w:rsidP="00E90B85">
      <w:pPr>
        <w:rPr>
          <w:rFonts w:ascii="Arial" w:hAnsi="Arial" w:cs="Arial"/>
          <w:sz w:val="20"/>
          <w:szCs w:val="20"/>
        </w:rPr>
      </w:pPr>
      <w:r>
        <w:rPr>
          <w:rFonts w:ascii="Arial" w:hAnsi="Arial" w:cs="Arial"/>
          <w:sz w:val="16"/>
          <w:szCs w:val="16"/>
        </w:rPr>
        <w:fldChar w:fldCharType="begin">
          <w:ffData>
            <w:name w:val="Kontrollkästchen8"/>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Industrie</w:t>
      </w:r>
      <w:r>
        <w:rPr>
          <w:rFonts w:ascii="Arial" w:hAnsi="Arial" w:cs="Arial"/>
          <w:sz w:val="16"/>
          <w:szCs w:val="20"/>
        </w:rPr>
        <w:t xml:space="preserve"> </w:t>
      </w:r>
      <w:r>
        <w:rPr>
          <w:rFonts w:ascii="Arial" w:hAnsi="Arial" w:cs="Arial"/>
          <w:sz w:val="20"/>
          <w:szCs w:val="20"/>
        </w:rPr>
        <w:t xml:space="preserv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i/>
          <w:iCs/>
          <w:sz w:val="20"/>
          <w:szCs w:val="16"/>
        </w:rPr>
        <w:t>f</w:t>
      </w:r>
      <w:r>
        <w:rPr>
          <w:rFonts w:ascii="Arial" w:hAnsi="Arial" w:cs="Arial"/>
          <w:sz w:val="20"/>
          <w:szCs w:val="16"/>
        </w:rPr>
        <w:t xml:space="preserve">ortüne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AKF</w:t>
      </w:r>
      <w:r>
        <w:rPr>
          <w:rFonts w:ascii="Arial" w:hAnsi="Arial" w:cs="Arial"/>
          <w:sz w:val="20"/>
          <w:szCs w:val="20"/>
        </w:rPr>
        <w:t xml:space="preserv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 xml:space="preserve"> sonstige </w:t>
      </w:r>
    </w:p>
    <w:p w14:paraId="19B8B871" w14:textId="77777777" w:rsidR="003350A4" w:rsidRDefault="003350A4" w:rsidP="00E90B85">
      <w:pPr>
        <w:rPr>
          <w:rFonts w:ascii="Arial" w:hAnsi="Arial" w:cs="Arial"/>
          <w:sz w:val="20"/>
          <w:szCs w:val="20"/>
        </w:rPr>
      </w:pPr>
      <w:r>
        <w:rPr>
          <w:rFonts w:ascii="Arial" w:hAnsi="Arial" w:cs="Arial"/>
          <w:sz w:val="20"/>
          <w:szCs w:val="20"/>
        </w:rPr>
        <w:t xml:space="preserve">entstanden. </w:t>
      </w:r>
    </w:p>
    <w:p w14:paraId="5E8884A4" w14:textId="77777777" w:rsidR="003350A4" w:rsidRDefault="003350A4" w:rsidP="00E90B85">
      <w:pPr>
        <w:rPr>
          <w:rFonts w:ascii="Arial" w:hAnsi="Arial" w:cs="Arial"/>
          <w:sz w:val="20"/>
          <w:szCs w:val="20"/>
        </w:rPr>
      </w:pPr>
      <w:r>
        <w:rPr>
          <w:rFonts w:ascii="Arial" w:hAnsi="Arial" w:cs="Arial"/>
          <w:sz w:val="20"/>
          <w:szCs w:val="20"/>
        </w:rPr>
        <w:t xml:space="preserve">Art der Förderung, Titel des Projekts, Projektnummer: </w:t>
      </w:r>
    </w:p>
    <w:p w14:paraId="79201BA9" w14:textId="77777777" w:rsidR="001031CC" w:rsidRDefault="001031CC" w:rsidP="003350A4">
      <w:pPr>
        <w:spacing w:line="276" w:lineRule="auto"/>
        <w:rPr>
          <w:rFonts w:ascii="Arial" w:hAnsi="Arial" w:cs="Arial"/>
          <w:sz w:val="20"/>
          <w:szCs w:val="20"/>
        </w:rPr>
      </w:pPr>
      <w:r>
        <w:rPr>
          <w:rFonts w:ascii="Arial" w:hAnsi="Arial" w:cs="Arial"/>
          <w:sz w:val="20"/>
          <w:szCs w:val="20"/>
        </w:rPr>
        <w:t>Titel: Mechanismen der Epigenetischen Therapie</w:t>
      </w:r>
    </w:p>
    <w:p w14:paraId="36556D42" w14:textId="19B199E0" w:rsidR="003350A4" w:rsidRDefault="001031CC" w:rsidP="003350A4">
      <w:pPr>
        <w:spacing w:line="276" w:lineRule="auto"/>
        <w:rPr>
          <w:rFonts w:ascii="Arial" w:hAnsi="Arial" w:cs="Arial"/>
          <w:sz w:val="20"/>
          <w:szCs w:val="20"/>
        </w:rPr>
      </w:pPr>
      <w:r>
        <w:rPr>
          <w:rFonts w:ascii="Arial" w:hAnsi="Arial" w:cs="Arial"/>
          <w:sz w:val="20"/>
          <w:szCs w:val="20"/>
        </w:rPr>
        <w:t>Projektnummer: 336840530</w:t>
      </w:r>
      <w:r w:rsidR="003350A4">
        <w:rPr>
          <w:rFonts w:ascii="Arial" w:hAnsi="Arial" w:cs="Arial"/>
          <w:sz w:val="20"/>
          <w:szCs w:val="20"/>
        </w:rPr>
        <w:br w:type="page"/>
      </w:r>
    </w:p>
    <w:p w14:paraId="274587C6" w14:textId="77777777" w:rsidR="00F538BD" w:rsidRDefault="00F538BD" w:rsidP="00F538B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rPr>
      </w:pPr>
      <w:r>
        <w:rPr>
          <w:rFonts w:ascii="Arial" w:hAnsi="Arial" w:cs="Arial"/>
          <w:b/>
        </w:rPr>
        <w:lastRenderedPageBreak/>
        <w:t>Teil A: Angaben zu den Erfinder/innen</w:t>
      </w:r>
    </w:p>
    <w:p w14:paraId="31768096" w14:textId="77777777" w:rsidR="00F538BD" w:rsidRDefault="00F538BD" w:rsidP="00F538BD">
      <w:pPr>
        <w:rPr>
          <w:rFonts w:ascii="Arial" w:hAnsi="Arial" w:cs="Arial"/>
          <w:sz w:val="20"/>
          <w:szCs w:val="20"/>
        </w:rPr>
      </w:pPr>
      <w:r>
        <w:rPr>
          <w:rFonts w:ascii="Arial" w:hAnsi="Arial" w:cs="Arial"/>
          <w:sz w:val="20"/>
          <w:szCs w:val="20"/>
        </w:rPr>
        <w:t>Teil A für jede an der Erfindung beteiligte Person auf jeweils separater Seite vollständig ausgefüllt beifügen.</w:t>
      </w:r>
    </w:p>
    <w:p w14:paraId="2A2FC32D" w14:textId="77777777" w:rsidR="00F538BD" w:rsidRDefault="00F538BD" w:rsidP="00F538BD">
      <w:pPr>
        <w:rPr>
          <w:rFonts w:ascii="Arial" w:hAnsi="Arial" w:cs="Arial"/>
          <w:sz w:val="20"/>
          <w:szCs w:val="20"/>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36"/>
      </w:tblGrid>
      <w:tr w:rsidR="00F538BD" w14:paraId="34934BA7" w14:textId="77777777" w:rsidTr="00E90B85">
        <w:trPr>
          <w:cantSplit/>
          <w:trHeight w:val="127"/>
        </w:trPr>
        <w:tc>
          <w:tcPr>
            <w:tcW w:w="5000" w:type="pct"/>
            <w:shd w:val="clear" w:color="auto" w:fill="E0E0E0"/>
          </w:tcPr>
          <w:p w14:paraId="055F502C" w14:textId="77777777" w:rsidR="00F538BD" w:rsidRDefault="00F538BD" w:rsidP="00E90B85">
            <w:pPr>
              <w:rPr>
                <w:rFonts w:ascii="Arial" w:hAnsi="Arial" w:cs="Arial"/>
                <w:b/>
                <w:sz w:val="20"/>
                <w:szCs w:val="20"/>
              </w:rPr>
            </w:pPr>
            <w:r>
              <w:rPr>
                <w:rFonts w:ascii="Arial" w:hAnsi="Arial" w:cs="Arial"/>
                <w:b/>
                <w:sz w:val="20"/>
                <w:szCs w:val="20"/>
              </w:rPr>
              <w:t>Kurzbezeichnung der Erfindung (Akronym):</w:t>
            </w:r>
          </w:p>
        </w:tc>
      </w:tr>
      <w:tr w:rsidR="00F538BD" w14:paraId="0F0E3398" w14:textId="77777777" w:rsidTr="00E90B85">
        <w:trPr>
          <w:cantSplit/>
          <w:trHeight w:val="227"/>
        </w:trPr>
        <w:tc>
          <w:tcPr>
            <w:tcW w:w="5000" w:type="pct"/>
          </w:tcPr>
          <w:p w14:paraId="11CA0AD4" w14:textId="77777777" w:rsidR="00F538BD" w:rsidRDefault="00F538BD" w:rsidP="00E90B85">
            <w:pPr>
              <w:rPr>
                <w:rFonts w:ascii="Arial" w:hAnsi="Arial" w:cs="Arial"/>
                <w:sz w:val="20"/>
                <w:szCs w:val="20"/>
              </w:rPr>
            </w:pPr>
            <w:r>
              <w:rPr>
                <w:rFonts w:ascii="Arial" w:hAnsi="Arial" w:cs="Arial"/>
                <w:sz w:val="20"/>
                <w:szCs w:val="20"/>
              </w:rPr>
              <w:t>DNMT- und HDAC-Inhibitor induzierte Neoepitope</w:t>
            </w:r>
          </w:p>
        </w:tc>
      </w:tr>
    </w:tbl>
    <w:p w14:paraId="2EDE1A1F" w14:textId="77777777" w:rsidR="00F538BD" w:rsidRDefault="00F538BD" w:rsidP="00F538BD">
      <w:pPr>
        <w:rPr>
          <w:rFonts w:ascii="Arial" w:hAnsi="Arial" w:cs="Arial"/>
          <w:sz w:val="20"/>
          <w:szCs w:val="20"/>
        </w:rPr>
      </w:pPr>
    </w:p>
    <w:tbl>
      <w:tblPr>
        <w:tblW w:w="5039" w:type="pct"/>
        <w:tblCellMar>
          <w:left w:w="70" w:type="dxa"/>
          <w:right w:w="70" w:type="dxa"/>
        </w:tblCellMar>
        <w:tblLook w:val="0000" w:firstRow="0" w:lastRow="0" w:firstColumn="0" w:lastColumn="0" w:noHBand="0" w:noVBand="0"/>
      </w:tblPr>
      <w:tblGrid>
        <w:gridCol w:w="3629"/>
        <w:gridCol w:w="5504"/>
      </w:tblGrid>
      <w:tr w:rsidR="00F538BD" w14:paraId="34DD23FD" w14:textId="77777777" w:rsidTr="00E90B85">
        <w:tc>
          <w:tcPr>
            <w:tcW w:w="5000" w:type="pct"/>
            <w:gridSpan w:val="2"/>
            <w:tcBorders>
              <w:top w:val="single" w:sz="4" w:space="0" w:color="auto"/>
              <w:left w:val="single" w:sz="4" w:space="0" w:color="auto"/>
              <w:bottom w:val="single" w:sz="4" w:space="0" w:color="auto"/>
              <w:right w:val="single" w:sz="4" w:space="0" w:color="auto"/>
            </w:tcBorders>
            <w:shd w:val="clear" w:color="auto" w:fill="E0E0E0"/>
          </w:tcPr>
          <w:p w14:paraId="199CF12E" w14:textId="77777777" w:rsidR="00F538BD" w:rsidRDefault="00F538BD" w:rsidP="00E90B85">
            <w:pPr>
              <w:rPr>
                <w:rFonts w:ascii="Arial" w:hAnsi="Arial" w:cs="Arial"/>
                <w:b/>
                <w:sz w:val="20"/>
                <w:szCs w:val="20"/>
              </w:rPr>
            </w:pPr>
            <w:r>
              <w:rPr>
                <w:rFonts w:ascii="Arial" w:hAnsi="Arial" w:cs="Arial"/>
                <w:b/>
                <w:sz w:val="20"/>
                <w:szCs w:val="20"/>
              </w:rPr>
              <w:t>Persönliche Angaben zum Zeitpunkt der Erfindung</w:t>
            </w:r>
          </w:p>
        </w:tc>
      </w:tr>
      <w:tr w:rsidR="00F538BD" w14:paraId="5557724B" w14:textId="77777777" w:rsidTr="00E90B85">
        <w:tc>
          <w:tcPr>
            <w:tcW w:w="1987" w:type="pct"/>
            <w:tcBorders>
              <w:top w:val="single" w:sz="4" w:space="0" w:color="auto"/>
              <w:bottom w:val="single" w:sz="4" w:space="0" w:color="auto"/>
              <w:right w:val="single" w:sz="4" w:space="0" w:color="auto"/>
            </w:tcBorders>
          </w:tcPr>
          <w:p w14:paraId="22BA762E" w14:textId="77777777" w:rsidR="00F538BD" w:rsidRDefault="00F538BD" w:rsidP="00E90B85">
            <w:pPr>
              <w:rPr>
                <w:rFonts w:ascii="Arial" w:hAnsi="Arial" w:cs="Arial"/>
                <w:sz w:val="20"/>
                <w:szCs w:val="20"/>
              </w:rPr>
            </w:pPr>
            <w:r>
              <w:rPr>
                <w:rFonts w:ascii="Arial" w:hAnsi="Arial" w:cs="Arial"/>
                <w:sz w:val="20"/>
                <w:szCs w:val="20"/>
              </w:rPr>
              <w:t>Name</w:t>
            </w:r>
          </w:p>
        </w:tc>
        <w:tc>
          <w:tcPr>
            <w:tcW w:w="3013" w:type="pct"/>
            <w:tcBorders>
              <w:top w:val="single" w:sz="4" w:space="0" w:color="auto"/>
              <w:left w:val="single" w:sz="4" w:space="0" w:color="auto"/>
              <w:bottom w:val="single" w:sz="4" w:space="0" w:color="auto"/>
            </w:tcBorders>
          </w:tcPr>
          <w:p w14:paraId="6654914F" w14:textId="196623A6" w:rsidR="00F538BD" w:rsidRDefault="00F538BD" w:rsidP="00E90B85">
            <w:pPr>
              <w:rPr>
                <w:rFonts w:ascii="Arial" w:hAnsi="Arial" w:cs="Arial"/>
                <w:sz w:val="20"/>
                <w:szCs w:val="20"/>
              </w:rPr>
            </w:pPr>
            <w:r>
              <w:rPr>
                <w:rFonts w:ascii="Arial" w:hAnsi="Arial" w:cs="Arial"/>
                <w:sz w:val="20"/>
                <w:szCs w:val="20"/>
              </w:rPr>
              <w:t>Hey</w:t>
            </w:r>
          </w:p>
        </w:tc>
      </w:tr>
      <w:tr w:rsidR="00F538BD" w14:paraId="6446A776" w14:textId="77777777" w:rsidTr="00E90B85">
        <w:tc>
          <w:tcPr>
            <w:tcW w:w="1987" w:type="pct"/>
            <w:tcBorders>
              <w:top w:val="single" w:sz="4" w:space="0" w:color="auto"/>
              <w:bottom w:val="single" w:sz="4" w:space="0" w:color="auto"/>
              <w:right w:val="single" w:sz="4" w:space="0" w:color="auto"/>
            </w:tcBorders>
          </w:tcPr>
          <w:p w14:paraId="16C884FC" w14:textId="77777777" w:rsidR="00F538BD" w:rsidRDefault="00F538BD" w:rsidP="00E90B85">
            <w:pPr>
              <w:rPr>
                <w:rFonts w:ascii="Arial" w:hAnsi="Arial" w:cs="Arial"/>
                <w:sz w:val="20"/>
                <w:szCs w:val="20"/>
              </w:rPr>
            </w:pPr>
            <w:r>
              <w:rPr>
                <w:rFonts w:ascii="Arial" w:hAnsi="Arial" w:cs="Arial"/>
                <w:sz w:val="20"/>
                <w:szCs w:val="20"/>
              </w:rPr>
              <w:t>Vorname</w:t>
            </w:r>
          </w:p>
        </w:tc>
        <w:tc>
          <w:tcPr>
            <w:tcW w:w="3013" w:type="pct"/>
            <w:tcBorders>
              <w:top w:val="single" w:sz="4" w:space="0" w:color="auto"/>
              <w:left w:val="single" w:sz="4" w:space="0" w:color="auto"/>
              <w:bottom w:val="single" w:sz="4" w:space="0" w:color="auto"/>
            </w:tcBorders>
          </w:tcPr>
          <w:p w14:paraId="25A273F1" w14:textId="2DD3CC88" w:rsidR="00F538BD" w:rsidRDefault="00F538BD" w:rsidP="00E90B85">
            <w:pPr>
              <w:rPr>
                <w:rFonts w:ascii="Arial" w:hAnsi="Arial" w:cs="Arial"/>
                <w:color w:val="000000"/>
                <w:sz w:val="20"/>
                <w:szCs w:val="20"/>
              </w:rPr>
            </w:pPr>
            <w:r>
              <w:rPr>
                <w:rFonts w:ascii="Arial" w:hAnsi="Arial" w:cs="Arial"/>
                <w:color w:val="000000"/>
                <w:sz w:val="20"/>
                <w:szCs w:val="20"/>
              </w:rPr>
              <w:t>Joschka</w:t>
            </w:r>
          </w:p>
        </w:tc>
      </w:tr>
      <w:tr w:rsidR="00F538BD" w14:paraId="3B813582" w14:textId="77777777" w:rsidTr="00E90B85">
        <w:tc>
          <w:tcPr>
            <w:tcW w:w="1987" w:type="pct"/>
            <w:tcBorders>
              <w:top w:val="single" w:sz="4" w:space="0" w:color="auto"/>
              <w:bottom w:val="single" w:sz="4" w:space="0" w:color="auto"/>
              <w:right w:val="single" w:sz="4" w:space="0" w:color="auto"/>
            </w:tcBorders>
          </w:tcPr>
          <w:p w14:paraId="05933B94" w14:textId="77777777" w:rsidR="00F538BD" w:rsidRDefault="00F538BD" w:rsidP="00E90B85">
            <w:pPr>
              <w:rPr>
                <w:rFonts w:ascii="Arial" w:hAnsi="Arial" w:cs="Arial"/>
                <w:sz w:val="20"/>
                <w:szCs w:val="20"/>
              </w:rPr>
            </w:pPr>
            <w:r>
              <w:rPr>
                <w:rFonts w:ascii="Arial" w:hAnsi="Arial" w:cs="Arial"/>
                <w:sz w:val="20"/>
                <w:szCs w:val="20"/>
              </w:rPr>
              <w:t>Titel /Akad. Grad</w:t>
            </w:r>
          </w:p>
        </w:tc>
        <w:tc>
          <w:tcPr>
            <w:tcW w:w="3013" w:type="pct"/>
            <w:tcBorders>
              <w:top w:val="single" w:sz="4" w:space="0" w:color="auto"/>
              <w:left w:val="single" w:sz="4" w:space="0" w:color="auto"/>
              <w:bottom w:val="single" w:sz="4" w:space="0" w:color="auto"/>
            </w:tcBorders>
          </w:tcPr>
          <w:p w14:paraId="7C614AD8" w14:textId="27261B67" w:rsidR="00F538BD" w:rsidRDefault="00134CA2" w:rsidP="00E90B85">
            <w:pPr>
              <w:rPr>
                <w:rFonts w:ascii="Arial" w:hAnsi="Arial" w:cs="Arial"/>
                <w:color w:val="000000"/>
                <w:sz w:val="20"/>
                <w:szCs w:val="20"/>
              </w:rPr>
            </w:pPr>
            <w:r>
              <w:rPr>
                <w:rFonts w:ascii="Arial" w:hAnsi="Arial" w:cs="Arial"/>
                <w:color w:val="000000"/>
                <w:sz w:val="20"/>
                <w:szCs w:val="20"/>
              </w:rPr>
              <w:t xml:space="preserve">Dr. </w:t>
            </w:r>
            <w:r w:rsidR="00D07350">
              <w:rPr>
                <w:rFonts w:ascii="Arial" w:hAnsi="Arial" w:cs="Arial"/>
                <w:color w:val="000000"/>
                <w:sz w:val="20"/>
                <w:szCs w:val="20"/>
              </w:rPr>
              <w:t>r</w:t>
            </w:r>
            <w:r>
              <w:rPr>
                <w:rFonts w:ascii="Arial" w:hAnsi="Arial" w:cs="Arial"/>
                <w:color w:val="000000"/>
                <w:sz w:val="20"/>
                <w:szCs w:val="20"/>
              </w:rPr>
              <w:t xml:space="preserve">er. </w:t>
            </w:r>
            <w:r w:rsidR="00D07350">
              <w:rPr>
                <w:rFonts w:ascii="Arial" w:hAnsi="Arial" w:cs="Arial"/>
                <w:color w:val="000000"/>
                <w:sz w:val="20"/>
                <w:szCs w:val="20"/>
              </w:rPr>
              <w:t>n</w:t>
            </w:r>
            <w:r>
              <w:rPr>
                <w:rFonts w:ascii="Arial" w:hAnsi="Arial" w:cs="Arial"/>
                <w:color w:val="000000"/>
                <w:sz w:val="20"/>
                <w:szCs w:val="20"/>
              </w:rPr>
              <w:t xml:space="preserve">at. </w:t>
            </w:r>
          </w:p>
        </w:tc>
      </w:tr>
      <w:tr w:rsidR="00F538BD" w14:paraId="6C9330BF" w14:textId="77777777" w:rsidTr="00E90B85">
        <w:tc>
          <w:tcPr>
            <w:tcW w:w="1987" w:type="pct"/>
            <w:tcBorders>
              <w:top w:val="single" w:sz="4" w:space="0" w:color="auto"/>
              <w:bottom w:val="single" w:sz="4" w:space="0" w:color="auto"/>
              <w:right w:val="single" w:sz="4" w:space="0" w:color="auto"/>
            </w:tcBorders>
          </w:tcPr>
          <w:p w14:paraId="66EE8B6C" w14:textId="77777777" w:rsidR="00F538BD" w:rsidRDefault="00F538BD" w:rsidP="00E90B85">
            <w:pPr>
              <w:rPr>
                <w:rFonts w:ascii="Arial" w:hAnsi="Arial" w:cs="Arial"/>
                <w:sz w:val="20"/>
                <w:szCs w:val="20"/>
              </w:rPr>
            </w:pPr>
            <w:r>
              <w:rPr>
                <w:rFonts w:ascii="Arial" w:hAnsi="Arial" w:cs="Arial"/>
                <w:sz w:val="20"/>
                <w:szCs w:val="20"/>
              </w:rPr>
              <w:t>Beruf</w:t>
            </w:r>
          </w:p>
        </w:tc>
        <w:tc>
          <w:tcPr>
            <w:tcW w:w="3013" w:type="pct"/>
            <w:tcBorders>
              <w:top w:val="single" w:sz="4" w:space="0" w:color="auto"/>
              <w:left w:val="single" w:sz="4" w:space="0" w:color="auto"/>
              <w:bottom w:val="single" w:sz="4" w:space="0" w:color="auto"/>
            </w:tcBorders>
          </w:tcPr>
          <w:p w14:paraId="6867AE36" w14:textId="54B253E9" w:rsidR="00F538BD" w:rsidRDefault="00B04E97" w:rsidP="00E90B85">
            <w:pPr>
              <w:rPr>
                <w:rFonts w:ascii="Arial" w:hAnsi="Arial" w:cs="Arial"/>
                <w:sz w:val="20"/>
                <w:szCs w:val="20"/>
              </w:rPr>
            </w:pPr>
            <w:r>
              <w:rPr>
                <w:rFonts w:ascii="Arial" w:hAnsi="Arial" w:cs="Arial"/>
                <w:sz w:val="20"/>
                <w:szCs w:val="20"/>
              </w:rPr>
              <w:t>Biologe</w:t>
            </w:r>
          </w:p>
        </w:tc>
      </w:tr>
      <w:tr w:rsidR="00F538BD" w:rsidRPr="003C567C" w14:paraId="06464208" w14:textId="77777777" w:rsidTr="00E90B85">
        <w:tc>
          <w:tcPr>
            <w:tcW w:w="1987" w:type="pct"/>
            <w:tcBorders>
              <w:top w:val="single" w:sz="4" w:space="0" w:color="auto"/>
              <w:bottom w:val="single" w:sz="4" w:space="0" w:color="auto"/>
              <w:right w:val="single" w:sz="4" w:space="0" w:color="auto"/>
            </w:tcBorders>
          </w:tcPr>
          <w:p w14:paraId="65C1F523" w14:textId="77777777" w:rsidR="00F538BD" w:rsidRDefault="00F538BD" w:rsidP="00E90B85">
            <w:pPr>
              <w:rPr>
                <w:rFonts w:ascii="Arial" w:hAnsi="Arial" w:cs="Arial"/>
                <w:sz w:val="20"/>
                <w:szCs w:val="20"/>
              </w:rPr>
            </w:pPr>
            <w:r>
              <w:rPr>
                <w:rFonts w:ascii="Arial" w:hAnsi="Arial" w:cs="Arial"/>
                <w:sz w:val="20"/>
                <w:szCs w:val="20"/>
              </w:rPr>
              <w:t>Dienststellung</w:t>
            </w:r>
          </w:p>
        </w:tc>
        <w:tc>
          <w:tcPr>
            <w:tcW w:w="3013" w:type="pct"/>
            <w:tcBorders>
              <w:top w:val="single" w:sz="4" w:space="0" w:color="auto"/>
              <w:left w:val="single" w:sz="4" w:space="0" w:color="auto"/>
              <w:bottom w:val="single" w:sz="4" w:space="0" w:color="auto"/>
            </w:tcBorders>
          </w:tcPr>
          <w:p w14:paraId="5CE6332E" w14:textId="1C19E81E" w:rsidR="00F538BD" w:rsidRPr="003C567C" w:rsidRDefault="00FD036C" w:rsidP="00E90B85">
            <w:pPr>
              <w:rPr>
                <w:rFonts w:ascii="Arial" w:hAnsi="Arial" w:cs="Arial"/>
                <w:sz w:val="20"/>
                <w:szCs w:val="20"/>
                <w:lang w:val="en-US"/>
              </w:rPr>
            </w:pPr>
            <w:r w:rsidRPr="003C567C">
              <w:rPr>
                <w:rFonts w:ascii="Arial" w:hAnsi="Arial" w:cs="Arial"/>
                <w:sz w:val="20"/>
                <w:szCs w:val="20"/>
                <w:lang w:val="en-US"/>
              </w:rPr>
              <w:t xml:space="preserve">Postdoctoral Researcher at the </w:t>
            </w:r>
            <w:r w:rsidR="00134CA2" w:rsidRPr="003C567C">
              <w:rPr>
                <w:rFonts w:ascii="Arial" w:hAnsi="Arial" w:cs="Arial"/>
                <w:sz w:val="20"/>
                <w:szCs w:val="20"/>
                <w:lang w:val="en-US"/>
              </w:rPr>
              <w:t>Division of Cancer Epigenomics</w:t>
            </w:r>
          </w:p>
        </w:tc>
      </w:tr>
      <w:tr w:rsidR="00F538BD" w14:paraId="301705D3" w14:textId="77777777" w:rsidTr="00E90B85">
        <w:tc>
          <w:tcPr>
            <w:tcW w:w="1987" w:type="pct"/>
            <w:tcBorders>
              <w:top w:val="single" w:sz="4" w:space="0" w:color="auto"/>
              <w:bottom w:val="single" w:sz="4" w:space="0" w:color="auto"/>
              <w:right w:val="single" w:sz="4" w:space="0" w:color="auto"/>
            </w:tcBorders>
          </w:tcPr>
          <w:p w14:paraId="505FE9F9" w14:textId="77777777" w:rsidR="00F538BD" w:rsidRDefault="00F538BD" w:rsidP="00E90B85">
            <w:pPr>
              <w:rPr>
                <w:rFonts w:ascii="Arial" w:hAnsi="Arial" w:cs="Arial"/>
                <w:sz w:val="20"/>
                <w:szCs w:val="20"/>
              </w:rPr>
            </w:pPr>
            <w:r>
              <w:rPr>
                <w:rFonts w:ascii="Arial" w:hAnsi="Arial" w:cs="Arial"/>
                <w:sz w:val="20"/>
                <w:szCs w:val="20"/>
              </w:rPr>
              <w:t>Art der Beschäftigung</w:t>
            </w:r>
          </w:p>
        </w:tc>
        <w:tc>
          <w:tcPr>
            <w:tcW w:w="3013" w:type="pct"/>
            <w:tcBorders>
              <w:top w:val="single" w:sz="4" w:space="0" w:color="auto"/>
              <w:left w:val="single" w:sz="4" w:space="0" w:color="auto"/>
              <w:bottom w:val="single" w:sz="4" w:space="0" w:color="auto"/>
            </w:tcBorders>
          </w:tcPr>
          <w:p w14:paraId="0A9FD0B9" w14:textId="53841EF7" w:rsidR="00F538BD" w:rsidRDefault="00134CA2" w:rsidP="00E90B85">
            <w:pPr>
              <w:rPr>
                <w:rFonts w:ascii="Arial" w:hAnsi="Arial" w:cs="Arial"/>
                <w:color w:val="000000"/>
                <w:sz w:val="20"/>
                <w:szCs w:val="20"/>
              </w:rPr>
            </w:pPr>
            <w:r>
              <w:rPr>
                <w:rFonts w:ascii="Arial" w:hAnsi="Arial" w:cs="Arial"/>
                <w:color w:val="000000"/>
                <w:sz w:val="20"/>
                <w:szCs w:val="20"/>
              </w:rPr>
              <w:t>Wissenschaftlicher Angestellter</w:t>
            </w:r>
          </w:p>
        </w:tc>
      </w:tr>
      <w:tr w:rsidR="00F538BD" w14:paraId="46A41BD5" w14:textId="77777777" w:rsidTr="00E90B85">
        <w:tc>
          <w:tcPr>
            <w:tcW w:w="1987" w:type="pct"/>
            <w:tcBorders>
              <w:top w:val="single" w:sz="4" w:space="0" w:color="auto"/>
              <w:bottom w:val="single" w:sz="4" w:space="0" w:color="auto"/>
              <w:right w:val="single" w:sz="4" w:space="0" w:color="auto"/>
            </w:tcBorders>
          </w:tcPr>
          <w:p w14:paraId="7E474777" w14:textId="77777777" w:rsidR="00F538BD" w:rsidRDefault="00F538BD" w:rsidP="00E90B85">
            <w:pPr>
              <w:rPr>
                <w:rFonts w:ascii="Arial" w:hAnsi="Arial" w:cs="Arial"/>
                <w:sz w:val="20"/>
                <w:szCs w:val="20"/>
              </w:rPr>
            </w:pPr>
            <w:commentRangeStart w:id="17"/>
            <w:r>
              <w:rPr>
                <w:rFonts w:ascii="Arial" w:hAnsi="Arial" w:cs="Arial"/>
                <w:sz w:val="20"/>
                <w:szCs w:val="20"/>
              </w:rPr>
              <w:t>Personalnummer</w:t>
            </w:r>
            <w:commentRangeEnd w:id="17"/>
            <w:r w:rsidR="00134CA2">
              <w:rPr>
                <w:rStyle w:val="CommentReference"/>
              </w:rPr>
              <w:commentReference w:id="17"/>
            </w:r>
          </w:p>
        </w:tc>
        <w:tc>
          <w:tcPr>
            <w:tcW w:w="3013" w:type="pct"/>
            <w:tcBorders>
              <w:top w:val="single" w:sz="4" w:space="0" w:color="auto"/>
              <w:left w:val="single" w:sz="4" w:space="0" w:color="auto"/>
              <w:bottom w:val="single" w:sz="4" w:space="0" w:color="auto"/>
            </w:tcBorders>
          </w:tcPr>
          <w:p w14:paraId="0F8D9BF1" w14:textId="77777777" w:rsidR="00F538BD" w:rsidRDefault="00F538BD" w:rsidP="00E90B85">
            <w:pPr>
              <w:rPr>
                <w:rFonts w:ascii="Arial" w:hAnsi="Arial" w:cs="Arial"/>
                <w:color w:val="000000"/>
                <w:sz w:val="20"/>
                <w:szCs w:val="20"/>
              </w:rPr>
            </w:pPr>
          </w:p>
        </w:tc>
      </w:tr>
      <w:tr w:rsidR="00F538BD" w14:paraId="717AC861" w14:textId="77777777" w:rsidTr="00E90B85">
        <w:tc>
          <w:tcPr>
            <w:tcW w:w="1987" w:type="pct"/>
            <w:tcBorders>
              <w:top w:val="single" w:sz="4" w:space="0" w:color="auto"/>
              <w:bottom w:val="single" w:sz="4" w:space="0" w:color="auto"/>
              <w:right w:val="single" w:sz="4" w:space="0" w:color="auto"/>
            </w:tcBorders>
          </w:tcPr>
          <w:p w14:paraId="20CC8576" w14:textId="77777777" w:rsidR="00F538BD" w:rsidRDefault="00F538BD" w:rsidP="00E90B85">
            <w:pPr>
              <w:rPr>
                <w:rFonts w:ascii="Arial" w:hAnsi="Arial" w:cs="Arial"/>
                <w:sz w:val="20"/>
                <w:szCs w:val="20"/>
              </w:rPr>
            </w:pPr>
            <w:r>
              <w:rPr>
                <w:rFonts w:ascii="Arial" w:hAnsi="Arial" w:cs="Arial"/>
                <w:sz w:val="20"/>
                <w:szCs w:val="20"/>
              </w:rPr>
              <w:t>Staatsangehörigkeit</w:t>
            </w:r>
          </w:p>
        </w:tc>
        <w:tc>
          <w:tcPr>
            <w:tcW w:w="3013" w:type="pct"/>
            <w:tcBorders>
              <w:top w:val="single" w:sz="4" w:space="0" w:color="auto"/>
              <w:left w:val="single" w:sz="4" w:space="0" w:color="auto"/>
              <w:bottom w:val="single" w:sz="4" w:space="0" w:color="auto"/>
            </w:tcBorders>
          </w:tcPr>
          <w:p w14:paraId="6128B37E" w14:textId="614AADE2" w:rsidR="00F538BD" w:rsidRDefault="00134CA2" w:rsidP="00E90B85">
            <w:pPr>
              <w:rPr>
                <w:rFonts w:ascii="Arial" w:hAnsi="Arial" w:cs="Arial"/>
                <w:sz w:val="20"/>
                <w:szCs w:val="20"/>
              </w:rPr>
            </w:pPr>
            <w:r>
              <w:rPr>
                <w:rFonts w:ascii="Arial" w:hAnsi="Arial" w:cs="Arial"/>
                <w:sz w:val="20"/>
                <w:szCs w:val="20"/>
              </w:rPr>
              <w:t>Deutsch</w:t>
            </w:r>
          </w:p>
        </w:tc>
      </w:tr>
      <w:tr w:rsidR="00134CA2" w14:paraId="70A18D2D" w14:textId="77777777" w:rsidTr="00E90B85">
        <w:trPr>
          <w:cantSplit/>
          <w:trHeight w:val="230"/>
        </w:trPr>
        <w:tc>
          <w:tcPr>
            <w:tcW w:w="1987" w:type="pct"/>
            <w:vMerge w:val="restart"/>
            <w:tcBorders>
              <w:top w:val="single" w:sz="4" w:space="0" w:color="auto"/>
              <w:bottom w:val="single" w:sz="4" w:space="0" w:color="auto"/>
              <w:right w:val="single" w:sz="4" w:space="0" w:color="auto"/>
            </w:tcBorders>
          </w:tcPr>
          <w:p w14:paraId="0E6628C1" w14:textId="77777777" w:rsidR="00134CA2" w:rsidRDefault="00134CA2" w:rsidP="00134CA2">
            <w:pPr>
              <w:rPr>
                <w:rFonts w:ascii="Arial" w:hAnsi="Arial" w:cs="Arial"/>
                <w:sz w:val="20"/>
                <w:szCs w:val="20"/>
              </w:rPr>
            </w:pPr>
            <w:r>
              <w:rPr>
                <w:rFonts w:ascii="Arial" w:hAnsi="Arial" w:cs="Arial"/>
                <w:sz w:val="20"/>
                <w:szCs w:val="20"/>
              </w:rPr>
              <w:t>Dienstanschrift</w:t>
            </w:r>
          </w:p>
          <w:p w14:paraId="00361CCE" w14:textId="77777777" w:rsidR="00134CA2" w:rsidRDefault="00134CA2" w:rsidP="00134CA2">
            <w:pPr>
              <w:rPr>
                <w:rFonts w:ascii="Arial" w:hAnsi="Arial" w:cs="Arial"/>
                <w:sz w:val="20"/>
                <w:szCs w:val="20"/>
              </w:rPr>
            </w:pPr>
            <w:r>
              <w:rPr>
                <w:rFonts w:ascii="Arial" w:hAnsi="Arial" w:cs="Arial"/>
                <w:sz w:val="20"/>
                <w:szCs w:val="20"/>
              </w:rPr>
              <w:t>(Institut/Klinik)</w:t>
            </w:r>
          </w:p>
        </w:tc>
        <w:tc>
          <w:tcPr>
            <w:tcW w:w="3013" w:type="pct"/>
            <w:vMerge w:val="restart"/>
            <w:tcBorders>
              <w:top w:val="single" w:sz="4" w:space="0" w:color="auto"/>
              <w:left w:val="single" w:sz="4" w:space="0" w:color="auto"/>
              <w:bottom w:val="single" w:sz="4" w:space="0" w:color="auto"/>
            </w:tcBorders>
          </w:tcPr>
          <w:p w14:paraId="36FBB027" w14:textId="72907E10" w:rsidR="00134CA2" w:rsidRDefault="00134CA2" w:rsidP="00134CA2">
            <w:pPr>
              <w:rPr>
                <w:rFonts w:ascii="Arial" w:hAnsi="Arial" w:cs="Arial"/>
                <w:sz w:val="20"/>
                <w:szCs w:val="20"/>
              </w:rPr>
            </w:pPr>
            <w:r>
              <w:rPr>
                <w:rFonts w:ascii="Arial" w:hAnsi="Arial" w:cs="Arial"/>
                <w:sz w:val="20"/>
                <w:szCs w:val="20"/>
              </w:rPr>
              <w:t>Deutsches Krebsforschungszentrum, I</w:t>
            </w:r>
            <w:r w:rsidRPr="00134CA2">
              <w:rPr>
                <w:rFonts w:ascii="Arial" w:hAnsi="Arial" w:cs="Arial"/>
                <w:sz w:val="20"/>
                <w:szCs w:val="20"/>
              </w:rPr>
              <w:t>m Neuenheimer Feld 280, 69120 Heidelberg</w:t>
            </w:r>
          </w:p>
        </w:tc>
      </w:tr>
      <w:tr w:rsidR="00134CA2" w14:paraId="0F7D4848" w14:textId="77777777" w:rsidTr="00E90B85">
        <w:trPr>
          <w:cantSplit/>
          <w:trHeight w:val="230"/>
        </w:trPr>
        <w:tc>
          <w:tcPr>
            <w:tcW w:w="1987" w:type="pct"/>
            <w:vMerge/>
            <w:tcBorders>
              <w:top w:val="single" w:sz="4" w:space="0" w:color="auto"/>
              <w:bottom w:val="single" w:sz="4" w:space="0" w:color="auto"/>
              <w:right w:val="single" w:sz="4" w:space="0" w:color="auto"/>
            </w:tcBorders>
          </w:tcPr>
          <w:p w14:paraId="00B1EABE" w14:textId="77777777" w:rsidR="00134CA2" w:rsidRDefault="00134CA2" w:rsidP="00134CA2">
            <w:pPr>
              <w:rPr>
                <w:rFonts w:ascii="Arial" w:hAnsi="Arial" w:cs="Arial"/>
                <w:sz w:val="20"/>
                <w:szCs w:val="20"/>
              </w:rPr>
            </w:pPr>
          </w:p>
        </w:tc>
        <w:tc>
          <w:tcPr>
            <w:tcW w:w="3013" w:type="pct"/>
            <w:vMerge/>
            <w:tcBorders>
              <w:top w:val="single" w:sz="4" w:space="0" w:color="auto"/>
              <w:left w:val="single" w:sz="4" w:space="0" w:color="auto"/>
              <w:bottom w:val="single" w:sz="4" w:space="0" w:color="auto"/>
            </w:tcBorders>
          </w:tcPr>
          <w:p w14:paraId="44872402" w14:textId="77777777" w:rsidR="00134CA2" w:rsidRDefault="00134CA2" w:rsidP="00134CA2">
            <w:pPr>
              <w:rPr>
                <w:rFonts w:ascii="Arial" w:hAnsi="Arial" w:cs="Arial"/>
                <w:sz w:val="20"/>
                <w:szCs w:val="20"/>
              </w:rPr>
            </w:pPr>
          </w:p>
        </w:tc>
      </w:tr>
      <w:tr w:rsidR="00134CA2" w14:paraId="4E8646CF" w14:textId="77777777" w:rsidTr="00E90B85">
        <w:tc>
          <w:tcPr>
            <w:tcW w:w="1987" w:type="pct"/>
            <w:tcBorders>
              <w:top w:val="single" w:sz="4" w:space="0" w:color="auto"/>
              <w:bottom w:val="single" w:sz="4" w:space="0" w:color="auto"/>
              <w:right w:val="single" w:sz="4" w:space="0" w:color="auto"/>
            </w:tcBorders>
          </w:tcPr>
          <w:p w14:paraId="544AB225" w14:textId="77777777" w:rsidR="00134CA2" w:rsidRDefault="00134CA2" w:rsidP="00134CA2">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50A113ED" w14:textId="647A29F8" w:rsidR="00134CA2" w:rsidRDefault="000B2C63" w:rsidP="00134CA2">
            <w:pPr>
              <w:rPr>
                <w:rFonts w:ascii="Arial" w:hAnsi="Arial" w:cs="Arial"/>
                <w:sz w:val="20"/>
                <w:szCs w:val="20"/>
              </w:rPr>
            </w:pPr>
            <w:r>
              <w:rPr>
                <w:rFonts w:ascii="Arial" w:hAnsi="Arial" w:cs="Arial"/>
                <w:sz w:val="20"/>
                <w:szCs w:val="20"/>
              </w:rPr>
              <w:t>06221 423322</w:t>
            </w:r>
          </w:p>
        </w:tc>
      </w:tr>
      <w:tr w:rsidR="00134CA2" w14:paraId="28EBE95C" w14:textId="77777777" w:rsidTr="00E90B85">
        <w:tc>
          <w:tcPr>
            <w:tcW w:w="1987" w:type="pct"/>
            <w:tcBorders>
              <w:top w:val="single" w:sz="4" w:space="0" w:color="auto"/>
              <w:bottom w:val="single" w:sz="4" w:space="0" w:color="auto"/>
              <w:right w:val="single" w:sz="4" w:space="0" w:color="auto"/>
            </w:tcBorders>
          </w:tcPr>
          <w:p w14:paraId="105759A1" w14:textId="77777777" w:rsidR="00134CA2" w:rsidRDefault="00134CA2" w:rsidP="00134CA2">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02163495" w14:textId="72166559" w:rsidR="00134CA2" w:rsidRDefault="00134CA2" w:rsidP="00134CA2">
            <w:pPr>
              <w:rPr>
                <w:rFonts w:ascii="Arial" w:hAnsi="Arial" w:cs="Arial"/>
                <w:sz w:val="20"/>
                <w:szCs w:val="20"/>
              </w:rPr>
            </w:pPr>
            <w:r w:rsidRPr="00F538BD">
              <w:rPr>
                <w:rFonts w:ascii="Arial" w:hAnsi="Arial" w:cs="Arial"/>
                <w:sz w:val="20"/>
                <w:szCs w:val="20"/>
              </w:rPr>
              <w:t>j.hey@dkfz-heidelberg.de</w:t>
            </w:r>
          </w:p>
        </w:tc>
      </w:tr>
      <w:tr w:rsidR="00134CA2" w14:paraId="081BFFD8" w14:textId="77777777" w:rsidTr="00E90B85">
        <w:tc>
          <w:tcPr>
            <w:tcW w:w="1987" w:type="pct"/>
            <w:tcBorders>
              <w:top w:val="single" w:sz="4" w:space="0" w:color="auto"/>
              <w:bottom w:val="single" w:sz="4" w:space="0" w:color="auto"/>
            </w:tcBorders>
          </w:tcPr>
          <w:p w14:paraId="7D642EDC" w14:textId="77777777" w:rsidR="00134CA2" w:rsidRDefault="00134CA2" w:rsidP="00134CA2">
            <w:pPr>
              <w:rPr>
                <w:rFonts w:ascii="Arial" w:hAnsi="Arial" w:cs="Arial"/>
                <w:sz w:val="20"/>
                <w:szCs w:val="20"/>
              </w:rPr>
            </w:pPr>
          </w:p>
        </w:tc>
        <w:tc>
          <w:tcPr>
            <w:tcW w:w="3013" w:type="pct"/>
            <w:tcBorders>
              <w:top w:val="single" w:sz="4" w:space="0" w:color="auto"/>
              <w:bottom w:val="single" w:sz="4" w:space="0" w:color="auto"/>
            </w:tcBorders>
          </w:tcPr>
          <w:p w14:paraId="0766A6DC" w14:textId="77777777" w:rsidR="00134CA2" w:rsidRDefault="00134CA2" w:rsidP="00134CA2">
            <w:pPr>
              <w:rPr>
                <w:rFonts w:ascii="Arial" w:hAnsi="Arial" w:cs="Arial"/>
                <w:sz w:val="20"/>
                <w:szCs w:val="20"/>
              </w:rPr>
            </w:pPr>
          </w:p>
        </w:tc>
      </w:tr>
      <w:tr w:rsidR="00134CA2" w14:paraId="2A4B4EB5" w14:textId="77777777" w:rsidTr="00E90B85">
        <w:tc>
          <w:tcPr>
            <w:tcW w:w="1987" w:type="pct"/>
            <w:tcBorders>
              <w:top w:val="single" w:sz="4" w:space="0" w:color="auto"/>
              <w:bottom w:val="single" w:sz="4" w:space="0" w:color="auto"/>
              <w:right w:val="single" w:sz="4" w:space="0" w:color="auto"/>
            </w:tcBorders>
          </w:tcPr>
          <w:p w14:paraId="3532C49B" w14:textId="77777777" w:rsidR="00134CA2" w:rsidRDefault="00134CA2" w:rsidP="00134CA2">
            <w:pPr>
              <w:rPr>
                <w:rFonts w:ascii="Arial" w:hAnsi="Arial" w:cs="Arial"/>
                <w:sz w:val="20"/>
                <w:szCs w:val="20"/>
              </w:rPr>
            </w:pPr>
            <w:r>
              <w:rPr>
                <w:rFonts w:ascii="Arial" w:hAnsi="Arial" w:cs="Arial"/>
                <w:sz w:val="20"/>
                <w:szCs w:val="20"/>
              </w:rPr>
              <w:t>Privatanschrift</w:t>
            </w:r>
          </w:p>
          <w:p w14:paraId="77AD3E8E" w14:textId="77777777" w:rsidR="00134CA2" w:rsidRDefault="00134CA2" w:rsidP="00134CA2">
            <w:pPr>
              <w:rPr>
                <w:rFonts w:ascii="Arial" w:hAnsi="Arial" w:cs="Arial"/>
                <w:sz w:val="20"/>
                <w:szCs w:val="20"/>
              </w:rPr>
            </w:pPr>
          </w:p>
        </w:tc>
        <w:tc>
          <w:tcPr>
            <w:tcW w:w="3013" w:type="pct"/>
            <w:tcBorders>
              <w:top w:val="single" w:sz="4" w:space="0" w:color="auto"/>
              <w:left w:val="single" w:sz="4" w:space="0" w:color="auto"/>
              <w:bottom w:val="single" w:sz="4" w:space="0" w:color="auto"/>
            </w:tcBorders>
          </w:tcPr>
          <w:p w14:paraId="4C45BC08" w14:textId="22C33198" w:rsidR="00134CA2" w:rsidRDefault="000B2C63" w:rsidP="00134CA2">
            <w:pPr>
              <w:rPr>
                <w:rFonts w:ascii="Arial" w:hAnsi="Arial" w:cs="Arial"/>
                <w:sz w:val="20"/>
                <w:szCs w:val="20"/>
              </w:rPr>
            </w:pPr>
            <w:r>
              <w:rPr>
                <w:rFonts w:ascii="Arial" w:hAnsi="Arial" w:cs="Arial"/>
                <w:sz w:val="20"/>
                <w:szCs w:val="20"/>
              </w:rPr>
              <w:t>Joschka Hey, Grenzhöfer Weg 28/3, 69123 Heidelberg</w:t>
            </w:r>
          </w:p>
        </w:tc>
      </w:tr>
      <w:tr w:rsidR="00134CA2" w14:paraId="66763428" w14:textId="77777777" w:rsidTr="00E90B85">
        <w:tc>
          <w:tcPr>
            <w:tcW w:w="1987" w:type="pct"/>
            <w:tcBorders>
              <w:top w:val="single" w:sz="4" w:space="0" w:color="auto"/>
              <w:bottom w:val="single" w:sz="4" w:space="0" w:color="auto"/>
              <w:right w:val="single" w:sz="4" w:space="0" w:color="auto"/>
            </w:tcBorders>
          </w:tcPr>
          <w:p w14:paraId="26173A64" w14:textId="77777777" w:rsidR="00134CA2" w:rsidRDefault="00134CA2" w:rsidP="00134CA2">
            <w:pPr>
              <w:rPr>
                <w:rFonts w:ascii="Arial" w:hAnsi="Arial" w:cs="Arial"/>
                <w:sz w:val="20"/>
                <w:szCs w:val="20"/>
              </w:rPr>
            </w:pPr>
            <w:r>
              <w:rPr>
                <w:rFonts w:ascii="Arial" w:hAnsi="Arial" w:cs="Arial"/>
                <w:sz w:val="20"/>
                <w:szCs w:val="20"/>
              </w:rPr>
              <w:t>Telefon</w:t>
            </w:r>
          </w:p>
        </w:tc>
        <w:tc>
          <w:tcPr>
            <w:tcW w:w="3013" w:type="pct"/>
            <w:tcBorders>
              <w:top w:val="single" w:sz="4" w:space="0" w:color="auto"/>
              <w:left w:val="single" w:sz="4" w:space="0" w:color="auto"/>
              <w:bottom w:val="single" w:sz="4" w:space="0" w:color="auto"/>
            </w:tcBorders>
          </w:tcPr>
          <w:p w14:paraId="6427D07D" w14:textId="76308664" w:rsidR="00134CA2" w:rsidRDefault="000B2C63" w:rsidP="00134CA2">
            <w:pPr>
              <w:rPr>
                <w:rFonts w:ascii="Arial" w:hAnsi="Arial" w:cs="Arial"/>
                <w:sz w:val="20"/>
                <w:szCs w:val="20"/>
              </w:rPr>
            </w:pPr>
            <w:r>
              <w:rPr>
                <w:rFonts w:ascii="Arial" w:hAnsi="Arial" w:cs="Arial"/>
                <w:sz w:val="20"/>
                <w:szCs w:val="20"/>
              </w:rPr>
              <w:t>+49 15222935242</w:t>
            </w:r>
          </w:p>
        </w:tc>
      </w:tr>
      <w:tr w:rsidR="00134CA2" w14:paraId="67A84E33" w14:textId="77777777" w:rsidTr="00E90B85">
        <w:tc>
          <w:tcPr>
            <w:tcW w:w="1987" w:type="pct"/>
            <w:tcBorders>
              <w:top w:val="single" w:sz="4" w:space="0" w:color="auto"/>
              <w:bottom w:val="single" w:sz="4" w:space="0" w:color="auto"/>
              <w:right w:val="single" w:sz="4" w:space="0" w:color="auto"/>
            </w:tcBorders>
          </w:tcPr>
          <w:p w14:paraId="5FBBE02F" w14:textId="77777777" w:rsidR="00134CA2" w:rsidRDefault="00134CA2" w:rsidP="00134CA2">
            <w:pPr>
              <w:rPr>
                <w:rFonts w:ascii="Arial" w:hAnsi="Arial" w:cs="Arial"/>
                <w:sz w:val="20"/>
                <w:szCs w:val="20"/>
              </w:rPr>
            </w:pPr>
            <w:r>
              <w:rPr>
                <w:rFonts w:ascii="Arial" w:hAnsi="Arial" w:cs="Arial"/>
                <w:sz w:val="20"/>
                <w:szCs w:val="20"/>
              </w:rPr>
              <w:t>Email</w:t>
            </w:r>
          </w:p>
        </w:tc>
        <w:tc>
          <w:tcPr>
            <w:tcW w:w="3013" w:type="pct"/>
            <w:tcBorders>
              <w:top w:val="single" w:sz="4" w:space="0" w:color="auto"/>
              <w:left w:val="single" w:sz="4" w:space="0" w:color="auto"/>
              <w:bottom w:val="single" w:sz="4" w:space="0" w:color="auto"/>
            </w:tcBorders>
          </w:tcPr>
          <w:p w14:paraId="45945C5E" w14:textId="02ACF8E8" w:rsidR="00134CA2" w:rsidRDefault="000B2C63" w:rsidP="00134CA2">
            <w:pPr>
              <w:rPr>
                <w:rFonts w:ascii="Arial" w:hAnsi="Arial" w:cs="Arial"/>
                <w:sz w:val="20"/>
                <w:szCs w:val="20"/>
              </w:rPr>
            </w:pPr>
            <w:hyperlink r:id="rId12" w:history="1">
              <w:r w:rsidRPr="00417A7E">
                <w:rPr>
                  <w:rStyle w:val="Hyperlink"/>
                  <w:rFonts w:ascii="Arial" w:hAnsi="Arial" w:cs="Arial"/>
                  <w:sz w:val="20"/>
                  <w:szCs w:val="20"/>
                </w:rPr>
                <w:t>joschkahey@gmail.com</w:t>
              </w:r>
            </w:hyperlink>
          </w:p>
        </w:tc>
      </w:tr>
      <w:tr w:rsidR="00134CA2" w14:paraId="33020A3C" w14:textId="77777777" w:rsidTr="00E90B85">
        <w:tc>
          <w:tcPr>
            <w:tcW w:w="1987" w:type="pct"/>
            <w:tcBorders>
              <w:top w:val="single" w:sz="4" w:space="0" w:color="auto"/>
              <w:bottom w:val="single" w:sz="4" w:space="0" w:color="auto"/>
              <w:right w:val="single" w:sz="4" w:space="0" w:color="auto"/>
            </w:tcBorders>
          </w:tcPr>
          <w:p w14:paraId="3ECCE261" w14:textId="77777777" w:rsidR="00134CA2" w:rsidRDefault="00134CA2" w:rsidP="00134CA2">
            <w:pPr>
              <w:rPr>
                <w:rFonts w:ascii="Arial" w:hAnsi="Arial" w:cs="Arial"/>
                <w:sz w:val="20"/>
                <w:szCs w:val="20"/>
              </w:rPr>
            </w:pPr>
            <w:r>
              <w:rPr>
                <w:rFonts w:ascii="Arial" w:hAnsi="Arial" w:cs="Arial"/>
                <w:sz w:val="20"/>
                <w:szCs w:val="20"/>
              </w:rPr>
              <w:t>Haben sich Ihre Angaben seit der Fertigstellung der Erfindung geändert?</w:t>
            </w:r>
          </w:p>
        </w:tc>
        <w:tc>
          <w:tcPr>
            <w:tcW w:w="3013" w:type="pct"/>
            <w:tcBorders>
              <w:top w:val="single" w:sz="4" w:space="0" w:color="auto"/>
              <w:left w:val="single" w:sz="4" w:space="0" w:color="auto"/>
              <w:bottom w:val="single" w:sz="4" w:space="0" w:color="auto"/>
            </w:tcBorders>
          </w:tcPr>
          <w:p w14:paraId="551573A3" w14:textId="77777777" w:rsidR="00134CA2" w:rsidRDefault="00134CA2" w:rsidP="00134CA2">
            <w:pPr>
              <w:rPr>
                <w:rFonts w:ascii="Arial" w:hAnsi="Arial" w:cs="Arial"/>
                <w:sz w:val="20"/>
                <w:szCs w:val="20"/>
              </w:rPr>
            </w:pPr>
            <w:r>
              <w:rPr>
                <w:rFonts w:ascii="Arial" w:hAnsi="Arial" w:cs="Arial"/>
                <w:sz w:val="20"/>
                <w:szCs w:val="20"/>
              </w:rPr>
              <w:t>Nein</w:t>
            </w:r>
          </w:p>
        </w:tc>
      </w:tr>
    </w:tbl>
    <w:p w14:paraId="704F675A" w14:textId="77777777" w:rsidR="00F538BD" w:rsidRDefault="00F538BD" w:rsidP="00F538BD">
      <w:pPr>
        <w:rPr>
          <w:rFonts w:ascii="Arial" w:hAnsi="Arial" w:cs="Arial"/>
          <w:sz w:val="20"/>
          <w:szCs w:val="20"/>
        </w:rPr>
      </w:pPr>
    </w:p>
    <w:p w14:paraId="313CD372" w14:textId="6E6063EC" w:rsidR="00F538BD" w:rsidRDefault="00F538BD" w:rsidP="00F538BD">
      <w:pPr>
        <w:numPr>
          <w:ilvl w:val="0"/>
          <w:numId w:val="10"/>
        </w:numPr>
        <w:rPr>
          <w:rFonts w:ascii="Arial" w:hAnsi="Arial" w:cs="Arial"/>
          <w:sz w:val="20"/>
          <w:szCs w:val="20"/>
        </w:rPr>
      </w:pPr>
      <w:r>
        <w:rPr>
          <w:rFonts w:ascii="Arial" w:hAnsi="Arial" w:cs="Arial"/>
          <w:sz w:val="20"/>
          <w:szCs w:val="20"/>
        </w:rPr>
        <w:t xml:space="preserve">Ich habe </w:t>
      </w:r>
      <w:r w:rsidR="00981A70">
        <w:rPr>
          <w:rFonts w:ascii="Arial" w:hAnsi="Arial" w:cs="Arial"/>
          <w:sz w:val="20"/>
          <w:szCs w:val="20"/>
        </w:rPr>
        <w:t>16</w:t>
      </w:r>
      <w:r>
        <w:rPr>
          <w:rFonts w:ascii="Arial" w:hAnsi="Arial" w:cs="Arial"/>
          <w:sz w:val="20"/>
          <w:szCs w:val="20"/>
        </w:rPr>
        <w:t xml:space="preserve"> % an der Erfindung.</w:t>
      </w:r>
    </w:p>
    <w:p w14:paraId="05887789" w14:textId="77777777" w:rsidR="00F538BD" w:rsidRDefault="00F538BD" w:rsidP="00F538BD">
      <w:pPr>
        <w:rPr>
          <w:rFonts w:ascii="Arial" w:hAnsi="Arial" w:cs="Arial"/>
          <w:sz w:val="20"/>
          <w:szCs w:val="20"/>
        </w:rPr>
      </w:pPr>
    </w:p>
    <w:p w14:paraId="5F5E824F" w14:textId="77777777" w:rsidR="00F538BD" w:rsidRDefault="00F538BD" w:rsidP="00F538BD">
      <w:pPr>
        <w:numPr>
          <w:ilvl w:val="0"/>
          <w:numId w:val="10"/>
        </w:numPr>
        <w:rPr>
          <w:rFonts w:ascii="Arial" w:hAnsi="Arial" w:cs="Arial"/>
          <w:sz w:val="20"/>
          <w:szCs w:val="20"/>
        </w:rPr>
      </w:pPr>
      <w:r>
        <w:rPr>
          <w:rFonts w:ascii="Arial" w:hAnsi="Arial" w:cs="Arial"/>
          <w:sz w:val="20"/>
          <w:szCs w:val="20"/>
        </w:rPr>
        <w:t>Erfindung entstand im Rahmen meines Dienst-/Beschäftigungsverhältnisses zur Hochschule.</w:t>
      </w:r>
      <w:r>
        <w:rPr>
          <w:rFonts w:ascii="Arial" w:hAnsi="Arial" w:cs="Arial"/>
          <w:sz w:val="20"/>
          <w:szCs w:val="20"/>
        </w:rPr>
        <w:br/>
      </w:r>
      <w:r>
        <w:rPr>
          <w:rFonts w:ascii="Arial" w:hAnsi="Arial" w:cs="Arial"/>
          <w:sz w:val="16"/>
          <w:szCs w:val="16"/>
        </w:rPr>
        <w:fldChar w:fldCharType="begin">
          <w:ffData>
            <w:name w:val="Kontrollkästchen1"/>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47B9EBBD" w14:textId="77777777" w:rsidR="00F538BD" w:rsidRDefault="00F538BD" w:rsidP="00F538BD">
      <w:pPr>
        <w:rPr>
          <w:rFonts w:ascii="Arial" w:hAnsi="Arial" w:cs="Arial"/>
          <w:sz w:val="20"/>
          <w:szCs w:val="20"/>
        </w:rPr>
      </w:pPr>
    </w:p>
    <w:p w14:paraId="42957FBC" w14:textId="77777777" w:rsidR="00F538BD" w:rsidRDefault="00F538BD" w:rsidP="00F538BD">
      <w:pPr>
        <w:numPr>
          <w:ilvl w:val="0"/>
          <w:numId w:val="10"/>
        </w:numPr>
        <w:rPr>
          <w:rFonts w:ascii="Arial" w:hAnsi="Arial" w:cs="Arial"/>
          <w:sz w:val="20"/>
          <w:szCs w:val="20"/>
        </w:rPr>
      </w:pPr>
      <w:r>
        <w:rPr>
          <w:rFonts w:ascii="Arial" w:hAnsi="Arial" w:cs="Arial"/>
          <w:sz w:val="20"/>
          <w:szCs w:val="20"/>
        </w:rPr>
        <w:t>Die Erfindung liegt auf meinem Arbeitsgebiet.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7C523379" w14:textId="77777777" w:rsidR="00F538BD" w:rsidRDefault="00F538BD" w:rsidP="00F538BD">
      <w:pPr>
        <w:rPr>
          <w:rFonts w:ascii="Arial" w:hAnsi="Arial" w:cs="Arial"/>
          <w:sz w:val="20"/>
          <w:szCs w:val="20"/>
        </w:rPr>
      </w:pPr>
    </w:p>
    <w:p w14:paraId="788DA389" w14:textId="77777777" w:rsidR="00F538BD" w:rsidRDefault="00F538BD" w:rsidP="00F538BD">
      <w:pPr>
        <w:numPr>
          <w:ilvl w:val="0"/>
          <w:numId w:val="10"/>
        </w:numPr>
        <w:rPr>
          <w:rFonts w:ascii="Arial" w:hAnsi="Arial" w:cs="Arial"/>
          <w:sz w:val="20"/>
          <w:szCs w:val="20"/>
        </w:rPr>
      </w:pPr>
      <w:r>
        <w:rPr>
          <w:rFonts w:ascii="Arial" w:hAnsi="Arial" w:cs="Arial"/>
          <w:sz w:val="20"/>
          <w:szCs w:val="20"/>
        </w:rPr>
        <w:t>Die Erfindung beruht maßgeblich auf Wissen und Erfahrungen in der Hochschuleinrichtung.</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6CC7C543" w14:textId="77777777" w:rsidR="00F538BD" w:rsidRDefault="00F538BD" w:rsidP="00F538BD">
      <w:pPr>
        <w:rPr>
          <w:rFonts w:ascii="Arial" w:hAnsi="Arial" w:cs="Arial"/>
          <w:sz w:val="20"/>
          <w:szCs w:val="20"/>
        </w:rPr>
      </w:pPr>
    </w:p>
    <w:p w14:paraId="46E79D57" w14:textId="77777777" w:rsidR="00F538BD" w:rsidRDefault="00F538BD" w:rsidP="00F538BD">
      <w:pPr>
        <w:numPr>
          <w:ilvl w:val="0"/>
          <w:numId w:val="10"/>
        </w:numPr>
        <w:rPr>
          <w:rFonts w:ascii="Arial" w:hAnsi="Arial" w:cs="Arial"/>
          <w:sz w:val="20"/>
          <w:szCs w:val="20"/>
        </w:rPr>
      </w:pPr>
      <w:r>
        <w:rPr>
          <w:rFonts w:ascii="Arial" w:hAnsi="Arial" w:cs="Arial"/>
          <w:sz w:val="20"/>
          <w:szCs w:val="20"/>
        </w:rPr>
        <w:t>Die Aufgabe, die zur Erfindung führte, wurde mir gestellt.</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3E8BF224" w14:textId="77777777" w:rsidR="00F538BD" w:rsidRDefault="00F538BD" w:rsidP="00F538BD">
      <w:pPr>
        <w:rPr>
          <w:rFonts w:ascii="Arial" w:hAnsi="Arial" w:cs="Arial"/>
          <w:sz w:val="20"/>
          <w:szCs w:val="20"/>
        </w:rPr>
      </w:pPr>
    </w:p>
    <w:p w14:paraId="19D51943" w14:textId="77777777" w:rsidR="00F538BD" w:rsidRDefault="00F538BD" w:rsidP="00F538BD">
      <w:pPr>
        <w:numPr>
          <w:ilvl w:val="0"/>
          <w:numId w:val="10"/>
        </w:numPr>
        <w:rPr>
          <w:rFonts w:ascii="Arial" w:hAnsi="Arial" w:cs="Arial"/>
          <w:sz w:val="20"/>
          <w:szCs w:val="20"/>
        </w:rPr>
      </w:pPr>
      <w:r>
        <w:rPr>
          <w:rFonts w:ascii="Arial" w:hAnsi="Arial" w:cs="Arial"/>
          <w:sz w:val="20"/>
          <w:szCs w:val="20"/>
        </w:rPr>
        <w:t>Die Erfindung entstand im Rahmen meiner Doktorarbeit.</w:t>
      </w:r>
      <w:r>
        <w:rPr>
          <w:rFonts w:ascii="Arial" w:hAnsi="Arial" w:cs="Arial"/>
          <w:sz w:val="20"/>
          <w:szCs w:val="20"/>
        </w:rPr>
        <w:br/>
      </w: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1F36CC13" w14:textId="77777777" w:rsidR="00F538BD" w:rsidRDefault="00F538BD" w:rsidP="00F538BD">
      <w:pPr>
        <w:rPr>
          <w:rFonts w:ascii="Arial" w:hAnsi="Arial" w:cs="Arial"/>
          <w:sz w:val="20"/>
          <w:szCs w:val="20"/>
        </w:rPr>
      </w:pPr>
    </w:p>
    <w:p w14:paraId="143FB93D" w14:textId="77777777" w:rsidR="00F538BD" w:rsidRDefault="00F538BD" w:rsidP="00F538BD">
      <w:pPr>
        <w:numPr>
          <w:ilvl w:val="0"/>
          <w:numId w:val="10"/>
        </w:numPr>
        <w:rPr>
          <w:rFonts w:ascii="Arial" w:hAnsi="Arial" w:cs="Arial"/>
          <w:sz w:val="20"/>
          <w:szCs w:val="20"/>
        </w:rPr>
      </w:pPr>
      <w:r>
        <w:rPr>
          <w:rFonts w:ascii="Arial" w:hAnsi="Arial" w:cs="Arial"/>
          <w:sz w:val="20"/>
          <w:szCs w:val="20"/>
        </w:rPr>
        <w:t>Ich stehe zurzeit in einem Dienst-/Beschäftigungsverhältnis zur Hochschule.</w:t>
      </w:r>
      <w:r>
        <w:rPr>
          <w:rFonts w:ascii="Arial" w:hAnsi="Arial" w:cs="Arial"/>
          <w:sz w:val="20"/>
          <w:szCs w:val="20"/>
        </w:rPr>
        <w:br/>
      </w:r>
      <w:r>
        <w:rPr>
          <w:rFonts w:ascii="Arial" w:hAnsi="Arial" w:cs="Arial"/>
          <w:sz w:val="16"/>
          <w:szCs w:val="16"/>
        </w:rPr>
        <w:fldChar w:fldCharType="begin">
          <w:ffData>
            <w:name w:val=""/>
            <w:enabled/>
            <w:calcOnExit w:val="0"/>
            <w:checkBox>
              <w:sizeAuto/>
              <w:default w:val="1"/>
            </w:checkBox>
          </w:ffData>
        </w:fldChar>
      </w:r>
      <w:r w:rsidRPr="003C567C">
        <w:rPr>
          <w:rFonts w:ascii="Arial" w:hAnsi="Arial" w:cs="Arial"/>
          <w:sz w:val="16"/>
          <w:szCs w:val="16"/>
          <w:rPrChange w:id="18" w:author="Joschka Hey" w:date="2022-06-01T09:52:00Z">
            <w:rPr>
              <w:rFonts w:ascii="Arial" w:hAnsi="Arial" w:cs="Arial"/>
              <w:sz w:val="16"/>
              <w:szCs w:val="16"/>
            </w:rPr>
          </w:rPrChange>
        </w:rPr>
        <w:instrText xml:space="preserve"> FORMCHECKBOX </w:instrText>
      </w:r>
      <w:r w:rsidR="00C33EFC" w:rsidRPr="003C567C">
        <w:rPr>
          <w:rFonts w:ascii="Arial" w:hAnsi="Arial" w:cs="Arial"/>
          <w:sz w:val="16"/>
          <w:szCs w:val="16"/>
          <w:rPrChange w:id="19" w:author="Joschka Hey" w:date="2022-06-01T09:52:00Z">
            <w:rPr>
              <w:rFonts w:ascii="Arial" w:hAnsi="Arial" w:cs="Arial"/>
              <w:sz w:val="16"/>
              <w:szCs w:val="16"/>
            </w:rPr>
          </w:rPrChange>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Ja    </w:t>
      </w:r>
      <w:r>
        <w:rPr>
          <w:rFonts w:ascii="Arial" w:hAnsi="Arial" w:cs="Arial"/>
          <w:sz w:val="16"/>
          <w:szCs w:val="16"/>
        </w:rPr>
        <w:t xml:space="preserve"> </w:t>
      </w:r>
      <w:r>
        <w:rPr>
          <w:rFonts w:ascii="Arial" w:hAnsi="Arial" w:cs="Arial"/>
          <w:sz w:val="16"/>
          <w:szCs w:val="16"/>
        </w:rPr>
        <w:fldChar w:fldCharType="begin">
          <w:ffData>
            <w:name w:val="Kontrollkästchen2"/>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Nein</w:t>
      </w:r>
    </w:p>
    <w:p w14:paraId="6BB225CF" w14:textId="77777777" w:rsidR="00F538BD" w:rsidRDefault="00F538BD" w:rsidP="00F538BD">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F538BD" w14:paraId="30FCCB1E" w14:textId="77777777" w:rsidTr="00E90B85">
        <w:tc>
          <w:tcPr>
            <w:tcW w:w="5000" w:type="pct"/>
            <w:tcBorders>
              <w:top w:val="single" w:sz="4" w:space="0" w:color="auto"/>
              <w:left w:val="single" w:sz="4" w:space="0" w:color="auto"/>
              <w:bottom w:val="single" w:sz="4" w:space="0" w:color="auto"/>
              <w:right w:val="single" w:sz="4" w:space="0" w:color="auto"/>
            </w:tcBorders>
            <w:shd w:val="clear" w:color="auto" w:fill="E0E0E0"/>
          </w:tcPr>
          <w:p w14:paraId="2C616F6F" w14:textId="77777777" w:rsidR="00F538BD" w:rsidRDefault="00F538BD" w:rsidP="00E90B85">
            <w:pPr>
              <w:rPr>
                <w:rFonts w:ascii="Arial" w:hAnsi="Arial" w:cs="Arial"/>
                <w:b/>
                <w:sz w:val="20"/>
                <w:szCs w:val="20"/>
              </w:rPr>
            </w:pPr>
            <w:r>
              <w:rPr>
                <w:rFonts w:ascii="Arial" w:hAnsi="Arial" w:cs="Arial"/>
                <w:b/>
                <w:sz w:val="20"/>
                <w:szCs w:val="20"/>
              </w:rPr>
              <w:t xml:space="preserve">Drittmittelgeber </w:t>
            </w:r>
          </w:p>
        </w:tc>
      </w:tr>
    </w:tbl>
    <w:p w14:paraId="6D0916E9" w14:textId="77777777" w:rsidR="00F538BD" w:rsidRDefault="00F538BD" w:rsidP="00F538BD">
      <w:pPr>
        <w:rPr>
          <w:rFonts w:ascii="Arial" w:hAnsi="Arial" w:cs="Arial"/>
          <w:sz w:val="20"/>
          <w:szCs w:val="20"/>
        </w:rPr>
      </w:pPr>
      <w:r>
        <w:rPr>
          <w:rFonts w:ascii="Arial" w:hAnsi="Arial" w:cs="Arial"/>
          <w:sz w:val="20"/>
          <w:szCs w:val="20"/>
        </w:rPr>
        <w:t>Die Erfindung ist innerhalb eines Drittmittelprojekts im Auftrag des/der/von</w:t>
      </w:r>
    </w:p>
    <w:p w14:paraId="10C0E0C2" w14:textId="77777777" w:rsidR="00F538BD" w:rsidRDefault="00F538BD" w:rsidP="00F538BD">
      <w:pPr>
        <w:rPr>
          <w:rFonts w:ascii="Arial" w:hAnsi="Arial" w:cs="Arial"/>
          <w:sz w:val="16"/>
          <w:szCs w:val="16"/>
        </w:rPr>
      </w:pPr>
    </w:p>
    <w:p w14:paraId="527B2C8C" w14:textId="77777777" w:rsidR="00F538BD" w:rsidRDefault="00F538BD" w:rsidP="00F538BD">
      <w:pPr>
        <w:rPr>
          <w:rFonts w:ascii="Arial" w:hAnsi="Arial" w:cs="Arial"/>
          <w:sz w:val="20"/>
          <w:szCs w:val="20"/>
        </w:rPr>
      </w:pPr>
      <w:r>
        <w:rPr>
          <w:rFonts w:ascii="Arial" w:hAnsi="Arial" w:cs="Arial"/>
          <w:sz w:val="16"/>
          <w:szCs w:val="16"/>
        </w:rPr>
        <w:fldChar w:fldCharType="begin">
          <w:ffData>
            <w:name w:val="Kontrollkästchen3"/>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BMBF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DFG      </w:t>
      </w:r>
      <w:r>
        <w:rPr>
          <w:rFonts w:ascii="Arial" w:hAnsi="Arial" w:cs="Arial"/>
          <w:sz w:val="16"/>
          <w:szCs w:val="16"/>
        </w:rPr>
        <w:fldChar w:fldCharType="begin">
          <w:ffData>
            <w:name w:val="Kontrollkästchen5"/>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EU      </w:t>
      </w:r>
      <w:r>
        <w:rPr>
          <w:rFonts w:ascii="Arial" w:hAnsi="Arial" w:cs="Arial"/>
          <w:sz w:val="16"/>
          <w:szCs w:val="16"/>
        </w:rPr>
        <w:fldChar w:fldCharType="begin">
          <w:ffData>
            <w:name w:val="Kontrollkästchen6"/>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20"/>
          <w:szCs w:val="20"/>
        </w:rPr>
        <w:t xml:space="preserve"> NGNF     </w:t>
      </w:r>
      <w:r>
        <w:rPr>
          <w:rFonts w:ascii="Arial" w:hAnsi="Arial" w:cs="Arial"/>
          <w:sz w:val="16"/>
          <w:szCs w:val="16"/>
        </w:rPr>
        <w:fldChar w:fldCharType="begin">
          <w:ffData>
            <w:name w:val="Kontrollkästchen7"/>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IZKF</w:t>
      </w:r>
    </w:p>
    <w:p w14:paraId="5A68C7EE" w14:textId="77777777" w:rsidR="00F538BD" w:rsidRDefault="00F538BD" w:rsidP="00F538BD">
      <w:pPr>
        <w:rPr>
          <w:rFonts w:ascii="Arial" w:hAnsi="Arial" w:cs="Arial"/>
          <w:sz w:val="16"/>
          <w:szCs w:val="16"/>
        </w:rPr>
      </w:pPr>
    </w:p>
    <w:p w14:paraId="00CAE3D6" w14:textId="4836F002" w:rsidR="00F538BD" w:rsidRDefault="00F538BD" w:rsidP="00F538BD">
      <w:pPr>
        <w:rPr>
          <w:rFonts w:ascii="Arial" w:hAnsi="Arial" w:cs="Arial"/>
          <w:sz w:val="20"/>
          <w:szCs w:val="20"/>
        </w:rPr>
      </w:pPr>
      <w:r>
        <w:rPr>
          <w:rFonts w:ascii="Arial" w:hAnsi="Arial" w:cs="Arial"/>
          <w:sz w:val="16"/>
          <w:szCs w:val="16"/>
        </w:rPr>
        <w:fldChar w:fldCharType="begin">
          <w:ffData>
            <w:name w:val="Kontrollkästchen8"/>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Industrie</w:t>
      </w:r>
      <w:r>
        <w:rPr>
          <w:rFonts w:ascii="Arial" w:hAnsi="Arial" w:cs="Arial"/>
          <w:sz w:val="16"/>
          <w:szCs w:val="20"/>
        </w:rPr>
        <w:t xml:space="preserve"> </w:t>
      </w:r>
      <w:r>
        <w:rPr>
          <w:rFonts w:ascii="Arial" w:hAnsi="Arial" w:cs="Arial"/>
          <w:sz w:val="20"/>
          <w:szCs w:val="20"/>
        </w:rPr>
        <w:t xml:space="preserv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i/>
          <w:iCs/>
          <w:sz w:val="20"/>
          <w:szCs w:val="16"/>
        </w:rPr>
        <w:t>f</w:t>
      </w:r>
      <w:r>
        <w:rPr>
          <w:rFonts w:ascii="Arial" w:hAnsi="Arial" w:cs="Arial"/>
          <w:sz w:val="20"/>
          <w:szCs w:val="16"/>
        </w:rPr>
        <w:t xml:space="preserve">ortüne  </w:t>
      </w:r>
      <w:r>
        <w:rPr>
          <w:rFonts w:ascii="Arial" w:hAnsi="Arial" w:cs="Arial"/>
          <w:sz w:val="16"/>
          <w:szCs w:val="16"/>
        </w:rPr>
        <w:fldChar w:fldCharType="begin">
          <w:ffData>
            <w:name w:val="Kontrollkästchen4"/>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AKF</w:t>
      </w:r>
      <w:r>
        <w:rPr>
          <w:rFonts w:ascii="Arial" w:hAnsi="Arial" w:cs="Arial"/>
          <w:sz w:val="20"/>
          <w:szCs w:val="20"/>
        </w:rPr>
        <w:t xml:space="preserve">   </w:t>
      </w:r>
      <w:r w:rsidR="00D07350">
        <w:rPr>
          <w:rFonts w:ascii="Arial" w:hAnsi="Arial" w:cs="Arial"/>
          <w:sz w:val="16"/>
          <w:szCs w:val="16"/>
        </w:rPr>
        <w:fldChar w:fldCharType="begin">
          <w:ffData>
            <w:name w:val=""/>
            <w:enabled/>
            <w:calcOnExit w:val="0"/>
            <w:checkBox>
              <w:sizeAuto/>
              <w:default w:val="1"/>
            </w:checkBox>
          </w:ffData>
        </w:fldChar>
      </w:r>
      <w:r w:rsidR="00D07350" w:rsidRPr="00D07350">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D07350">
        <w:rPr>
          <w:rFonts w:ascii="Arial" w:hAnsi="Arial" w:cs="Arial"/>
          <w:sz w:val="16"/>
          <w:szCs w:val="16"/>
        </w:rPr>
        <w:fldChar w:fldCharType="end"/>
      </w:r>
      <w:r>
        <w:rPr>
          <w:rFonts w:ascii="Arial" w:hAnsi="Arial" w:cs="Arial"/>
          <w:sz w:val="16"/>
          <w:szCs w:val="16"/>
        </w:rPr>
        <w:t xml:space="preserve"> </w:t>
      </w:r>
      <w:r>
        <w:rPr>
          <w:rFonts w:ascii="Arial" w:hAnsi="Arial" w:cs="Arial"/>
          <w:sz w:val="20"/>
          <w:szCs w:val="16"/>
        </w:rPr>
        <w:t xml:space="preserve"> sonstige </w:t>
      </w:r>
    </w:p>
    <w:p w14:paraId="02932B37" w14:textId="77777777" w:rsidR="00F538BD" w:rsidRDefault="00F538BD" w:rsidP="00F538BD">
      <w:pPr>
        <w:rPr>
          <w:rFonts w:ascii="Arial" w:hAnsi="Arial" w:cs="Arial"/>
          <w:sz w:val="20"/>
          <w:szCs w:val="20"/>
        </w:rPr>
      </w:pPr>
      <w:r>
        <w:rPr>
          <w:rFonts w:ascii="Arial" w:hAnsi="Arial" w:cs="Arial"/>
          <w:sz w:val="20"/>
          <w:szCs w:val="20"/>
        </w:rPr>
        <w:t xml:space="preserve">entstanden. </w:t>
      </w:r>
    </w:p>
    <w:p w14:paraId="62ED7F5F" w14:textId="77777777" w:rsidR="00F538BD" w:rsidRDefault="00F538BD" w:rsidP="00F538BD">
      <w:pPr>
        <w:rPr>
          <w:rFonts w:ascii="Arial" w:hAnsi="Arial" w:cs="Arial"/>
          <w:sz w:val="20"/>
          <w:szCs w:val="20"/>
        </w:rPr>
      </w:pPr>
      <w:r>
        <w:rPr>
          <w:rFonts w:ascii="Arial" w:hAnsi="Arial" w:cs="Arial"/>
          <w:sz w:val="20"/>
          <w:szCs w:val="20"/>
        </w:rPr>
        <w:t xml:space="preserve">Art der Förderung, Titel des Projekts, Projektnummer: </w:t>
      </w:r>
    </w:p>
    <w:p w14:paraId="6D4C7283" w14:textId="1B27B26F" w:rsidR="00D07350" w:rsidRPr="003C567C" w:rsidRDefault="00F538BD" w:rsidP="00D07350">
      <w:pPr>
        <w:rPr>
          <w:rFonts w:asciiTheme="minorHAnsi" w:hAnsiTheme="minorHAnsi" w:cstheme="minorHAnsi"/>
          <w:lang w:eastAsia="en-US"/>
        </w:rPr>
      </w:pPr>
      <w:r w:rsidRPr="00D07350">
        <w:rPr>
          <w:rFonts w:ascii="Arial" w:hAnsi="Arial" w:cs="Arial"/>
          <w:sz w:val="20"/>
          <w:szCs w:val="20"/>
        </w:rPr>
        <w:br w:type="page"/>
      </w:r>
      <w:r w:rsidR="00D07350" w:rsidRPr="00D07350">
        <w:rPr>
          <w:rFonts w:asciiTheme="minorHAnsi" w:hAnsiTheme="minorHAnsi" w:cstheme="minorHAnsi"/>
          <w:color w:val="323232"/>
          <w:sz w:val="21"/>
          <w:szCs w:val="21"/>
          <w:shd w:val="clear" w:color="auto" w:fill="FFFFFF"/>
          <w:rPrChange w:id="20" w:author="Joschka Hey" w:date="2022-05-31T08:52:00Z">
            <w:rPr>
              <w:rFonts w:ascii="Arial" w:hAnsi="Arial" w:cs="Arial"/>
              <w:color w:val="323232"/>
              <w:sz w:val="21"/>
              <w:szCs w:val="21"/>
              <w:shd w:val="clear" w:color="auto" w:fill="FFFFFF"/>
              <w:lang w:val="en-US"/>
            </w:rPr>
          </w:rPrChange>
        </w:rPr>
        <w:lastRenderedPageBreak/>
        <w:t>Joschka wurde unter anderem vom</w:t>
      </w:r>
      <w:r w:rsidR="00D07350" w:rsidRPr="00D07350">
        <w:rPr>
          <w:rFonts w:asciiTheme="minorHAnsi" w:hAnsiTheme="minorHAnsi" w:cstheme="minorHAnsi"/>
          <w:color w:val="323232"/>
          <w:sz w:val="21"/>
          <w:szCs w:val="21"/>
          <w:shd w:val="clear" w:color="auto" w:fill="FFFFFF"/>
          <w:rPrChange w:id="21" w:author="Joschka Hey" w:date="2022-05-31T08:52:00Z">
            <w:rPr>
              <w:rFonts w:ascii="Arial" w:hAnsi="Arial" w:cs="Arial"/>
              <w:color w:val="323232"/>
              <w:sz w:val="21"/>
              <w:szCs w:val="21"/>
              <w:shd w:val="clear" w:color="auto" w:fill="FFFFFF"/>
            </w:rPr>
          </w:rPrChange>
        </w:rPr>
        <w:t> </w:t>
      </w:r>
      <w:r w:rsidR="00D07350" w:rsidRPr="00D07350">
        <w:rPr>
          <w:rStyle w:val="Strong"/>
          <w:rFonts w:asciiTheme="minorHAnsi" w:hAnsiTheme="minorHAnsi" w:cstheme="minorHAnsi"/>
          <w:b w:val="0"/>
          <w:color w:val="323232"/>
          <w:sz w:val="21"/>
          <w:szCs w:val="21"/>
          <w:shd w:val="clear" w:color="auto" w:fill="FFFFFF"/>
          <w:rPrChange w:id="22" w:author="Joschka Hey" w:date="2022-05-31T08:52:00Z">
            <w:rPr>
              <w:rStyle w:val="Strong"/>
              <w:rFonts w:ascii="Arial" w:hAnsi="Arial" w:cs="Arial"/>
              <w:color w:val="323232"/>
              <w:sz w:val="21"/>
              <w:szCs w:val="21"/>
              <w:shd w:val="clear" w:color="auto" w:fill="FFFFFF"/>
            </w:rPr>
          </w:rPrChange>
        </w:rPr>
        <w:t>Cancer</w:t>
      </w:r>
      <w:r w:rsidR="00D07350" w:rsidRPr="00D07350">
        <w:rPr>
          <w:rFonts w:asciiTheme="minorHAnsi" w:hAnsiTheme="minorHAnsi" w:cstheme="minorHAnsi"/>
          <w:color w:val="323232"/>
          <w:sz w:val="21"/>
          <w:szCs w:val="21"/>
          <w:shd w:val="clear" w:color="auto" w:fill="FFFFFF"/>
          <w:rPrChange w:id="23" w:author="Joschka Hey" w:date="2022-05-31T08:52:00Z">
            <w:rPr>
              <w:rFonts w:ascii="Arial" w:hAnsi="Arial" w:cs="Arial"/>
              <w:color w:val="323232"/>
              <w:sz w:val="21"/>
              <w:szCs w:val="21"/>
              <w:shd w:val="clear" w:color="auto" w:fill="FFFFFF"/>
            </w:rPr>
          </w:rPrChange>
        </w:rPr>
        <w:t> </w:t>
      </w:r>
      <w:r w:rsidR="00D07350" w:rsidRPr="00D07350">
        <w:rPr>
          <w:rStyle w:val="Strong"/>
          <w:rFonts w:asciiTheme="minorHAnsi" w:hAnsiTheme="minorHAnsi" w:cstheme="minorHAnsi"/>
          <w:b w:val="0"/>
          <w:color w:val="323232"/>
          <w:sz w:val="21"/>
          <w:szCs w:val="21"/>
          <w:shd w:val="clear" w:color="auto" w:fill="FFFFFF"/>
          <w:rPrChange w:id="24" w:author="Joschka Hey" w:date="2022-05-31T08:52:00Z">
            <w:rPr>
              <w:rStyle w:val="Strong"/>
              <w:rFonts w:ascii="Arial" w:hAnsi="Arial" w:cs="Arial"/>
              <w:color w:val="323232"/>
              <w:sz w:val="21"/>
              <w:szCs w:val="21"/>
              <w:shd w:val="clear" w:color="auto" w:fill="FFFFFF"/>
            </w:rPr>
          </w:rPrChange>
        </w:rPr>
        <w:t>T</w:t>
      </w:r>
      <w:r w:rsidR="00D07350" w:rsidRPr="00D07350">
        <w:rPr>
          <w:rFonts w:asciiTheme="minorHAnsi" w:hAnsiTheme="minorHAnsi" w:cstheme="minorHAnsi"/>
          <w:color w:val="323232"/>
          <w:sz w:val="21"/>
          <w:szCs w:val="21"/>
          <w:shd w:val="clear" w:color="auto" w:fill="FFFFFF"/>
          <w:rPrChange w:id="25" w:author="Joschka Hey" w:date="2022-05-31T08:52:00Z">
            <w:rPr>
              <w:rFonts w:ascii="Arial" w:hAnsi="Arial" w:cs="Arial"/>
              <w:color w:val="323232"/>
              <w:sz w:val="21"/>
              <w:szCs w:val="21"/>
              <w:shd w:val="clear" w:color="auto" w:fill="FFFFFF"/>
            </w:rPr>
          </w:rPrChange>
        </w:rPr>
        <w:t>ransitional </w:t>
      </w:r>
      <w:r w:rsidR="00D07350" w:rsidRPr="00D07350">
        <w:rPr>
          <w:rStyle w:val="Strong"/>
          <w:rFonts w:asciiTheme="minorHAnsi" w:hAnsiTheme="minorHAnsi" w:cstheme="minorHAnsi"/>
          <w:b w:val="0"/>
          <w:color w:val="323232"/>
          <w:sz w:val="21"/>
          <w:szCs w:val="21"/>
          <w:shd w:val="clear" w:color="auto" w:fill="FFFFFF"/>
          <w:rPrChange w:id="26" w:author="Joschka Hey" w:date="2022-05-31T08:52:00Z">
            <w:rPr>
              <w:rStyle w:val="Strong"/>
              <w:rFonts w:ascii="Arial" w:hAnsi="Arial" w:cs="Arial"/>
              <w:color w:val="323232"/>
              <w:sz w:val="21"/>
              <w:szCs w:val="21"/>
              <w:shd w:val="clear" w:color="auto" w:fill="FFFFFF"/>
            </w:rPr>
          </w:rPrChange>
        </w:rPr>
        <w:t>R</w:t>
      </w:r>
      <w:r w:rsidR="00D07350" w:rsidRPr="00D07350">
        <w:rPr>
          <w:rFonts w:asciiTheme="minorHAnsi" w:hAnsiTheme="minorHAnsi" w:cstheme="minorHAnsi"/>
          <w:color w:val="323232"/>
          <w:sz w:val="21"/>
          <w:szCs w:val="21"/>
          <w:shd w:val="clear" w:color="auto" w:fill="FFFFFF"/>
          <w:rPrChange w:id="27" w:author="Joschka Hey" w:date="2022-05-31T08:52:00Z">
            <w:rPr>
              <w:rFonts w:ascii="Arial" w:hAnsi="Arial" w:cs="Arial"/>
              <w:color w:val="323232"/>
              <w:sz w:val="21"/>
              <w:szCs w:val="21"/>
              <w:shd w:val="clear" w:color="auto" w:fill="FFFFFF"/>
            </w:rPr>
          </w:rPrChange>
        </w:rPr>
        <w:t>esearch </w:t>
      </w:r>
      <w:r w:rsidR="00D07350" w:rsidRPr="00D07350">
        <w:rPr>
          <w:rStyle w:val="Strong"/>
          <w:rFonts w:asciiTheme="minorHAnsi" w:hAnsiTheme="minorHAnsi" w:cstheme="minorHAnsi"/>
          <w:b w:val="0"/>
          <w:color w:val="323232"/>
          <w:sz w:val="21"/>
          <w:szCs w:val="21"/>
          <w:shd w:val="clear" w:color="auto" w:fill="FFFFFF"/>
          <w:rPrChange w:id="28" w:author="Joschka Hey" w:date="2022-05-31T08:52:00Z">
            <w:rPr>
              <w:rStyle w:val="Strong"/>
              <w:rFonts w:ascii="Arial" w:hAnsi="Arial" w:cs="Arial"/>
              <w:color w:val="323232"/>
              <w:sz w:val="21"/>
              <w:szCs w:val="21"/>
              <w:shd w:val="clear" w:color="auto" w:fill="FFFFFF"/>
            </w:rPr>
          </w:rPrChange>
        </w:rPr>
        <w:t>A</w:t>
      </w:r>
      <w:r w:rsidR="00D07350" w:rsidRPr="00D07350">
        <w:rPr>
          <w:rFonts w:asciiTheme="minorHAnsi" w:hAnsiTheme="minorHAnsi" w:cstheme="minorHAnsi"/>
          <w:color w:val="323232"/>
          <w:sz w:val="21"/>
          <w:szCs w:val="21"/>
          <w:shd w:val="clear" w:color="auto" w:fill="FFFFFF"/>
          <w:rPrChange w:id="29" w:author="Joschka Hey" w:date="2022-05-31T08:52:00Z">
            <w:rPr>
              <w:rFonts w:ascii="Arial" w:hAnsi="Arial" w:cs="Arial"/>
              <w:color w:val="323232"/>
              <w:sz w:val="21"/>
              <w:szCs w:val="21"/>
              <w:shd w:val="clear" w:color="auto" w:fill="FFFFFF"/>
            </w:rPr>
          </w:rPrChange>
        </w:rPr>
        <w:t>nd E</w:t>
      </w:r>
      <w:r w:rsidR="00D07350" w:rsidRPr="00D07350">
        <w:rPr>
          <w:rStyle w:val="Strong"/>
          <w:rFonts w:asciiTheme="minorHAnsi" w:hAnsiTheme="minorHAnsi" w:cstheme="minorHAnsi"/>
          <w:b w:val="0"/>
          <w:color w:val="323232"/>
          <w:sz w:val="21"/>
          <w:szCs w:val="21"/>
          <w:shd w:val="clear" w:color="auto" w:fill="FFFFFF"/>
          <w:rPrChange w:id="30" w:author="Joschka Hey" w:date="2022-05-31T08:52:00Z">
            <w:rPr>
              <w:rStyle w:val="Strong"/>
              <w:rFonts w:ascii="Arial" w:hAnsi="Arial" w:cs="Arial"/>
              <w:color w:val="323232"/>
              <w:sz w:val="21"/>
              <w:szCs w:val="21"/>
              <w:shd w:val="clear" w:color="auto" w:fill="FFFFFF"/>
            </w:rPr>
          </w:rPrChange>
        </w:rPr>
        <w:t>X</w:t>
      </w:r>
      <w:r w:rsidR="00D07350" w:rsidRPr="00D07350">
        <w:rPr>
          <w:rFonts w:asciiTheme="minorHAnsi" w:hAnsiTheme="minorHAnsi" w:cstheme="minorHAnsi"/>
          <w:color w:val="323232"/>
          <w:sz w:val="21"/>
          <w:szCs w:val="21"/>
          <w:shd w:val="clear" w:color="auto" w:fill="FFFFFF"/>
          <w:rPrChange w:id="31" w:author="Joschka Hey" w:date="2022-05-31T08:52:00Z">
            <w:rPr>
              <w:rFonts w:ascii="Arial" w:hAnsi="Arial" w:cs="Arial"/>
              <w:color w:val="323232"/>
              <w:sz w:val="21"/>
              <w:szCs w:val="21"/>
              <w:shd w:val="clear" w:color="auto" w:fill="FFFFFF"/>
            </w:rPr>
          </w:rPrChange>
        </w:rPr>
        <w:t>change </w:t>
      </w:r>
      <w:r w:rsidR="00D07350" w:rsidRPr="00D07350">
        <w:rPr>
          <w:rStyle w:val="Strong"/>
          <w:rFonts w:asciiTheme="minorHAnsi" w:hAnsiTheme="minorHAnsi" w:cstheme="minorHAnsi"/>
          <w:b w:val="0"/>
          <w:color w:val="323232"/>
          <w:sz w:val="21"/>
          <w:szCs w:val="21"/>
          <w:shd w:val="clear" w:color="auto" w:fill="FFFFFF"/>
          <w:rPrChange w:id="32" w:author="Joschka Hey" w:date="2022-05-31T08:52:00Z">
            <w:rPr>
              <w:rStyle w:val="Strong"/>
              <w:rFonts w:ascii="Arial" w:hAnsi="Arial" w:cs="Arial"/>
              <w:color w:val="323232"/>
              <w:sz w:val="21"/>
              <w:szCs w:val="21"/>
              <w:shd w:val="clear" w:color="auto" w:fill="FFFFFF"/>
            </w:rPr>
          </w:rPrChange>
        </w:rPr>
        <w:t>Program</w:t>
      </w:r>
      <w:r w:rsidR="00D07350" w:rsidRPr="00D07350">
        <w:rPr>
          <w:rFonts w:asciiTheme="minorHAnsi" w:hAnsiTheme="minorHAnsi" w:cstheme="minorHAnsi"/>
          <w:color w:val="323232"/>
          <w:sz w:val="21"/>
          <w:szCs w:val="21"/>
          <w:shd w:val="clear" w:color="auto" w:fill="FFFFFF"/>
          <w:rPrChange w:id="33" w:author="Joschka Hey" w:date="2022-05-31T08:52:00Z">
            <w:rPr>
              <w:rFonts w:ascii="Arial" w:hAnsi="Arial" w:cs="Arial"/>
              <w:color w:val="323232"/>
              <w:sz w:val="21"/>
              <w:szCs w:val="21"/>
              <w:shd w:val="clear" w:color="auto" w:fill="FFFFFF"/>
            </w:rPr>
          </w:rPrChange>
        </w:rPr>
        <w:t> (</w:t>
      </w:r>
      <w:r w:rsidR="00D07350" w:rsidRPr="003C567C">
        <w:rPr>
          <w:rStyle w:val="Strong"/>
          <w:rFonts w:asciiTheme="minorHAnsi" w:hAnsiTheme="minorHAnsi" w:cstheme="minorHAnsi"/>
          <w:b w:val="0"/>
          <w:color w:val="323232"/>
          <w:sz w:val="21"/>
          <w:szCs w:val="21"/>
          <w:shd w:val="clear" w:color="auto" w:fill="FFFFFF"/>
        </w:rPr>
        <w:t>Cancer-TRAX</w:t>
      </w:r>
      <w:r w:rsidR="00D07350" w:rsidRPr="003C567C">
        <w:rPr>
          <w:rFonts w:asciiTheme="minorHAnsi" w:hAnsiTheme="minorHAnsi" w:cstheme="minorHAnsi"/>
          <w:color w:val="323232"/>
          <w:sz w:val="21"/>
          <w:szCs w:val="21"/>
          <w:shd w:val="clear" w:color="auto" w:fill="FFFFFF"/>
        </w:rPr>
        <w:t>) innerhalb  der </w:t>
      </w:r>
      <w:hyperlink r:id="rId13" w:history="1">
        <w:r w:rsidR="00D07350" w:rsidRPr="003C567C">
          <w:rPr>
            <w:rStyle w:val="Hyperlink"/>
            <w:rFonts w:asciiTheme="minorHAnsi" w:hAnsiTheme="minorHAnsi" w:cstheme="minorHAnsi"/>
            <w:color w:val="2573B7"/>
            <w:sz w:val="21"/>
            <w:szCs w:val="21"/>
            <w:shd w:val="clear" w:color="auto" w:fill="FFFFFF"/>
          </w:rPr>
          <w:t>German-Israeli Helmholtz International Research School</w:t>
        </w:r>
      </w:hyperlink>
      <w:r w:rsidR="00D07350" w:rsidRPr="003C567C">
        <w:rPr>
          <w:rFonts w:asciiTheme="minorHAnsi" w:hAnsiTheme="minorHAnsi" w:cstheme="minorHAnsi"/>
        </w:rPr>
        <w:t xml:space="preserve"> finanziert. </w:t>
      </w:r>
    </w:p>
    <w:p w14:paraId="49ED14D8" w14:textId="414F2FD9" w:rsidR="00F538BD" w:rsidRPr="00D07350" w:rsidRDefault="00F538BD" w:rsidP="003350A4">
      <w:pPr>
        <w:spacing w:line="276" w:lineRule="auto"/>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6F1E6208"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39CC567A" w14:textId="77777777" w:rsidR="00172FB3" w:rsidRDefault="00550C62">
            <w:pPr>
              <w:rPr>
                <w:rFonts w:ascii="Arial" w:hAnsi="Arial" w:cs="Arial"/>
                <w:b/>
              </w:rPr>
            </w:pPr>
            <w:r w:rsidRPr="00D07350">
              <w:rPr>
                <w:rFonts w:ascii="Arial" w:hAnsi="Arial" w:cs="Arial"/>
                <w:sz w:val="20"/>
                <w:szCs w:val="20"/>
              </w:rPr>
              <w:br w:type="page"/>
            </w:r>
            <w:r>
              <w:rPr>
                <w:rFonts w:ascii="Arial" w:hAnsi="Arial" w:cs="Arial"/>
                <w:b/>
              </w:rPr>
              <w:t>Teil B: Angaben zur Erfindung</w:t>
            </w:r>
          </w:p>
        </w:tc>
      </w:tr>
    </w:tbl>
    <w:p w14:paraId="7BA3B354"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3D26D96B"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5223A968" w14:textId="77777777" w:rsidR="00172FB3" w:rsidRDefault="00550C62">
            <w:pPr>
              <w:rPr>
                <w:rFonts w:ascii="Arial" w:hAnsi="Arial" w:cs="Arial"/>
                <w:sz w:val="20"/>
                <w:szCs w:val="20"/>
              </w:rPr>
            </w:pPr>
            <w:r>
              <w:rPr>
                <w:rFonts w:ascii="Arial" w:hAnsi="Arial" w:cs="Arial"/>
                <w:b/>
                <w:sz w:val="20"/>
                <w:szCs w:val="20"/>
              </w:rPr>
              <w:t xml:space="preserve">Art der Erfindung </w:t>
            </w:r>
            <w:r>
              <w:rPr>
                <w:rFonts w:ascii="Arial" w:hAnsi="Arial" w:cs="Arial"/>
                <w:sz w:val="20"/>
                <w:szCs w:val="20"/>
              </w:rPr>
              <w:t>(Verfahren, Software, Therapeutikum, techn. Gerät/Lösung)</w:t>
            </w:r>
          </w:p>
        </w:tc>
      </w:tr>
      <w:tr w:rsidR="00172FB3" w14:paraId="538659B7" w14:textId="77777777">
        <w:trPr>
          <w:cantSplit/>
          <w:trHeight w:val="230"/>
        </w:trPr>
        <w:tc>
          <w:tcPr>
            <w:tcW w:w="5000" w:type="pct"/>
            <w:vMerge w:val="restart"/>
            <w:tcBorders>
              <w:top w:val="single" w:sz="4" w:space="0" w:color="auto"/>
              <w:left w:val="single" w:sz="4" w:space="0" w:color="auto"/>
              <w:bottom w:val="single" w:sz="4" w:space="0" w:color="auto"/>
              <w:right w:val="single" w:sz="4" w:space="0" w:color="auto"/>
            </w:tcBorders>
          </w:tcPr>
          <w:p w14:paraId="166FA129" w14:textId="77777777" w:rsidR="00172FB3" w:rsidRDefault="00550C62">
            <w:pPr>
              <w:rPr>
                <w:rFonts w:ascii="Arial" w:hAnsi="Arial" w:cs="Arial"/>
                <w:sz w:val="20"/>
                <w:szCs w:val="20"/>
              </w:rPr>
            </w:pPr>
            <w:r>
              <w:rPr>
                <w:rFonts w:ascii="Arial" w:hAnsi="Arial" w:cs="Arial"/>
                <w:sz w:val="20"/>
                <w:szCs w:val="20"/>
              </w:rPr>
              <w:t>Therapeutikum (HLA-Liganden für Peptid-basierte Immuntherapie)</w:t>
            </w:r>
          </w:p>
        </w:tc>
      </w:tr>
      <w:tr w:rsidR="00172FB3" w14:paraId="2029B520" w14:textId="77777777">
        <w:trPr>
          <w:cantSplit/>
          <w:trHeight w:val="230"/>
        </w:trPr>
        <w:tc>
          <w:tcPr>
            <w:tcW w:w="5000" w:type="pct"/>
            <w:vMerge/>
            <w:tcBorders>
              <w:left w:val="single" w:sz="4" w:space="0" w:color="auto"/>
              <w:bottom w:val="single" w:sz="4" w:space="0" w:color="auto"/>
              <w:right w:val="single" w:sz="4" w:space="0" w:color="auto"/>
            </w:tcBorders>
          </w:tcPr>
          <w:p w14:paraId="642CA7AE" w14:textId="77777777" w:rsidR="00172FB3" w:rsidRDefault="00172FB3">
            <w:pPr>
              <w:rPr>
                <w:rFonts w:ascii="Arial" w:hAnsi="Arial" w:cs="Arial"/>
                <w:sz w:val="20"/>
                <w:szCs w:val="20"/>
              </w:rPr>
            </w:pPr>
          </w:p>
        </w:tc>
      </w:tr>
      <w:tr w:rsidR="00172FB3" w14:paraId="212A05A9" w14:textId="77777777">
        <w:trPr>
          <w:cantSplit/>
          <w:trHeight w:val="230"/>
        </w:trPr>
        <w:tc>
          <w:tcPr>
            <w:tcW w:w="5000" w:type="pct"/>
            <w:vMerge/>
            <w:tcBorders>
              <w:left w:val="single" w:sz="4" w:space="0" w:color="auto"/>
              <w:bottom w:val="single" w:sz="4" w:space="0" w:color="auto"/>
              <w:right w:val="single" w:sz="4" w:space="0" w:color="auto"/>
            </w:tcBorders>
          </w:tcPr>
          <w:p w14:paraId="7B164A36" w14:textId="77777777" w:rsidR="00172FB3" w:rsidRDefault="00172FB3">
            <w:pPr>
              <w:rPr>
                <w:rFonts w:ascii="Arial" w:hAnsi="Arial" w:cs="Arial"/>
                <w:sz w:val="20"/>
                <w:szCs w:val="20"/>
              </w:rPr>
            </w:pPr>
          </w:p>
        </w:tc>
      </w:tr>
    </w:tbl>
    <w:p w14:paraId="6427EA9A"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7EA116A0"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6A5FF75A" w14:textId="77777777" w:rsidR="00172FB3" w:rsidRDefault="00550C62">
            <w:pPr>
              <w:rPr>
                <w:rFonts w:ascii="Arial" w:hAnsi="Arial" w:cs="Arial"/>
                <w:b/>
                <w:sz w:val="20"/>
                <w:szCs w:val="20"/>
              </w:rPr>
            </w:pPr>
            <w:r>
              <w:rPr>
                <w:rFonts w:ascii="Arial" w:hAnsi="Arial" w:cs="Arial"/>
                <w:b/>
                <w:sz w:val="20"/>
                <w:szCs w:val="20"/>
              </w:rPr>
              <w:t>Bezeichnung der Erfindung</w:t>
            </w:r>
          </w:p>
        </w:tc>
      </w:tr>
      <w:tr w:rsidR="00172FB3" w14:paraId="39289728" w14:textId="77777777">
        <w:trPr>
          <w:cantSplit/>
          <w:trHeight w:val="230"/>
        </w:trPr>
        <w:tc>
          <w:tcPr>
            <w:tcW w:w="5000" w:type="pct"/>
            <w:vMerge w:val="restart"/>
            <w:tcBorders>
              <w:top w:val="single" w:sz="4" w:space="0" w:color="auto"/>
              <w:left w:val="single" w:sz="4" w:space="0" w:color="auto"/>
              <w:bottom w:val="single" w:sz="4" w:space="0" w:color="auto"/>
              <w:right w:val="single" w:sz="4" w:space="0" w:color="auto"/>
            </w:tcBorders>
          </w:tcPr>
          <w:p w14:paraId="04EDFDA7" w14:textId="24112A7D" w:rsidR="00172FB3" w:rsidRDefault="00B7727F">
            <w:pPr>
              <w:rPr>
                <w:rFonts w:ascii="Arial" w:hAnsi="Arial" w:cs="Arial"/>
                <w:sz w:val="20"/>
                <w:szCs w:val="20"/>
              </w:rPr>
            </w:pPr>
            <w:r>
              <w:rPr>
                <w:rFonts w:ascii="Arial" w:hAnsi="Arial" w:cs="Arial"/>
                <w:sz w:val="20"/>
                <w:szCs w:val="20"/>
              </w:rPr>
              <w:t>Durch DNMT- und HDAC-Inhibitor induzierte HLA-Klasse I und HLA-Klasse II Peptide, die die Grundlage für die Entwicklung Peptid-basierter Immuntherapien für Krebspatienten unter DNMT- oder HDAC-Inhibitor Behandlung darstellen</w:t>
            </w:r>
            <w:bookmarkStart w:id="34" w:name="_GoBack"/>
            <w:ins w:id="35" w:author="Joschka Hey" w:date="2022-05-31T08:05:00Z">
              <w:r w:rsidR="000B2C63">
                <w:rPr>
                  <w:rFonts w:ascii="Arial" w:hAnsi="Arial" w:cs="Arial"/>
                  <w:sz w:val="20"/>
                  <w:szCs w:val="20"/>
                </w:rPr>
                <w:t xml:space="preserve"> </w:t>
              </w:r>
            </w:ins>
            <w:ins w:id="36" w:author="Joschka Hey" w:date="2022-05-31T08:43:00Z">
              <w:r w:rsidR="00FD036C">
                <w:rPr>
                  <w:rFonts w:ascii="Arial" w:hAnsi="Arial" w:cs="Arial"/>
                  <w:sz w:val="20"/>
                  <w:szCs w:val="20"/>
                </w:rPr>
                <w:t xml:space="preserve">der als prognostischer und diagnostischer Biomarker für das erfolgreiche </w:t>
              </w:r>
              <w:r w:rsidR="00FD036C" w:rsidRPr="00134CA2">
                <w:rPr>
                  <w:rFonts w:ascii="Arial" w:hAnsi="Arial" w:cs="Arial"/>
                  <w:sz w:val="20"/>
                  <w:szCs w:val="20"/>
                </w:rPr>
                <w:t xml:space="preserve">Ansprechen auf </w:t>
              </w:r>
              <w:r w:rsidR="00FD036C">
                <w:rPr>
                  <w:rFonts w:ascii="Arial" w:hAnsi="Arial" w:cs="Arial"/>
                  <w:sz w:val="20"/>
                  <w:szCs w:val="20"/>
                </w:rPr>
                <w:t>die Behandlung mit DNMT- und HDAC-Inhibitoren dienen.</w:t>
              </w:r>
            </w:ins>
            <w:bookmarkEnd w:id="34"/>
            <w:del w:id="37" w:author="Joschka Hey" w:date="2022-05-31T08:05:00Z">
              <w:r w:rsidDel="000B2C63">
                <w:rPr>
                  <w:rFonts w:ascii="Arial" w:hAnsi="Arial" w:cs="Arial"/>
                  <w:sz w:val="20"/>
                  <w:szCs w:val="20"/>
                </w:rPr>
                <w:delText>.</w:delText>
              </w:r>
            </w:del>
          </w:p>
        </w:tc>
      </w:tr>
      <w:tr w:rsidR="00172FB3" w14:paraId="3CC7C76B" w14:textId="77777777">
        <w:trPr>
          <w:cantSplit/>
          <w:trHeight w:val="230"/>
        </w:trPr>
        <w:tc>
          <w:tcPr>
            <w:tcW w:w="5000" w:type="pct"/>
            <w:vMerge/>
            <w:tcBorders>
              <w:left w:val="single" w:sz="4" w:space="0" w:color="auto"/>
              <w:bottom w:val="single" w:sz="4" w:space="0" w:color="auto"/>
              <w:right w:val="single" w:sz="4" w:space="0" w:color="auto"/>
            </w:tcBorders>
          </w:tcPr>
          <w:p w14:paraId="653BA8CE" w14:textId="77777777" w:rsidR="00172FB3" w:rsidRDefault="00172FB3">
            <w:pPr>
              <w:rPr>
                <w:rFonts w:ascii="Arial" w:hAnsi="Arial" w:cs="Arial"/>
                <w:sz w:val="20"/>
                <w:szCs w:val="20"/>
              </w:rPr>
            </w:pPr>
          </w:p>
        </w:tc>
      </w:tr>
      <w:tr w:rsidR="00172FB3" w14:paraId="6EBEC7DD" w14:textId="77777777">
        <w:trPr>
          <w:cantSplit/>
          <w:trHeight w:val="230"/>
        </w:trPr>
        <w:tc>
          <w:tcPr>
            <w:tcW w:w="5000" w:type="pct"/>
            <w:vMerge/>
            <w:tcBorders>
              <w:left w:val="single" w:sz="4" w:space="0" w:color="auto"/>
              <w:bottom w:val="single" w:sz="4" w:space="0" w:color="auto"/>
              <w:right w:val="single" w:sz="4" w:space="0" w:color="auto"/>
            </w:tcBorders>
          </w:tcPr>
          <w:p w14:paraId="573A32E1" w14:textId="77777777" w:rsidR="00172FB3" w:rsidRDefault="00172FB3">
            <w:pPr>
              <w:rPr>
                <w:rFonts w:ascii="Arial" w:hAnsi="Arial" w:cs="Arial"/>
                <w:sz w:val="20"/>
                <w:szCs w:val="20"/>
              </w:rPr>
            </w:pPr>
          </w:p>
        </w:tc>
      </w:tr>
      <w:tr w:rsidR="00172FB3" w14:paraId="1699EE4C" w14:textId="77777777">
        <w:trPr>
          <w:cantSplit/>
          <w:trHeight w:val="230"/>
        </w:trPr>
        <w:tc>
          <w:tcPr>
            <w:tcW w:w="5000" w:type="pct"/>
            <w:vMerge/>
            <w:tcBorders>
              <w:left w:val="single" w:sz="4" w:space="0" w:color="auto"/>
              <w:bottom w:val="single" w:sz="4" w:space="0" w:color="auto"/>
              <w:right w:val="single" w:sz="4" w:space="0" w:color="auto"/>
            </w:tcBorders>
          </w:tcPr>
          <w:p w14:paraId="2806593B" w14:textId="77777777" w:rsidR="00172FB3" w:rsidRDefault="00172FB3">
            <w:pPr>
              <w:rPr>
                <w:rFonts w:ascii="Arial" w:hAnsi="Arial" w:cs="Arial"/>
                <w:sz w:val="20"/>
                <w:szCs w:val="20"/>
              </w:rPr>
            </w:pPr>
          </w:p>
        </w:tc>
      </w:tr>
      <w:tr w:rsidR="00172FB3" w14:paraId="7F9ACAD2" w14:textId="77777777">
        <w:trPr>
          <w:cantSplit/>
          <w:trHeight w:val="230"/>
        </w:trPr>
        <w:tc>
          <w:tcPr>
            <w:tcW w:w="5000" w:type="pct"/>
            <w:vMerge/>
            <w:tcBorders>
              <w:left w:val="single" w:sz="4" w:space="0" w:color="auto"/>
              <w:bottom w:val="single" w:sz="4" w:space="0" w:color="auto"/>
              <w:right w:val="single" w:sz="4" w:space="0" w:color="auto"/>
            </w:tcBorders>
          </w:tcPr>
          <w:p w14:paraId="2A57A67D" w14:textId="77777777" w:rsidR="00172FB3" w:rsidRDefault="00172FB3">
            <w:pPr>
              <w:rPr>
                <w:rFonts w:ascii="Arial" w:hAnsi="Arial" w:cs="Arial"/>
                <w:sz w:val="20"/>
                <w:szCs w:val="20"/>
              </w:rPr>
            </w:pPr>
          </w:p>
        </w:tc>
      </w:tr>
      <w:tr w:rsidR="00172FB3" w14:paraId="3F4C61C5" w14:textId="77777777">
        <w:trPr>
          <w:cantSplit/>
          <w:trHeight w:val="230"/>
        </w:trPr>
        <w:tc>
          <w:tcPr>
            <w:tcW w:w="5000" w:type="pct"/>
            <w:vMerge/>
            <w:tcBorders>
              <w:left w:val="single" w:sz="4" w:space="0" w:color="auto"/>
              <w:bottom w:val="single" w:sz="4" w:space="0" w:color="auto"/>
              <w:right w:val="single" w:sz="4" w:space="0" w:color="auto"/>
            </w:tcBorders>
          </w:tcPr>
          <w:p w14:paraId="7063CA14" w14:textId="77777777" w:rsidR="00172FB3" w:rsidRDefault="00172FB3">
            <w:pPr>
              <w:rPr>
                <w:rFonts w:ascii="Arial" w:hAnsi="Arial" w:cs="Arial"/>
                <w:sz w:val="20"/>
                <w:szCs w:val="20"/>
              </w:rPr>
            </w:pPr>
          </w:p>
        </w:tc>
      </w:tr>
      <w:tr w:rsidR="00172FB3" w14:paraId="36673387" w14:textId="77777777">
        <w:trPr>
          <w:cantSplit/>
          <w:trHeight w:val="230"/>
        </w:trPr>
        <w:tc>
          <w:tcPr>
            <w:tcW w:w="5000" w:type="pct"/>
            <w:vMerge/>
            <w:tcBorders>
              <w:left w:val="single" w:sz="4" w:space="0" w:color="auto"/>
              <w:bottom w:val="single" w:sz="4" w:space="0" w:color="auto"/>
              <w:right w:val="single" w:sz="4" w:space="0" w:color="auto"/>
            </w:tcBorders>
          </w:tcPr>
          <w:p w14:paraId="704F89D2" w14:textId="77777777" w:rsidR="00172FB3" w:rsidRDefault="00172FB3">
            <w:pPr>
              <w:rPr>
                <w:rFonts w:ascii="Arial" w:hAnsi="Arial" w:cs="Arial"/>
                <w:sz w:val="20"/>
                <w:szCs w:val="20"/>
              </w:rPr>
            </w:pPr>
          </w:p>
        </w:tc>
      </w:tr>
      <w:tr w:rsidR="00172FB3" w14:paraId="51BC9716" w14:textId="77777777">
        <w:trPr>
          <w:cantSplit/>
          <w:trHeight w:val="230"/>
        </w:trPr>
        <w:tc>
          <w:tcPr>
            <w:tcW w:w="5000" w:type="pct"/>
            <w:vMerge/>
            <w:tcBorders>
              <w:left w:val="single" w:sz="4" w:space="0" w:color="auto"/>
              <w:bottom w:val="single" w:sz="4" w:space="0" w:color="auto"/>
              <w:right w:val="single" w:sz="4" w:space="0" w:color="auto"/>
            </w:tcBorders>
          </w:tcPr>
          <w:p w14:paraId="30308DCC" w14:textId="77777777" w:rsidR="00172FB3" w:rsidRDefault="00172FB3">
            <w:pPr>
              <w:rPr>
                <w:rFonts w:ascii="Arial" w:hAnsi="Arial" w:cs="Arial"/>
                <w:sz w:val="20"/>
                <w:szCs w:val="20"/>
              </w:rPr>
            </w:pPr>
          </w:p>
        </w:tc>
      </w:tr>
      <w:tr w:rsidR="00172FB3" w14:paraId="6823F0E4" w14:textId="77777777">
        <w:trPr>
          <w:cantSplit/>
          <w:trHeight w:val="230"/>
        </w:trPr>
        <w:tc>
          <w:tcPr>
            <w:tcW w:w="5000" w:type="pct"/>
            <w:vMerge/>
            <w:tcBorders>
              <w:left w:val="single" w:sz="4" w:space="0" w:color="auto"/>
              <w:bottom w:val="single" w:sz="4" w:space="0" w:color="auto"/>
              <w:right w:val="single" w:sz="4" w:space="0" w:color="auto"/>
            </w:tcBorders>
          </w:tcPr>
          <w:p w14:paraId="4AFD07E0" w14:textId="77777777" w:rsidR="00172FB3" w:rsidRDefault="00172FB3">
            <w:pPr>
              <w:rPr>
                <w:rFonts w:ascii="Arial" w:hAnsi="Arial" w:cs="Arial"/>
                <w:sz w:val="20"/>
                <w:szCs w:val="20"/>
              </w:rPr>
            </w:pPr>
          </w:p>
        </w:tc>
      </w:tr>
      <w:tr w:rsidR="00172FB3" w14:paraId="57591AD2" w14:textId="77777777">
        <w:trPr>
          <w:cantSplit/>
          <w:trHeight w:val="230"/>
        </w:trPr>
        <w:tc>
          <w:tcPr>
            <w:tcW w:w="5000" w:type="pct"/>
            <w:vMerge/>
            <w:tcBorders>
              <w:left w:val="single" w:sz="4" w:space="0" w:color="auto"/>
              <w:bottom w:val="single" w:sz="4" w:space="0" w:color="auto"/>
              <w:right w:val="single" w:sz="4" w:space="0" w:color="auto"/>
            </w:tcBorders>
          </w:tcPr>
          <w:p w14:paraId="45DD56D6" w14:textId="77777777" w:rsidR="00172FB3" w:rsidRDefault="00172FB3">
            <w:pPr>
              <w:rPr>
                <w:rFonts w:ascii="Arial" w:hAnsi="Arial" w:cs="Arial"/>
                <w:sz w:val="20"/>
                <w:szCs w:val="20"/>
              </w:rPr>
            </w:pPr>
          </w:p>
        </w:tc>
      </w:tr>
      <w:tr w:rsidR="00172FB3" w14:paraId="5184B767" w14:textId="77777777">
        <w:trPr>
          <w:cantSplit/>
          <w:trHeight w:val="230"/>
        </w:trPr>
        <w:tc>
          <w:tcPr>
            <w:tcW w:w="5000" w:type="pct"/>
            <w:vMerge/>
            <w:tcBorders>
              <w:left w:val="single" w:sz="4" w:space="0" w:color="auto"/>
              <w:bottom w:val="single" w:sz="4" w:space="0" w:color="auto"/>
              <w:right w:val="single" w:sz="4" w:space="0" w:color="auto"/>
            </w:tcBorders>
          </w:tcPr>
          <w:p w14:paraId="1066C448" w14:textId="77777777" w:rsidR="00172FB3" w:rsidRDefault="00172FB3">
            <w:pPr>
              <w:rPr>
                <w:rFonts w:ascii="Arial" w:hAnsi="Arial" w:cs="Arial"/>
                <w:sz w:val="20"/>
                <w:szCs w:val="20"/>
              </w:rPr>
            </w:pPr>
          </w:p>
        </w:tc>
      </w:tr>
      <w:tr w:rsidR="00172FB3" w14:paraId="2B3478A7" w14:textId="77777777">
        <w:trPr>
          <w:cantSplit/>
          <w:trHeight w:val="230"/>
        </w:trPr>
        <w:tc>
          <w:tcPr>
            <w:tcW w:w="5000" w:type="pct"/>
            <w:vMerge/>
            <w:tcBorders>
              <w:left w:val="single" w:sz="4" w:space="0" w:color="auto"/>
              <w:bottom w:val="single" w:sz="4" w:space="0" w:color="auto"/>
              <w:right w:val="single" w:sz="4" w:space="0" w:color="auto"/>
            </w:tcBorders>
          </w:tcPr>
          <w:p w14:paraId="6B7CBB90" w14:textId="77777777" w:rsidR="00172FB3" w:rsidRDefault="00172FB3">
            <w:pPr>
              <w:rPr>
                <w:rFonts w:ascii="Arial" w:hAnsi="Arial" w:cs="Arial"/>
                <w:sz w:val="20"/>
                <w:szCs w:val="20"/>
              </w:rPr>
            </w:pPr>
          </w:p>
        </w:tc>
      </w:tr>
      <w:tr w:rsidR="00172FB3" w14:paraId="44C8091C" w14:textId="77777777">
        <w:trPr>
          <w:cantSplit/>
          <w:trHeight w:val="230"/>
        </w:trPr>
        <w:tc>
          <w:tcPr>
            <w:tcW w:w="5000" w:type="pct"/>
            <w:vMerge/>
            <w:tcBorders>
              <w:left w:val="single" w:sz="4" w:space="0" w:color="auto"/>
              <w:bottom w:val="single" w:sz="4" w:space="0" w:color="auto"/>
              <w:right w:val="single" w:sz="4" w:space="0" w:color="auto"/>
            </w:tcBorders>
          </w:tcPr>
          <w:p w14:paraId="17056388" w14:textId="77777777" w:rsidR="00172FB3" w:rsidRDefault="00172FB3">
            <w:pPr>
              <w:rPr>
                <w:rFonts w:ascii="Arial" w:hAnsi="Arial" w:cs="Arial"/>
                <w:sz w:val="20"/>
                <w:szCs w:val="20"/>
              </w:rPr>
            </w:pPr>
          </w:p>
        </w:tc>
      </w:tr>
      <w:tr w:rsidR="00172FB3" w14:paraId="5F1C6D5D" w14:textId="77777777">
        <w:trPr>
          <w:cantSplit/>
          <w:trHeight w:val="230"/>
        </w:trPr>
        <w:tc>
          <w:tcPr>
            <w:tcW w:w="5000" w:type="pct"/>
            <w:vMerge/>
            <w:tcBorders>
              <w:left w:val="single" w:sz="4" w:space="0" w:color="auto"/>
              <w:bottom w:val="single" w:sz="4" w:space="0" w:color="auto"/>
              <w:right w:val="single" w:sz="4" w:space="0" w:color="auto"/>
            </w:tcBorders>
          </w:tcPr>
          <w:p w14:paraId="4912538F" w14:textId="77777777" w:rsidR="00172FB3" w:rsidRDefault="00172FB3">
            <w:pPr>
              <w:rPr>
                <w:rFonts w:ascii="Arial" w:hAnsi="Arial" w:cs="Arial"/>
                <w:sz w:val="20"/>
                <w:szCs w:val="20"/>
              </w:rPr>
            </w:pPr>
          </w:p>
        </w:tc>
      </w:tr>
      <w:tr w:rsidR="00172FB3" w14:paraId="6C6ECF8D" w14:textId="77777777">
        <w:trPr>
          <w:cantSplit/>
          <w:trHeight w:val="230"/>
        </w:trPr>
        <w:tc>
          <w:tcPr>
            <w:tcW w:w="5000" w:type="pct"/>
            <w:vMerge/>
            <w:tcBorders>
              <w:left w:val="single" w:sz="4" w:space="0" w:color="auto"/>
              <w:bottom w:val="single" w:sz="4" w:space="0" w:color="auto"/>
              <w:right w:val="single" w:sz="4" w:space="0" w:color="auto"/>
            </w:tcBorders>
          </w:tcPr>
          <w:p w14:paraId="609C6F83" w14:textId="77777777" w:rsidR="00172FB3" w:rsidRDefault="00172FB3">
            <w:pPr>
              <w:rPr>
                <w:rFonts w:ascii="Arial" w:hAnsi="Arial" w:cs="Arial"/>
                <w:sz w:val="20"/>
                <w:szCs w:val="20"/>
              </w:rPr>
            </w:pPr>
          </w:p>
        </w:tc>
      </w:tr>
    </w:tbl>
    <w:p w14:paraId="721D41B1" w14:textId="77777777" w:rsidR="00172FB3" w:rsidRDefault="00172FB3">
      <w:pPr>
        <w:rPr>
          <w:rFonts w:ascii="Arial" w:hAnsi="Arial" w:cs="Arial"/>
          <w:sz w:val="20"/>
          <w:szCs w:val="20"/>
        </w:rPr>
      </w:pPr>
    </w:p>
    <w:p w14:paraId="676E0BAC" w14:textId="77777777" w:rsidR="00172FB3" w:rsidRDefault="00172FB3">
      <w:pPr>
        <w:rPr>
          <w:rFonts w:ascii="Arial" w:hAnsi="Arial" w:cs="Arial"/>
          <w:sz w:val="20"/>
          <w:szCs w:val="20"/>
        </w:rPr>
      </w:pPr>
    </w:p>
    <w:p w14:paraId="03C2C6BD" w14:textId="11BD5D8B" w:rsidR="00172FB3" w:rsidRDefault="00550C62">
      <w:pPr>
        <w:numPr>
          <w:ilvl w:val="0"/>
          <w:numId w:val="9"/>
        </w:numPr>
        <w:rPr>
          <w:rFonts w:ascii="Arial" w:hAnsi="Arial" w:cs="Arial"/>
          <w:b/>
          <w:bCs/>
          <w:sz w:val="20"/>
          <w:szCs w:val="20"/>
        </w:rPr>
      </w:pPr>
      <w:r>
        <w:rPr>
          <w:rFonts w:ascii="Arial" w:hAnsi="Arial" w:cs="Arial"/>
          <w:b/>
          <w:bCs/>
          <w:sz w:val="20"/>
          <w:szCs w:val="20"/>
        </w:rPr>
        <w:t xml:space="preserve">Wann ist die Erfindung entstanden / Wann wurde sie fertiggestellt </w:t>
      </w:r>
      <w:r>
        <w:rPr>
          <w:rFonts w:ascii="Arial" w:hAnsi="Arial" w:cs="Arial"/>
          <w:bCs/>
          <w:sz w:val="20"/>
          <w:szCs w:val="20"/>
        </w:rPr>
        <w:t>(Monat/Jahr)</w:t>
      </w:r>
      <w:r>
        <w:rPr>
          <w:rFonts w:ascii="Arial" w:hAnsi="Arial" w:cs="Arial"/>
          <w:b/>
          <w:bCs/>
          <w:sz w:val="20"/>
          <w:szCs w:val="20"/>
        </w:rPr>
        <w:t>?</w:t>
      </w:r>
      <w:r>
        <w:rPr>
          <w:rFonts w:ascii="Arial" w:hAnsi="Arial" w:cs="Arial"/>
          <w:b/>
          <w:bCs/>
          <w:sz w:val="20"/>
          <w:szCs w:val="20"/>
        </w:rPr>
        <w:br/>
      </w:r>
      <w:r>
        <w:rPr>
          <w:rFonts w:ascii="Arial" w:hAnsi="Arial" w:cs="Arial"/>
          <w:sz w:val="20"/>
          <w:szCs w:val="20"/>
        </w:rPr>
        <w:t>0</w:t>
      </w:r>
      <w:r w:rsidR="00B7727F">
        <w:rPr>
          <w:rFonts w:ascii="Arial" w:hAnsi="Arial" w:cs="Arial"/>
          <w:sz w:val="20"/>
          <w:szCs w:val="20"/>
        </w:rPr>
        <w:t>5</w:t>
      </w:r>
      <w:r>
        <w:rPr>
          <w:rFonts w:ascii="Arial" w:hAnsi="Arial" w:cs="Arial"/>
          <w:sz w:val="20"/>
          <w:szCs w:val="20"/>
        </w:rPr>
        <w:t>/2022</w:t>
      </w:r>
    </w:p>
    <w:p w14:paraId="624F00CC" w14:textId="77777777" w:rsidR="00172FB3" w:rsidRDefault="00172FB3">
      <w:pPr>
        <w:rPr>
          <w:rFonts w:ascii="Arial" w:hAnsi="Arial" w:cs="Arial"/>
          <w:sz w:val="20"/>
          <w:szCs w:val="20"/>
        </w:rPr>
      </w:pPr>
    </w:p>
    <w:p w14:paraId="0BDE7E89" w14:textId="77777777" w:rsidR="00172FB3" w:rsidRDefault="00550C62">
      <w:pPr>
        <w:numPr>
          <w:ilvl w:val="0"/>
          <w:numId w:val="9"/>
        </w:numPr>
        <w:rPr>
          <w:rFonts w:ascii="Arial" w:hAnsi="Arial" w:cs="Arial"/>
          <w:sz w:val="20"/>
          <w:szCs w:val="20"/>
        </w:rPr>
      </w:pPr>
      <w:r>
        <w:rPr>
          <w:rFonts w:ascii="Arial" w:hAnsi="Arial" w:cs="Arial"/>
          <w:b/>
          <w:bCs/>
          <w:sz w:val="20"/>
          <w:szCs w:val="20"/>
        </w:rPr>
        <w:t>Wurde zu dieser Erfindung bereits früher eine Patentanmeldung eingereicht?</w:t>
      </w:r>
      <w:r>
        <w:rPr>
          <w:rFonts w:ascii="Arial" w:hAnsi="Arial" w:cs="Arial"/>
          <w:b/>
          <w:bCs/>
          <w:sz w:val="20"/>
          <w:szCs w:val="20"/>
        </w:rPr>
        <w:br/>
      </w:r>
      <w:r>
        <w:rPr>
          <w:rFonts w:ascii="Arial" w:hAnsi="Arial" w:cs="Arial"/>
          <w:sz w:val="16"/>
          <w:szCs w:val="16"/>
        </w:rPr>
        <w:fldChar w:fldCharType="begin">
          <w:ffData>
            <w:name w:val="Kontrollkästchen9"/>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ja    </w:t>
      </w:r>
      <w:r>
        <w:rPr>
          <w:rFonts w:ascii="Arial" w:hAnsi="Arial" w:cs="Arial"/>
          <w:sz w:val="16"/>
          <w:szCs w:val="16"/>
        </w:rPr>
        <w:fldChar w:fldCharType="begin">
          <w:ffData>
            <w:name w:val="Kontrollkästchen10"/>
            <w:enabled/>
            <w:calcOnExit w:val="0"/>
            <w:checkBox>
              <w:sizeAuto/>
              <w:default w:val="1"/>
            </w:checkBox>
          </w:ffData>
        </w:fldChar>
      </w:r>
      <w:bookmarkStart w:id="38" w:name="Kontrollkästchen10"/>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38"/>
      <w:r>
        <w:rPr>
          <w:rFonts w:ascii="Arial" w:hAnsi="Arial" w:cs="Arial"/>
          <w:sz w:val="16"/>
          <w:szCs w:val="16"/>
        </w:rPr>
        <w:t xml:space="preserve"> </w:t>
      </w:r>
      <w:r>
        <w:rPr>
          <w:rFonts w:ascii="Arial" w:hAnsi="Arial" w:cs="Arial"/>
          <w:sz w:val="20"/>
          <w:szCs w:val="20"/>
        </w:rPr>
        <w:t>nein</w:t>
      </w:r>
    </w:p>
    <w:p w14:paraId="71A8FAE0" w14:textId="77777777" w:rsidR="00172FB3" w:rsidRDefault="00172FB3">
      <w:pPr>
        <w:rPr>
          <w:rFonts w:ascii="Arial" w:hAnsi="Arial" w:cs="Arial"/>
          <w:sz w:val="20"/>
          <w:szCs w:val="20"/>
        </w:rPr>
      </w:pPr>
    </w:p>
    <w:p w14:paraId="7AAD4A8C" w14:textId="77777777" w:rsidR="00172FB3" w:rsidRDefault="00550C62">
      <w:pPr>
        <w:numPr>
          <w:ilvl w:val="0"/>
          <w:numId w:val="9"/>
        </w:numPr>
        <w:rPr>
          <w:rFonts w:ascii="Arial" w:hAnsi="Arial" w:cs="Arial"/>
          <w:sz w:val="20"/>
          <w:szCs w:val="20"/>
        </w:rPr>
      </w:pPr>
      <w:r>
        <w:rPr>
          <w:rFonts w:ascii="Arial" w:hAnsi="Arial" w:cs="Arial"/>
          <w:b/>
          <w:bCs/>
          <w:sz w:val="20"/>
          <w:szCs w:val="20"/>
        </w:rPr>
        <w:t>Ist die Erfindung bereits zum Patent angemeldet?</w:t>
      </w:r>
      <w:r>
        <w:rPr>
          <w:rFonts w:ascii="Arial" w:hAnsi="Arial" w:cs="Arial"/>
          <w:b/>
          <w:bCs/>
          <w:sz w:val="20"/>
          <w:szCs w:val="20"/>
        </w:rPr>
        <w:br/>
      </w:r>
      <w:r>
        <w:rPr>
          <w:rFonts w:ascii="Arial" w:hAnsi="Arial" w:cs="Arial"/>
          <w:sz w:val="16"/>
          <w:szCs w:val="16"/>
        </w:rPr>
        <w:fldChar w:fldCharType="begin">
          <w:ffData>
            <w:name w:val="Kontrollkästchen9"/>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ja    </w:t>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nein</w:t>
      </w:r>
    </w:p>
    <w:p w14:paraId="6511E1B5" w14:textId="77777777" w:rsidR="00172FB3" w:rsidRDefault="00172FB3">
      <w:pPr>
        <w:rPr>
          <w:rFonts w:ascii="Arial" w:hAnsi="Arial" w:cs="Arial"/>
          <w:sz w:val="20"/>
          <w:szCs w:val="20"/>
        </w:rPr>
      </w:pPr>
    </w:p>
    <w:p w14:paraId="7A0CB88A" w14:textId="5C9B101E" w:rsidR="00172FB3" w:rsidRDefault="00550C62">
      <w:pPr>
        <w:numPr>
          <w:ilvl w:val="0"/>
          <w:numId w:val="9"/>
        </w:numPr>
        <w:rPr>
          <w:rFonts w:ascii="Arial" w:hAnsi="Arial" w:cs="Arial"/>
          <w:bCs/>
          <w:sz w:val="20"/>
          <w:szCs w:val="20"/>
        </w:rPr>
      </w:pPr>
      <w:r>
        <w:rPr>
          <w:rFonts w:ascii="Arial" w:hAnsi="Arial" w:cs="Arial"/>
          <w:b/>
          <w:bCs/>
          <w:sz w:val="20"/>
          <w:szCs w:val="20"/>
        </w:rPr>
        <w:t>Wie viele Personen sind an der Erfindung beteiligt?</w:t>
      </w:r>
      <w:r>
        <w:rPr>
          <w:rFonts w:ascii="Arial" w:hAnsi="Arial" w:cs="Arial"/>
          <w:b/>
          <w:bCs/>
          <w:sz w:val="20"/>
          <w:szCs w:val="20"/>
        </w:rPr>
        <w:br/>
      </w:r>
      <w:r w:rsidR="00B7727F">
        <w:rPr>
          <w:rFonts w:ascii="Arial" w:hAnsi="Arial" w:cs="Arial"/>
          <w:sz w:val="20"/>
          <w:szCs w:val="20"/>
        </w:rPr>
        <w:t>5</w:t>
      </w:r>
    </w:p>
    <w:p w14:paraId="55107387" w14:textId="77777777" w:rsidR="00172FB3" w:rsidRDefault="00172FB3">
      <w:pPr>
        <w:rPr>
          <w:rFonts w:ascii="Arial" w:hAnsi="Arial" w:cs="Arial"/>
          <w:sz w:val="20"/>
          <w:szCs w:val="20"/>
        </w:rPr>
      </w:pPr>
    </w:p>
    <w:p w14:paraId="732CE35F" w14:textId="77777777" w:rsidR="00172FB3" w:rsidRDefault="00550C62">
      <w:pPr>
        <w:numPr>
          <w:ilvl w:val="0"/>
          <w:numId w:val="9"/>
        </w:numPr>
        <w:rPr>
          <w:rFonts w:ascii="Arial" w:hAnsi="Arial" w:cs="Arial"/>
          <w:bCs/>
          <w:sz w:val="20"/>
          <w:szCs w:val="20"/>
        </w:rPr>
      </w:pPr>
      <w:r>
        <w:rPr>
          <w:rFonts w:ascii="Arial" w:hAnsi="Arial" w:cs="Arial"/>
          <w:b/>
          <w:bCs/>
          <w:sz w:val="20"/>
          <w:szCs w:val="20"/>
        </w:rPr>
        <w:t>Wurden bisher zu dieser Erfindung schriftliche Veröffentlichungen getätigt?</w:t>
      </w:r>
      <w:r>
        <w:rPr>
          <w:rFonts w:ascii="Arial" w:hAnsi="Arial" w:cs="Arial"/>
          <w:b/>
          <w:bCs/>
          <w:sz w:val="20"/>
          <w:szCs w:val="20"/>
        </w:rPr>
        <w:br/>
      </w:r>
      <w:r>
        <w:rPr>
          <w:rFonts w:ascii="Arial" w:hAnsi="Arial" w:cs="Arial"/>
          <w:sz w:val="16"/>
          <w:szCs w:val="16"/>
        </w:rPr>
        <w:fldChar w:fldCharType="begin">
          <w:ffData>
            <w:name w:val="Kontrollkästchen9"/>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ja    </w:t>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nein</w:t>
      </w:r>
      <w:r>
        <w:rPr>
          <w:rFonts w:ascii="Arial" w:hAnsi="Arial" w:cs="Arial"/>
          <w:sz w:val="20"/>
          <w:szCs w:val="20"/>
        </w:rPr>
        <w:br/>
      </w:r>
      <w:r>
        <w:rPr>
          <w:rFonts w:ascii="Arial" w:hAnsi="Arial" w:cs="Arial"/>
          <w:b/>
          <w:sz w:val="20"/>
          <w:szCs w:val="20"/>
        </w:rPr>
        <w:t xml:space="preserve">Falls ja: </w:t>
      </w:r>
      <w:r>
        <w:rPr>
          <w:rFonts w:ascii="Arial" w:hAnsi="Arial" w:cs="Arial"/>
          <w:bCs/>
          <w:sz w:val="20"/>
          <w:szCs w:val="20"/>
        </w:rPr>
        <w:t>bitte geben Sie das genaue Datum und die Fundstelle an und fügen eine Kopie bei:</w:t>
      </w:r>
    </w:p>
    <w:p w14:paraId="1C1BB1D8" w14:textId="77777777" w:rsidR="00172FB3" w:rsidRDefault="00550C62">
      <w:pPr>
        <w:ind w:left="360"/>
        <w:rPr>
          <w:rFonts w:ascii="Arial" w:hAnsi="Arial" w:cs="Arial"/>
          <w:b/>
          <w:sz w:val="20"/>
          <w:szCs w:val="20"/>
        </w:rPr>
      </w:pPr>
      <w:r>
        <w:rPr>
          <w:rFonts w:ascii="Arial" w:hAnsi="Arial" w:cs="Arial"/>
          <w:sz w:val="20"/>
          <w:szCs w:val="20"/>
        </w:rPr>
        <w:fldChar w:fldCharType="begin">
          <w:ffData>
            <w:name w:val="Text20"/>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6D826888" w14:textId="77777777" w:rsidR="00172FB3" w:rsidRDefault="00172FB3">
      <w:pPr>
        <w:ind w:left="133"/>
        <w:rPr>
          <w:rFonts w:ascii="Arial" w:hAnsi="Arial" w:cs="Arial"/>
          <w:sz w:val="20"/>
          <w:szCs w:val="20"/>
        </w:rPr>
      </w:pPr>
    </w:p>
    <w:p w14:paraId="3EF12B08" w14:textId="77777777" w:rsidR="00172FB3" w:rsidRDefault="00550C62">
      <w:pPr>
        <w:numPr>
          <w:ilvl w:val="0"/>
          <w:numId w:val="9"/>
        </w:numPr>
        <w:rPr>
          <w:rFonts w:ascii="Arial" w:hAnsi="Arial" w:cs="Arial"/>
          <w:sz w:val="20"/>
          <w:szCs w:val="20"/>
        </w:rPr>
      </w:pPr>
      <w:r>
        <w:rPr>
          <w:rFonts w:ascii="Arial" w:hAnsi="Arial" w:cs="Arial"/>
          <w:b/>
          <w:bCs/>
          <w:sz w:val="20"/>
          <w:szCs w:val="20"/>
        </w:rPr>
        <w:t>Wurde zu dieser Erfindung bisher ein Poster gezeigt?</w:t>
      </w:r>
      <w:r>
        <w:rPr>
          <w:rFonts w:ascii="Arial" w:hAnsi="Arial" w:cs="Arial"/>
          <w:b/>
          <w:bCs/>
          <w:sz w:val="20"/>
          <w:szCs w:val="20"/>
        </w:rPr>
        <w:br/>
      </w:r>
      <w:r>
        <w:rPr>
          <w:rFonts w:ascii="Arial" w:hAnsi="Arial" w:cs="Arial"/>
          <w:sz w:val="16"/>
          <w:szCs w:val="16"/>
        </w:rPr>
        <w:fldChar w:fldCharType="begin">
          <w:ffData>
            <w:name w:val="Kontrollkästchen9"/>
            <w:enabled/>
            <w:calcOnExit w:val="0"/>
            <w:checkBox>
              <w:sizeAuto/>
              <w:default w:val="0"/>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ja    </w:t>
      </w: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nein</w:t>
      </w:r>
      <w:r>
        <w:rPr>
          <w:rFonts w:ascii="Arial" w:hAnsi="Arial" w:cs="Arial"/>
          <w:sz w:val="20"/>
          <w:szCs w:val="20"/>
        </w:rPr>
        <w:br/>
      </w:r>
      <w:r>
        <w:rPr>
          <w:rFonts w:ascii="Arial" w:hAnsi="Arial" w:cs="Arial"/>
          <w:b/>
          <w:sz w:val="20"/>
          <w:szCs w:val="20"/>
        </w:rPr>
        <w:t xml:space="preserve">Falls ja: </w:t>
      </w:r>
      <w:r>
        <w:rPr>
          <w:rFonts w:ascii="Arial" w:hAnsi="Arial" w:cs="Arial"/>
          <w:bCs/>
          <w:sz w:val="20"/>
          <w:szCs w:val="20"/>
        </w:rPr>
        <w:t>bitte geben Sie das genaue Datum und die Veranstaltung an und fügen eine Kopie bei</w:t>
      </w:r>
      <w:r>
        <w:rPr>
          <w:rFonts w:ascii="Arial" w:hAnsi="Arial" w:cs="Arial"/>
          <w:sz w:val="20"/>
          <w:szCs w:val="20"/>
        </w:rPr>
        <w:t>:</w:t>
      </w:r>
    </w:p>
    <w:p w14:paraId="450CB509" w14:textId="77777777" w:rsidR="00172FB3" w:rsidRDefault="00550C62">
      <w:pPr>
        <w:ind w:left="360"/>
        <w:rPr>
          <w:rFonts w:ascii="Arial" w:hAnsi="Arial" w:cs="Arial"/>
          <w:sz w:val="20"/>
          <w:szCs w:val="20"/>
        </w:rPr>
      </w:pPr>
      <w:r>
        <w:rPr>
          <w:rFonts w:ascii="Arial" w:hAnsi="Arial" w:cs="Arial"/>
          <w:bCs/>
          <w:sz w:val="20"/>
          <w:szCs w:val="20"/>
        </w:rPr>
        <w:fldChar w:fldCharType="begin">
          <w:ffData>
            <w:name w:val="Text20"/>
            <w:enabled/>
            <w:calcOnExit w:val="0"/>
            <w:textInput/>
          </w:ffData>
        </w:fldChar>
      </w:r>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sz w:val="20"/>
          <w:szCs w:val="20"/>
        </w:rPr>
        <w:fldChar w:fldCharType="end"/>
      </w:r>
    </w:p>
    <w:p w14:paraId="138A0006" w14:textId="77777777" w:rsidR="00172FB3" w:rsidRDefault="00172FB3">
      <w:pPr>
        <w:ind w:left="133"/>
        <w:rPr>
          <w:rFonts w:ascii="Arial" w:hAnsi="Arial" w:cs="Arial"/>
          <w:sz w:val="20"/>
          <w:szCs w:val="20"/>
        </w:rPr>
      </w:pPr>
    </w:p>
    <w:p w14:paraId="302FB348" w14:textId="3B262720" w:rsidR="00172FB3" w:rsidRDefault="00550C62">
      <w:pPr>
        <w:numPr>
          <w:ilvl w:val="0"/>
          <w:numId w:val="9"/>
        </w:numPr>
        <w:rPr>
          <w:rFonts w:ascii="Arial" w:hAnsi="Arial" w:cs="Arial"/>
          <w:bCs/>
          <w:sz w:val="20"/>
          <w:szCs w:val="20"/>
        </w:rPr>
      </w:pPr>
      <w:r>
        <w:rPr>
          <w:rFonts w:ascii="Arial" w:hAnsi="Arial" w:cs="Arial"/>
          <w:b/>
          <w:bCs/>
          <w:sz w:val="20"/>
          <w:szCs w:val="20"/>
        </w:rPr>
        <w:t>Wurde die Erfindung bisher in einem Vortrag oder mündlich auf andere Weise vorgestellt?</w:t>
      </w:r>
      <w:r>
        <w:rPr>
          <w:rFonts w:ascii="Arial" w:hAnsi="Arial" w:cs="Arial"/>
          <w:b/>
          <w:bCs/>
          <w:sz w:val="20"/>
          <w:szCs w:val="20"/>
        </w:rPr>
        <w:br/>
      </w:r>
      <w:r w:rsidR="00F26A1E">
        <w:rPr>
          <w:rFonts w:ascii="Arial" w:hAnsi="Arial" w:cs="Arial"/>
          <w:sz w:val="16"/>
          <w:szCs w:val="16"/>
        </w:rPr>
        <w:fldChar w:fldCharType="begin">
          <w:ffData>
            <w:name w:val=""/>
            <w:enabled/>
            <w:calcOnExit w:val="0"/>
            <w:checkBox>
              <w:sizeAuto/>
              <w:default w:val="1"/>
            </w:checkBox>
          </w:ffData>
        </w:fldChar>
      </w:r>
      <w:r w:rsidR="00F26A1E">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F26A1E">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 xml:space="preserve">ja    </w:t>
      </w:r>
      <w:r w:rsidR="00F26A1E">
        <w:rPr>
          <w:rFonts w:ascii="Arial" w:hAnsi="Arial" w:cs="Arial"/>
          <w:sz w:val="16"/>
          <w:szCs w:val="16"/>
        </w:rPr>
        <w:fldChar w:fldCharType="begin">
          <w:ffData>
            <w:name w:val="Kontrollkästchen9"/>
            <w:enabled/>
            <w:calcOnExit w:val="0"/>
            <w:checkBox>
              <w:sizeAuto/>
              <w:default w:val="0"/>
            </w:checkBox>
          </w:ffData>
        </w:fldChar>
      </w:r>
      <w:bookmarkStart w:id="39" w:name="Kontrollkästchen9"/>
      <w:r w:rsidR="00F26A1E">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sidR="00F26A1E">
        <w:rPr>
          <w:rFonts w:ascii="Arial" w:hAnsi="Arial" w:cs="Arial"/>
          <w:sz w:val="16"/>
          <w:szCs w:val="16"/>
        </w:rPr>
        <w:fldChar w:fldCharType="end"/>
      </w:r>
      <w:bookmarkEnd w:id="39"/>
      <w:r>
        <w:rPr>
          <w:rFonts w:ascii="Arial" w:hAnsi="Arial" w:cs="Arial"/>
          <w:sz w:val="16"/>
          <w:szCs w:val="16"/>
        </w:rPr>
        <w:t xml:space="preserve"> </w:t>
      </w:r>
      <w:r>
        <w:rPr>
          <w:rFonts w:ascii="Arial" w:hAnsi="Arial" w:cs="Arial"/>
          <w:sz w:val="20"/>
          <w:szCs w:val="20"/>
        </w:rPr>
        <w:t>nein</w:t>
      </w:r>
      <w:r>
        <w:rPr>
          <w:rFonts w:ascii="Arial" w:hAnsi="Arial" w:cs="Arial"/>
          <w:sz w:val="20"/>
          <w:szCs w:val="20"/>
        </w:rPr>
        <w:br/>
      </w:r>
      <w:r>
        <w:rPr>
          <w:rFonts w:ascii="Arial" w:hAnsi="Arial" w:cs="Arial"/>
          <w:b/>
          <w:sz w:val="20"/>
          <w:szCs w:val="20"/>
        </w:rPr>
        <w:t xml:space="preserve">Falls ja: </w:t>
      </w:r>
      <w:r>
        <w:rPr>
          <w:rFonts w:ascii="Arial" w:hAnsi="Arial" w:cs="Arial"/>
          <w:bCs/>
          <w:sz w:val="20"/>
          <w:szCs w:val="20"/>
        </w:rPr>
        <w:t>bitte geben Sie das genaue Datum und die Veranstaltung an und fügen entweder eine Kopie der Vortragsunterlagen bei (PowerPoint Präsentation, Dias, etc.) oder fassen den Inhalt kurz auf einem gesonderten Blatt zusammen:</w:t>
      </w:r>
    </w:p>
    <w:commentRangeStart w:id="40"/>
    <w:commentRangeStart w:id="41"/>
    <w:commentRangeStart w:id="42"/>
    <w:p w14:paraId="30FDA77A" w14:textId="77777777" w:rsidR="00172FB3" w:rsidRDefault="00550C62">
      <w:pPr>
        <w:ind w:left="360"/>
        <w:rPr>
          <w:rFonts w:ascii="Arial" w:hAnsi="Arial" w:cs="Arial"/>
          <w:sz w:val="20"/>
          <w:szCs w:val="20"/>
        </w:rPr>
      </w:pPr>
      <w:r>
        <w:rPr>
          <w:rFonts w:ascii="Arial" w:hAnsi="Arial" w:cs="Arial"/>
          <w:sz w:val="20"/>
          <w:szCs w:val="20"/>
        </w:rPr>
        <w:fldChar w:fldCharType="begin">
          <w:ffData>
            <w:name w:val="Text20"/>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commentRangeEnd w:id="40"/>
      <w:r w:rsidR="00B7727F">
        <w:rPr>
          <w:rStyle w:val="CommentReference"/>
        </w:rPr>
        <w:commentReference w:id="40"/>
      </w:r>
      <w:commentRangeEnd w:id="41"/>
      <w:r w:rsidR="00E90B85">
        <w:rPr>
          <w:rStyle w:val="CommentReference"/>
        </w:rPr>
        <w:commentReference w:id="41"/>
      </w:r>
      <w:commentRangeEnd w:id="42"/>
      <w:r w:rsidR="00851A34">
        <w:rPr>
          <w:rStyle w:val="CommentReference"/>
        </w:rPr>
        <w:commentReference w:id="42"/>
      </w:r>
    </w:p>
    <w:p w14:paraId="0E0EB064" w14:textId="77777777" w:rsidR="00172FB3" w:rsidRDefault="00172FB3">
      <w:pPr>
        <w:ind w:left="360"/>
        <w:rPr>
          <w:rFonts w:ascii="Arial" w:hAnsi="Arial" w:cs="Arial"/>
          <w:sz w:val="20"/>
          <w:szCs w:val="20"/>
        </w:rPr>
      </w:pPr>
    </w:p>
    <w:p w14:paraId="6491A13A" w14:textId="77777777" w:rsidR="00172FB3" w:rsidRDefault="00550C62">
      <w:pPr>
        <w:ind w:left="360"/>
        <w:rPr>
          <w:rFonts w:ascii="Arial" w:hAnsi="Arial" w:cs="Arial"/>
          <w:sz w:val="4"/>
          <w:szCs w:val="4"/>
        </w:rPr>
      </w:pPr>
      <w:r>
        <w:rPr>
          <w:rFonts w:ascii="Arial" w:hAnsi="Arial" w:cs="Arial"/>
          <w:sz w:val="20"/>
          <w:szCs w:val="20"/>
        </w:rPr>
        <w:br w:type="page"/>
      </w:r>
    </w:p>
    <w:p w14:paraId="41E3110D" w14:textId="77777777" w:rsidR="00172FB3" w:rsidRDefault="00550C6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b/>
        </w:rPr>
        <w:lastRenderedPageBreak/>
        <w:t>Teil C: Beschreibung der Erfindung</w:t>
      </w:r>
    </w:p>
    <w:p w14:paraId="3F11F78A" w14:textId="77777777" w:rsidR="00172FB3" w:rsidRDefault="00550C62">
      <w:pPr>
        <w:rPr>
          <w:rFonts w:ascii="Arial" w:hAnsi="Arial" w:cs="Arial"/>
          <w:sz w:val="20"/>
          <w:szCs w:val="20"/>
        </w:rPr>
      </w:pPr>
      <w:r>
        <w:rPr>
          <w:rFonts w:ascii="Arial" w:hAnsi="Arial" w:cs="Arial"/>
          <w:sz w:val="20"/>
          <w:szCs w:val="20"/>
        </w:rPr>
        <w:t>Gliederungsvorschlag.</w:t>
      </w:r>
    </w:p>
    <w:p w14:paraId="2F523E7A" w14:textId="77777777" w:rsidR="00172FB3" w:rsidRDefault="00550C62">
      <w:pPr>
        <w:numPr>
          <w:ilvl w:val="0"/>
          <w:numId w:val="3"/>
        </w:numPr>
        <w:rPr>
          <w:rFonts w:ascii="Arial" w:hAnsi="Arial" w:cs="Arial"/>
          <w:sz w:val="20"/>
          <w:szCs w:val="20"/>
        </w:rPr>
      </w:pPr>
      <w:r>
        <w:rPr>
          <w:rFonts w:ascii="Arial" w:hAnsi="Arial" w:cs="Arial"/>
          <w:sz w:val="20"/>
          <w:szCs w:val="20"/>
        </w:rPr>
        <w:t>Welches technische Problem soll die Erfindung lösen?</w:t>
      </w:r>
    </w:p>
    <w:p w14:paraId="0133A3E5" w14:textId="77777777" w:rsidR="00172FB3" w:rsidRDefault="00550C62">
      <w:pPr>
        <w:numPr>
          <w:ilvl w:val="0"/>
          <w:numId w:val="3"/>
        </w:numPr>
        <w:rPr>
          <w:rFonts w:ascii="Arial" w:hAnsi="Arial" w:cs="Arial"/>
          <w:sz w:val="20"/>
          <w:szCs w:val="20"/>
        </w:rPr>
      </w:pPr>
      <w:r>
        <w:rPr>
          <w:rFonts w:ascii="Arial" w:hAnsi="Arial" w:cs="Arial"/>
          <w:sz w:val="20"/>
          <w:szCs w:val="20"/>
        </w:rPr>
        <w:t>Welchen Stand der Technik kennen Sie?</w:t>
      </w:r>
    </w:p>
    <w:p w14:paraId="352325F0" w14:textId="77777777" w:rsidR="00172FB3" w:rsidRDefault="00550C62">
      <w:pPr>
        <w:numPr>
          <w:ilvl w:val="0"/>
          <w:numId w:val="3"/>
        </w:numPr>
        <w:rPr>
          <w:rFonts w:ascii="Arial" w:hAnsi="Arial" w:cs="Arial"/>
          <w:sz w:val="20"/>
          <w:szCs w:val="20"/>
        </w:rPr>
      </w:pPr>
      <w:r>
        <w:rPr>
          <w:rFonts w:ascii="Arial" w:hAnsi="Arial" w:cs="Arial"/>
          <w:sz w:val="20"/>
          <w:szCs w:val="20"/>
        </w:rPr>
        <w:t>Welche Nachteile sehen Sie im heutigen Stand der Technik?</w:t>
      </w:r>
    </w:p>
    <w:p w14:paraId="2073464D" w14:textId="77777777" w:rsidR="00172FB3" w:rsidRDefault="00550C62">
      <w:pPr>
        <w:numPr>
          <w:ilvl w:val="0"/>
          <w:numId w:val="3"/>
        </w:numPr>
        <w:rPr>
          <w:rFonts w:ascii="Arial" w:hAnsi="Arial" w:cs="Arial"/>
          <w:sz w:val="20"/>
          <w:szCs w:val="20"/>
        </w:rPr>
      </w:pPr>
      <w:r>
        <w:rPr>
          <w:rFonts w:ascii="Arial" w:hAnsi="Arial" w:cs="Arial"/>
          <w:sz w:val="20"/>
          <w:szCs w:val="20"/>
        </w:rPr>
        <w:t>Welche Aufgabe hat Ihre Erfindung?</w:t>
      </w:r>
    </w:p>
    <w:p w14:paraId="015CBC59" w14:textId="77777777" w:rsidR="00172FB3" w:rsidRDefault="00550C62">
      <w:pPr>
        <w:numPr>
          <w:ilvl w:val="0"/>
          <w:numId w:val="3"/>
        </w:numPr>
        <w:rPr>
          <w:rFonts w:ascii="Arial" w:hAnsi="Arial" w:cs="Arial"/>
          <w:sz w:val="20"/>
          <w:szCs w:val="20"/>
        </w:rPr>
      </w:pPr>
      <w:r>
        <w:rPr>
          <w:rFonts w:ascii="Arial" w:hAnsi="Arial" w:cs="Arial"/>
          <w:sz w:val="20"/>
          <w:szCs w:val="20"/>
        </w:rPr>
        <w:t>Was ist das wesentliche Neue an Ihrer Erfindung?</w:t>
      </w:r>
    </w:p>
    <w:p w14:paraId="5DB25F49"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6590"/>
        <w:gridCol w:w="2472"/>
      </w:tblGrid>
      <w:tr w:rsidR="00172FB3" w14:paraId="1E701E13" w14:textId="77777777">
        <w:tc>
          <w:tcPr>
            <w:tcW w:w="5000" w:type="pct"/>
            <w:gridSpan w:val="2"/>
            <w:tcBorders>
              <w:top w:val="single" w:sz="4" w:space="0" w:color="auto"/>
              <w:left w:val="single" w:sz="4" w:space="0" w:color="auto"/>
              <w:bottom w:val="single" w:sz="4" w:space="0" w:color="auto"/>
              <w:right w:val="single" w:sz="4" w:space="0" w:color="auto"/>
            </w:tcBorders>
            <w:shd w:val="clear" w:color="auto" w:fill="E0E0E0"/>
          </w:tcPr>
          <w:p w14:paraId="1EFE5784" w14:textId="77777777" w:rsidR="00172FB3" w:rsidRDefault="00550C62">
            <w:pPr>
              <w:numPr>
                <w:ilvl w:val="0"/>
                <w:numId w:val="7"/>
              </w:numPr>
              <w:rPr>
                <w:rFonts w:ascii="Arial" w:hAnsi="Arial" w:cs="Arial"/>
                <w:b/>
                <w:sz w:val="20"/>
                <w:szCs w:val="20"/>
              </w:rPr>
            </w:pPr>
            <w:r>
              <w:rPr>
                <w:rFonts w:ascii="Arial" w:hAnsi="Arial" w:cs="Arial"/>
                <w:b/>
                <w:sz w:val="20"/>
                <w:szCs w:val="20"/>
              </w:rPr>
              <w:t>Beschreibung der Erfindung und Darstellung der unterstützenden Ergebnisse</w:t>
            </w:r>
          </w:p>
        </w:tc>
      </w:tr>
      <w:tr w:rsidR="00172FB3" w14:paraId="26949B21" w14:textId="77777777">
        <w:trPr>
          <w:cantSplit/>
          <w:trHeight w:val="9638"/>
        </w:trPr>
        <w:tc>
          <w:tcPr>
            <w:tcW w:w="5000" w:type="pct"/>
            <w:gridSpan w:val="2"/>
            <w:vMerge w:val="restart"/>
            <w:tcBorders>
              <w:top w:val="single" w:sz="4" w:space="0" w:color="auto"/>
              <w:left w:val="single" w:sz="4" w:space="0" w:color="auto"/>
              <w:bottom w:val="single" w:sz="4" w:space="0" w:color="auto"/>
              <w:right w:val="single" w:sz="4" w:space="0" w:color="auto"/>
            </w:tcBorders>
          </w:tcPr>
          <w:p w14:paraId="4E3E7E71" w14:textId="77777777" w:rsidR="00172FB3" w:rsidRDefault="00550C62">
            <w:pPr>
              <w:rPr>
                <w:rFonts w:ascii="Arial" w:hAnsi="Arial" w:cs="Arial"/>
                <w:sz w:val="20"/>
                <w:szCs w:val="20"/>
                <w:u w:val="single"/>
              </w:rPr>
            </w:pPr>
            <w:r>
              <w:rPr>
                <w:rFonts w:ascii="Arial" w:hAnsi="Arial" w:cs="Arial"/>
                <w:sz w:val="20"/>
                <w:szCs w:val="20"/>
                <w:u w:val="single"/>
              </w:rPr>
              <w:t>Welches technische Problem soll die Erfindung lösen?</w:t>
            </w:r>
          </w:p>
          <w:p w14:paraId="74F5906E" w14:textId="3D18F01C" w:rsidR="00172FB3" w:rsidRDefault="00550C62">
            <w:pPr>
              <w:rPr>
                <w:rFonts w:ascii="Arial" w:hAnsi="Arial" w:cs="Arial"/>
                <w:sz w:val="20"/>
                <w:szCs w:val="20"/>
              </w:rPr>
            </w:pPr>
            <w:r>
              <w:rPr>
                <w:rFonts w:ascii="Arial" w:hAnsi="Arial" w:cs="Arial"/>
                <w:sz w:val="20"/>
                <w:szCs w:val="20"/>
              </w:rPr>
              <w:t xml:space="preserve">Optimierung der Krebsimmuntherapie </w:t>
            </w:r>
            <w:r w:rsidR="00B7727F">
              <w:rPr>
                <w:rFonts w:ascii="Arial" w:hAnsi="Arial" w:cs="Arial"/>
                <w:sz w:val="20"/>
                <w:szCs w:val="20"/>
              </w:rPr>
              <w:t>für Patienten unter DNMT- oder HDAC-Inhibitor Behandlung</w:t>
            </w:r>
          </w:p>
          <w:p w14:paraId="00C048E7" w14:textId="77777777" w:rsidR="00B7727F" w:rsidRDefault="00B7727F">
            <w:pPr>
              <w:rPr>
                <w:rFonts w:ascii="Arial" w:hAnsi="Arial" w:cs="Arial"/>
                <w:sz w:val="20"/>
                <w:szCs w:val="20"/>
              </w:rPr>
            </w:pPr>
          </w:p>
          <w:p w14:paraId="0BB2B025" w14:textId="77777777" w:rsidR="00172FB3" w:rsidRDefault="00550C62">
            <w:pPr>
              <w:rPr>
                <w:rFonts w:ascii="Arial" w:hAnsi="Arial" w:cs="Arial"/>
                <w:sz w:val="20"/>
                <w:szCs w:val="20"/>
                <w:u w:val="single"/>
              </w:rPr>
            </w:pPr>
            <w:r>
              <w:rPr>
                <w:rFonts w:ascii="Arial" w:hAnsi="Arial" w:cs="Arial"/>
                <w:sz w:val="20"/>
                <w:szCs w:val="20"/>
                <w:u w:val="single"/>
              </w:rPr>
              <w:t>Welchen Stand der Technik kennen Sie und welche Nachteile sehen Sie im heutigen Stand der Technik?</w:t>
            </w:r>
          </w:p>
          <w:p w14:paraId="611C295F" w14:textId="29085A67" w:rsidR="00172FB3" w:rsidRDefault="00550C62" w:rsidP="00F26A1E">
            <w:pPr>
              <w:jc w:val="both"/>
              <w:rPr>
                <w:rFonts w:ascii="Arial" w:hAnsi="Arial" w:cs="Arial"/>
                <w:sz w:val="20"/>
                <w:szCs w:val="20"/>
              </w:rPr>
            </w:pPr>
            <w:r>
              <w:rPr>
                <w:rFonts w:ascii="Arial" w:hAnsi="Arial" w:cs="Arial"/>
                <w:sz w:val="20"/>
                <w:szCs w:val="20"/>
              </w:rPr>
              <w:t xml:space="preserve">T-Zell-basierte Immuntherapiekonzepte wie Checkpoint-Inhibitoren, CAR-T-Zellen, adoptiver T-Zell-Transfer und Vakzinierungsstrategien haben in den letzten Jahren eine zunehmende Bedeutung bei der Behandlung </w:t>
            </w:r>
            <w:r w:rsidR="00D7134A">
              <w:rPr>
                <w:rFonts w:ascii="Arial" w:hAnsi="Arial" w:cs="Arial"/>
                <w:sz w:val="20"/>
                <w:szCs w:val="20"/>
              </w:rPr>
              <w:t xml:space="preserve">von </w:t>
            </w:r>
            <w:r w:rsidR="00D7134A" w:rsidRPr="00D7134A">
              <w:rPr>
                <w:rFonts w:ascii="Arial" w:hAnsi="Arial" w:cs="Arial"/>
                <w:sz w:val="20"/>
                <w:szCs w:val="20"/>
              </w:rPr>
              <w:t>Tumorerkrankungen</w:t>
            </w:r>
            <w:r>
              <w:rPr>
                <w:rFonts w:ascii="Arial" w:hAnsi="Arial" w:cs="Arial"/>
                <w:sz w:val="20"/>
                <w:szCs w:val="20"/>
              </w:rPr>
              <w:t>. Die Hauptvoraussetzung für die Entwicklung Antigen-spezifischer Immuntherapiekonzepte besteht in der Identifizierung geeigneter Zielstrukturen, die eine natürliche, hochfrequente und tumorexklusive Präsentation auf der Zelloberfläche von Tumorzellen zeigen und vom Immunsystem der Patienten erkannt werden. Solche Zielstrukturen werden entweder durch HLA-unabhängige Moleküle oder durch HLA-Klasse I- und HLA-Klasse II-präsentierte Peptide auf der Oberfläche von Tumorzellen repräsentiert.</w:t>
            </w:r>
            <w:r w:rsidR="00F26A1E">
              <w:rPr>
                <w:rFonts w:ascii="Arial" w:hAnsi="Arial" w:cs="Arial"/>
                <w:sz w:val="20"/>
                <w:szCs w:val="20"/>
              </w:rPr>
              <w:t xml:space="preserve"> Sie </w:t>
            </w:r>
            <w:r w:rsidR="00F26A1E" w:rsidRPr="00F26A1E">
              <w:rPr>
                <w:rFonts w:ascii="Arial" w:hAnsi="Arial" w:cs="Arial"/>
                <w:sz w:val="20"/>
                <w:szCs w:val="20"/>
              </w:rPr>
              <w:t xml:space="preserve">können von Genen und Proteinen mit unterschiedlicher </w:t>
            </w:r>
            <w:r w:rsidR="00F26A1E">
              <w:rPr>
                <w:rFonts w:ascii="Arial" w:hAnsi="Arial" w:cs="Arial"/>
                <w:sz w:val="20"/>
                <w:szCs w:val="20"/>
              </w:rPr>
              <w:t xml:space="preserve">zellulärer </w:t>
            </w:r>
            <w:r w:rsidR="00F26A1E" w:rsidRPr="00F26A1E">
              <w:rPr>
                <w:rFonts w:ascii="Arial" w:hAnsi="Arial" w:cs="Arial"/>
                <w:sz w:val="20"/>
                <w:szCs w:val="20"/>
              </w:rPr>
              <w:t xml:space="preserve">Expression, </w:t>
            </w:r>
            <w:r w:rsidR="00F26A1E">
              <w:rPr>
                <w:rFonts w:ascii="Arial" w:hAnsi="Arial" w:cs="Arial"/>
                <w:sz w:val="20"/>
                <w:szCs w:val="20"/>
              </w:rPr>
              <w:t xml:space="preserve">einer veränderten </w:t>
            </w:r>
            <w:r w:rsidR="00F26A1E" w:rsidRPr="00F26A1E">
              <w:rPr>
                <w:rFonts w:ascii="Arial" w:hAnsi="Arial" w:cs="Arial"/>
                <w:sz w:val="20"/>
                <w:szCs w:val="20"/>
              </w:rPr>
              <w:t xml:space="preserve">Verarbeitung oder MHC-Präsentation in den Tumorzellen (z. B. Tumor/Hoden-Antigen) sowie von tumorspezifischen Mutationen oder nicht-kanonischen Genprodukten herrühren, die in Tumorzellen </w:t>
            </w:r>
            <w:r w:rsidR="00F26A1E" w:rsidRPr="00F26A1E">
              <w:rPr>
                <w:rFonts w:ascii="Arial" w:hAnsi="Arial" w:cs="Arial"/>
                <w:i/>
                <w:sz w:val="20"/>
                <w:szCs w:val="20"/>
              </w:rPr>
              <w:t>de novo</w:t>
            </w:r>
            <w:r w:rsidR="00F26A1E" w:rsidRPr="00F26A1E">
              <w:rPr>
                <w:rFonts w:ascii="Arial" w:hAnsi="Arial" w:cs="Arial"/>
                <w:sz w:val="20"/>
                <w:szCs w:val="20"/>
              </w:rPr>
              <w:t xml:space="preserve"> exprimiert werden</w:t>
            </w:r>
            <w:r w:rsidR="00F26A1E">
              <w:rPr>
                <w:rFonts w:ascii="Arial" w:hAnsi="Arial" w:cs="Arial"/>
                <w:sz w:val="20"/>
                <w:szCs w:val="20"/>
              </w:rPr>
              <w:t xml:space="preserve">. </w:t>
            </w:r>
            <w:r w:rsidR="00F26A1E" w:rsidRPr="00F26A1E">
              <w:rPr>
                <w:rFonts w:ascii="Arial" w:hAnsi="Arial" w:cs="Arial"/>
                <w:sz w:val="20"/>
                <w:szCs w:val="20"/>
              </w:rPr>
              <w:t>Während mehrere Krebsmedikamente zur Verbesserung und Aktivierung von Effektor-T-Zellen gegen Krebs entwickelt wurden, darunter Immun-Checkpoint-Inhibitoren (ICI) und immunmodulatorische Medikamente, ist bisher nur wenig darüber bekannt, wie Krebsmedikamente die Zielstrukturen von T-Zell-Reaktionen gegen Krebs und damit die Tumorantigenpräsentation beeinflussen.</w:t>
            </w:r>
          </w:p>
          <w:p w14:paraId="44C561DC" w14:textId="11053399" w:rsidR="00067C7F" w:rsidRPr="00067C7F" w:rsidRDefault="00F15450" w:rsidP="00F26A1E">
            <w:pPr>
              <w:jc w:val="both"/>
              <w:rPr>
                <w:rFonts w:ascii="Arial" w:hAnsi="Arial" w:cs="Arial"/>
                <w:sz w:val="20"/>
                <w:szCs w:val="20"/>
              </w:rPr>
            </w:pPr>
            <w:r>
              <w:rPr>
                <w:rFonts w:ascii="Arial" w:hAnsi="Arial" w:cs="Arial"/>
                <w:sz w:val="20"/>
                <w:szCs w:val="20"/>
              </w:rPr>
              <w:t>J</w:t>
            </w:r>
            <w:r w:rsidR="004F19D1" w:rsidRPr="00D7134A">
              <w:rPr>
                <w:rFonts w:ascii="Arial" w:hAnsi="Arial" w:cs="Arial"/>
                <w:sz w:val="20"/>
                <w:szCs w:val="20"/>
              </w:rPr>
              <w:t xml:space="preserve">üngste Erkenntnisse deuten darauf hin, dass die Aktivierung transponierbarer Elemente bei epigenetischer Reaktivierung unter DNMT- oder HDAC-Inhibitor Behandlung an diesem Prozess beteiligt ist. </w:t>
            </w:r>
            <w:r w:rsidR="00D7134A" w:rsidRPr="00D7134A">
              <w:rPr>
                <w:rFonts w:ascii="Arial" w:hAnsi="Arial" w:cs="Arial"/>
                <w:sz w:val="20"/>
                <w:szCs w:val="20"/>
              </w:rPr>
              <w:t>E</w:t>
            </w:r>
            <w:r w:rsidR="00D7134A">
              <w:rPr>
                <w:rFonts w:ascii="Arial" w:hAnsi="Arial" w:cs="Arial"/>
                <w:sz w:val="20"/>
                <w:szCs w:val="20"/>
              </w:rPr>
              <w:t>i</w:t>
            </w:r>
            <w:r w:rsidR="004F19D1" w:rsidRPr="00D7134A">
              <w:rPr>
                <w:rFonts w:ascii="Arial" w:hAnsi="Arial" w:cs="Arial"/>
                <w:sz w:val="20"/>
                <w:szCs w:val="20"/>
              </w:rPr>
              <w:t>nzelne lange terminale Wiederholungen</w:t>
            </w:r>
            <w:ins w:id="43" w:author="Joschka Hey" w:date="2022-05-31T08:07:00Z">
              <w:r w:rsidR="000B2C63">
                <w:rPr>
                  <w:rFonts w:ascii="Arial" w:hAnsi="Arial" w:cs="Arial"/>
                  <w:sz w:val="20"/>
                  <w:szCs w:val="20"/>
                </w:rPr>
                <w:t xml:space="preserve"> (LTR)</w:t>
              </w:r>
            </w:ins>
            <w:r w:rsidR="004F19D1" w:rsidRPr="00D7134A">
              <w:rPr>
                <w:rFonts w:ascii="Arial" w:hAnsi="Arial" w:cs="Arial"/>
                <w:sz w:val="20"/>
                <w:szCs w:val="20"/>
              </w:rPr>
              <w:t xml:space="preserve"> von endogenen retroviralen Elementen (ERVs)</w:t>
            </w:r>
            <w:r w:rsidR="00D7134A" w:rsidRPr="00D7134A">
              <w:rPr>
                <w:rFonts w:ascii="Arial" w:hAnsi="Arial" w:cs="Arial"/>
                <w:sz w:val="20"/>
                <w:szCs w:val="20"/>
              </w:rPr>
              <w:t xml:space="preserve"> können</w:t>
            </w:r>
            <w:r w:rsidR="004F19D1" w:rsidRPr="00D7134A">
              <w:rPr>
                <w:rFonts w:ascii="Arial" w:hAnsi="Arial" w:cs="Arial"/>
                <w:sz w:val="20"/>
                <w:szCs w:val="20"/>
              </w:rPr>
              <w:t xml:space="preserve"> für Neoantigene</w:t>
            </w:r>
            <w:ins w:id="44" w:author="Joschka Hey" w:date="2022-05-31T08:07:00Z">
              <w:r w:rsidR="000B2C63">
                <w:rPr>
                  <w:rFonts w:ascii="Arial" w:hAnsi="Arial" w:cs="Arial"/>
                  <w:sz w:val="20"/>
                  <w:szCs w:val="20"/>
                </w:rPr>
                <w:t xml:space="preserve"> oder</w:t>
              </w:r>
            </w:ins>
            <w:ins w:id="45" w:author="Joschka Hey" w:date="2022-05-31T08:45:00Z">
              <w:r w:rsidR="00FD036C">
                <w:rPr>
                  <w:rFonts w:ascii="Arial" w:hAnsi="Arial" w:cs="Arial"/>
                  <w:sz w:val="20"/>
                  <w:szCs w:val="20"/>
                </w:rPr>
                <w:t xml:space="preserve"> </w:t>
              </w:r>
              <w:r w:rsidR="00FD036C" w:rsidRPr="00FD036C">
                <w:rPr>
                  <w:rFonts w:ascii="Arial" w:hAnsi="Arial" w:cs="Arial"/>
                  <w:i/>
                  <w:sz w:val="20"/>
                  <w:szCs w:val="20"/>
                  <w:rPrChange w:id="46" w:author="Joschka Hey" w:date="2022-05-31T08:45:00Z">
                    <w:rPr>
                      <w:rFonts w:ascii="Arial" w:hAnsi="Arial" w:cs="Arial"/>
                      <w:sz w:val="20"/>
                      <w:szCs w:val="20"/>
                    </w:rPr>
                  </w:rPrChange>
                </w:rPr>
                <w:t>de novo</w:t>
              </w:r>
            </w:ins>
            <w:ins w:id="47" w:author="Joschka Hey" w:date="2022-05-31T08:07:00Z">
              <w:r w:rsidR="000B2C63">
                <w:rPr>
                  <w:rFonts w:ascii="Arial" w:hAnsi="Arial" w:cs="Arial"/>
                  <w:sz w:val="20"/>
                  <w:szCs w:val="20"/>
                </w:rPr>
                <w:t xml:space="preserve"> Promotoren</w:t>
              </w:r>
            </w:ins>
            <w:r w:rsidR="004F19D1" w:rsidRPr="00D7134A">
              <w:rPr>
                <w:rFonts w:ascii="Arial" w:hAnsi="Arial" w:cs="Arial"/>
                <w:sz w:val="20"/>
                <w:szCs w:val="20"/>
              </w:rPr>
              <w:t xml:space="preserve"> kodierende, </w:t>
            </w:r>
            <w:r w:rsidR="00D7134A" w:rsidRPr="00D7134A">
              <w:rPr>
                <w:rFonts w:ascii="Arial" w:hAnsi="Arial" w:cs="Arial"/>
                <w:sz w:val="20"/>
                <w:szCs w:val="20"/>
              </w:rPr>
              <w:t xml:space="preserve">und </w:t>
            </w:r>
            <w:r w:rsidR="004F19D1" w:rsidRPr="00D7134A">
              <w:rPr>
                <w:rFonts w:ascii="Arial" w:hAnsi="Arial" w:cs="Arial"/>
                <w:sz w:val="20"/>
                <w:szCs w:val="20"/>
              </w:rPr>
              <w:t xml:space="preserve">bisher nicht beschriebene </w:t>
            </w:r>
            <w:r w:rsidR="00D7134A" w:rsidRPr="00D7134A">
              <w:rPr>
                <w:rFonts w:ascii="Arial" w:hAnsi="Arial" w:cs="Arial"/>
                <w:sz w:val="20"/>
                <w:szCs w:val="20"/>
              </w:rPr>
              <w:t>Transkript Formen hervorbringen</w:t>
            </w:r>
            <w:ins w:id="48" w:author="Joschka Hey" w:date="2022-05-31T08:07:00Z">
              <w:r w:rsidR="000B2C63">
                <w:rPr>
                  <w:rFonts w:ascii="Arial" w:hAnsi="Arial" w:cs="Arial"/>
                  <w:sz w:val="20"/>
                  <w:szCs w:val="20"/>
                </w:rPr>
                <w:t>,</w:t>
              </w:r>
            </w:ins>
            <w:r w:rsidR="00D7134A" w:rsidRPr="00D7134A">
              <w:rPr>
                <w:rFonts w:ascii="Arial" w:hAnsi="Arial" w:cs="Arial"/>
                <w:sz w:val="20"/>
                <w:szCs w:val="20"/>
              </w:rPr>
              <w:t xml:space="preserve"> welche </w:t>
            </w:r>
            <w:r w:rsidR="00B7727F" w:rsidRPr="00D7134A">
              <w:rPr>
                <w:rFonts w:ascii="Arial" w:hAnsi="Arial" w:cs="Arial"/>
                <w:sz w:val="20"/>
                <w:szCs w:val="20"/>
              </w:rPr>
              <w:t>als Quelle hochimmunogener Neoepitope dienen könn</w:t>
            </w:r>
            <w:r w:rsidR="00D7134A">
              <w:rPr>
                <w:rFonts w:ascii="Arial" w:hAnsi="Arial" w:cs="Arial"/>
                <w:sz w:val="20"/>
                <w:szCs w:val="20"/>
              </w:rPr>
              <w:t>t</w:t>
            </w:r>
            <w:r w:rsidR="00B7727F" w:rsidRPr="00D7134A">
              <w:rPr>
                <w:rFonts w:ascii="Arial" w:hAnsi="Arial" w:cs="Arial"/>
                <w:sz w:val="20"/>
                <w:szCs w:val="20"/>
              </w:rPr>
              <w:t>en</w:t>
            </w:r>
            <w:r w:rsidR="00D7134A" w:rsidRPr="00D7134A">
              <w:rPr>
                <w:rFonts w:ascii="Arial" w:hAnsi="Arial" w:cs="Arial"/>
                <w:sz w:val="20"/>
                <w:szCs w:val="20"/>
              </w:rPr>
              <w:t xml:space="preserve">. Bisher konnten diese Antigene aber nicht als </w:t>
            </w:r>
            <w:r w:rsidR="00550C62" w:rsidRPr="00D7134A">
              <w:rPr>
                <w:rFonts w:ascii="Arial" w:hAnsi="Arial" w:cs="Arial"/>
                <w:sz w:val="20"/>
                <w:szCs w:val="20"/>
              </w:rPr>
              <w:t xml:space="preserve">HLA-präsentierte Antigene </w:t>
            </w:r>
            <w:r w:rsidR="00D7134A" w:rsidRPr="00D7134A">
              <w:rPr>
                <w:rFonts w:ascii="Arial" w:hAnsi="Arial" w:cs="Arial"/>
                <w:sz w:val="20"/>
                <w:szCs w:val="20"/>
              </w:rPr>
              <w:t>Nachgewiesen werden</w:t>
            </w:r>
            <w:r w:rsidR="00550C62" w:rsidRPr="00D7134A">
              <w:rPr>
                <w:rFonts w:ascii="Arial" w:hAnsi="Arial" w:cs="Arial"/>
                <w:sz w:val="20"/>
                <w:szCs w:val="20"/>
              </w:rPr>
              <w:t>.</w:t>
            </w:r>
            <w:r w:rsidR="00067C7F">
              <w:rPr>
                <w:rFonts w:ascii="Arial" w:hAnsi="Arial" w:cs="Arial"/>
                <w:sz w:val="20"/>
                <w:szCs w:val="20"/>
              </w:rPr>
              <w:t xml:space="preserve"> D</w:t>
            </w:r>
            <w:r w:rsidR="00067C7F" w:rsidRPr="00067C7F">
              <w:rPr>
                <w:rFonts w:ascii="Arial" w:hAnsi="Arial" w:cs="Arial"/>
                <w:sz w:val="20"/>
                <w:szCs w:val="20"/>
              </w:rPr>
              <w:t xml:space="preserve">urch tiefe RNA-Sequenzierung und </w:t>
            </w:r>
            <w:r w:rsidR="00067C7F" w:rsidRPr="000B2C63">
              <w:rPr>
                <w:rFonts w:ascii="Arial" w:hAnsi="Arial" w:cs="Arial"/>
                <w:i/>
                <w:sz w:val="20"/>
                <w:szCs w:val="20"/>
                <w:rPrChange w:id="49" w:author="Joschka Hey" w:date="2022-05-31T08:07:00Z">
                  <w:rPr>
                    <w:rFonts w:ascii="Arial" w:hAnsi="Arial" w:cs="Arial"/>
                    <w:sz w:val="20"/>
                    <w:szCs w:val="20"/>
                  </w:rPr>
                </w:rPrChange>
              </w:rPr>
              <w:t>de novo</w:t>
            </w:r>
            <w:r w:rsidR="00067C7F" w:rsidRPr="00067C7F">
              <w:rPr>
                <w:rFonts w:ascii="Arial" w:hAnsi="Arial" w:cs="Arial"/>
                <w:sz w:val="20"/>
                <w:szCs w:val="20"/>
              </w:rPr>
              <w:t>-Transkriptom-Zusammensetzung</w:t>
            </w:r>
            <w:r w:rsidR="00067C7F">
              <w:rPr>
                <w:rFonts w:ascii="Arial" w:hAnsi="Arial" w:cs="Arial"/>
                <w:sz w:val="20"/>
                <w:szCs w:val="20"/>
              </w:rPr>
              <w:t xml:space="preserve"> kombiniert mit der Identifizierung natürlich präsentierter HLA-Liganden mithilfe von Massenspektrometrie, konnten wir 87 behandlungs-induzierte HLA Klasse I Liganden und 20 HLA Klasse II Peptide in zwei AML Patienten nachweisen</w:t>
            </w:r>
            <w:r w:rsidR="00671FF2">
              <w:rPr>
                <w:rFonts w:ascii="Arial" w:hAnsi="Arial" w:cs="Arial"/>
                <w:sz w:val="20"/>
                <w:szCs w:val="20"/>
              </w:rPr>
              <w:t>,</w:t>
            </w:r>
            <w:r w:rsidR="00067C7F">
              <w:rPr>
                <w:rFonts w:ascii="Arial" w:hAnsi="Arial" w:cs="Arial"/>
                <w:sz w:val="20"/>
                <w:szCs w:val="20"/>
              </w:rPr>
              <w:t xml:space="preserve"> welche in der Klinik mit dem DNMT-I</w:t>
            </w:r>
            <w:r w:rsidR="00671FF2">
              <w:rPr>
                <w:rFonts w:ascii="Arial" w:hAnsi="Arial" w:cs="Arial"/>
                <w:sz w:val="20"/>
                <w:szCs w:val="20"/>
              </w:rPr>
              <w:t>nhibitor Decitabine behandelt wu</w:t>
            </w:r>
            <w:r w:rsidR="00067C7F">
              <w:rPr>
                <w:rFonts w:ascii="Arial" w:hAnsi="Arial" w:cs="Arial"/>
                <w:sz w:val="20"/>
                <w:szCs w:val="20"/>
              </w:rPr>
              <w:t xml:space="preserve">rden. Zusätzlich konnten wir </w:t>
            </w:r>
            <w:r w:rsidR="00671FF2">
              <w:rPr>
                <w:rFonts w:ascii="Arial" w:hAnsi="Arial" w:cs="Arial"/>
                <w:sz w:val="20"/>
                <w:szCs w:val="20"/>
              </w:rPr>
              <w:t>mit der gleichen Technologie nach Behandlung mit Decitabine in Kombination mit SB939 (</w:t>
            </w:r>
            <w:r w:rsidR="00671FF2" w:rsidRPr="00D7134A">
              <w:rPr>
                <w:rFonts w:ascii="Arial" w:hAnsi="Arial" w:cs="Arial"/>
                <w:sz w:val="20"/>
                <w:szCs w:val="20"/>
              </w:rPr>
              <w:t>HDAC-Inhibitor</w:t>
            </w:r>
            <w:r w:rsidR="00671FF2">
              <w:rPr>
                <w:rFonts w:ascii="Arial" w:hAnsi="Arial" w:cs="Arial"/>
                <w:sz w:val="20"/>
                <w:szCs w:val="20"/>
              </w:rPr>
              <w:t xml:space="preserve">) </w:t>
            </w:r>
            <w:r w:rsidR="00067C7F">
              <w:rPr>
                <w:rFonts w:ascii="Arial" w:hAnsi="Arial" w:cs="Arial"/>
                <w:sz w:val="20"/>
                <w:szCs w:val="20"/>
              </w:rPr>
              <w:t xml:space="preserve">63 behandlungs-induzierte HLA Klasse I Liganden in der </w:t>
            </w:r>
            <w:r w:rsidR="00067C7F" w:rsidRPr="00067C7F">
              <w:rPr>
                <w:rFonts w:ascii="Arial" w:hAnsi="Arial" w:cs="Arial"/>
                <w:sz w:val="20"/>
                <w:szCs w:val="20"/>
              </w:rPr>
              <w:t>NCI-H1299</w:t>
            </w:r>
            <w:r w:rsidR="00067C7F">
              <w:rPr>
                <w:rFonts w:ascii="Arial" w:hAnsi="Arial" w:cs="Arial"/>
                <w:sz w:val="20"/>
                <w:szCs w:val="20"/>
              </w:rPr>
              <w:t xml:space="preserve"> Zelllinie </w:t>
            </w:r>
            <w:r w:rsidR="00067C7F" w:rsidRPr="00067C7F">
              <w:rPr>
                <w:rFonts w:ascii="Arial" w:hAnsi="Arial" w:cs="Arial"/>
                <w:i/>
                <w:sz w:val="20"/>
                <w:szCs w:val="20"/>
              </w:rPr>
              <w:t>in vitro</w:t>
            </w:r>
            <w:r w:rsidR="00067C7F">
              <w:rPr>
                <w:rFonts w:ascii="Arial" w:hAnsi="Arial" w:cs="Arial"/>
                <w:i/>
                <w:sz w:val="20"/>
                <w:szCs w:val="20"/>
              </w:rPr>
              <w:t xml:space="preserve"> </w:t>
            </w:r>
            <w:r w:rsidR="00067C7F">
              <w:rPr>
                <w:rFonts w:ascii="Arial" w:hAnsi="Arial" w:cs="Arial"/>
                <w:sz w:val="20"/>
                <w:szCs w:val="20"/>
              </w:rPr>
              <w:t>identifizieren.</w:t>
            </w:r>
          </w:p>
          <w:p w14:paraId="1812A190" w14:textId="77777777" w:rsidR="00172FB3" w:rsidRDefault="00172FB3">
            <w:pPr>
              <w:jc w:val="both"/>
              <w:rPr>
                <w:rFonts w:ascii="Arial" w:hAnsi="Arial" w:cs="Arial"/>
                <w:sz w:val="20"/>
                <w:szCs w:val="20"/>
              </w:rPr>
            </w:pPr>
          </w:p>
          <w:p w14:paraId="1DCCE1A3" w14:textId="77777777" w:rsidR="00172FB3" w:rsidRDefault="00550C62">
            <w:pPr>
              <w:rPr>
                <w:rFonts w:ascii="Arial" w:hAnsi="Arial" w:cs="Arial"/>
                <w:sz w:val="20"/>
                <w:szCs w:val="20"/>
                <w:u w:val="single"/>
              </w:rPr>
            </w:pPr>
            <w:r>
              <w:rPr>
                <w:rFonts w:ascii="Arial" w:hAnsi="Arial" w:cs="Arial"/>
                <w:sz w:val="20"/>
                <w:szCs w:val="20"/>
                <w:u w:val="single"/>
              </w:rPr>
              <w:t>Welche Aufgabe hat Ihre Erfindung?</w:t>
            </w:r>
          </w:p>
          <w:p w14:paraId="685B0231" w14:textId="4FBD952D" w:rsidR="00D7134A" w:rsidRDefault="00550C62">
            <w:pPr>
              <w:jc w:val="both"/>
              <w:rPr>
                <w:rFonts w:ascii="Arial" w:hAnsi="Arial" w:cs="Arial"/>
                <w:sz w:val="20"/>
                <w:szCs w:val="20"/>
              </w:rPr>
            </w:pPr>
            <w:r>
              <w:rPr>
                <w:rFonts w:ascii="Arial" w:hAnsi="Arial" w:cs="Arial"/>
                <w:sz w:val="20"/>
                <w:szCs w:val="20"/>
              </w:rPr>
              <w:t xml:space="preserve">Die </w:t>
            </w:r>
            <w:r w:rsidR="00D7134A">
              <w:rPr>
                <w:rFonts w:ascii="Arial" w:hAnsi="Arial" w:cs="Arial"/>
                <w:sz w:val="20"/>
                <w:szCs w:val="20"/>
              </w:rPr>
              <w:t>in der Erfindung</w:t>
            </w:r>
            <w:r>
              <w:rPr>
                <w:rFonts w:ascii="Arial" w:hAnsi="Arial" w:cs="Arial"/>
                <w:sz w:val="20"/>
                <w:szCs w:val="20"/>
              </w:rPr>
              <w:t xml:space="preserve"> enthaltenen Peptide können genutzt werden um personalisiert oder standardisiert z.B. Impfcocktails für Patienten zusammenstellen. So kann </w:t>
            </w:r>
            <w:r w:rsidR="00D7134A">
              <w:rPr>
                <w:rFonts w:ascii="Arial" w:hAnsi="Arial" w:cs="Arial"/>
                <w:sz w:val="20"/>
                <w:szCs w:val="20"/>
              </w:rPr>
              <w:t xml:space="preserve">mit der Erfindung </w:t>
            </w:r>
            <w:r>
              <w:rPr>
                <w:rFonts w:ascii="Arial" w:hAnsi="Arial" w:cs="Arial"/>
                <w:sz w:val="20"/>
                <w:szCs w:val="20"/>
              </w:rPr>
              <w:t xml:space="preserve">ein Cocktail für </w:t>
            </w:r>
            <w:r w:rsidR="00D7134A">
              <w:rPr>
                <w:rFonts w:ascii="Arial" w:hAnsi="Arial" w:cs="Arial"/>
                <w:sz w:val="20"/>
                <w:szCs w:val="20"/>
              </w:rPr>
              <w:t xml:space="preserve">Patienten unter </w:t>
            </w:r>
            <w:r w:rsidR="00D7134A" w:rsidRPr="00D7134A">
              <w:rPr>
                <w:rFonts w:ascii="Arial" w:hAnsi="Arial" w:cs="Arial"/>
                <w:sz w:val="20"/>
                <w:szCs w:val="20"/>
              </w:rPr>
              <w:t>DNMT- oder HDAC-Inhibitor Behandlung</w:t>
            </w:r>
            <w:r w:rsidR="00D7134A">
              <w:rPr>
                <w:rFonts w:ascii="Arial" w:hAnsi="Arial" w:cs="Arial"/>
                <w:sz w:val="20"/>
                <w:szCs w:val="20"/>
              </w:rPr>
              <w:t xml:space="preserve"> erstellt werden welcher gezielt Therapie</w:t>
            </w:r>
            <w:r w:rsidR="00F15450">
              <w:rPr>
                <w:rFonts w:ascii="Arial" w:hAnsi="Arial" w:cs="Arial"/>
                <w:sz w:val="20"/>
                <w:szCs w:val="20"/>
              </w:rPr>
              <w:t>-</w:t>
            </w:r>
            <w:r w:rsidR="00D7134A">
              <w:rPr>
                <w:rFonts w:ascii="Arial" w:hAnsi="Arial" w:cs="Arial"/>
                <w:sz w:val="20"/>
                <w:szCs w:val="20"/>
              </w:rPr>
              <w:t xml:space="preserve">induzierte Tumor-spezifische Neoantigene behandelt. </w:t>
            </w:r>
          </w:p>
          <w:p w14:paraId="057F7162" w14:textId="0CC736D0" w:rsidR="00172FB3" w:rsidRDefault="00550C62">
            <w:pPr>
              <w:jc w:val="both"/>
              <w:rPr>
                <w:ins w:id="50" w:author="Joschka Hey" w:date="2022-05-31T08:09:00Z"/>
                <w:rFonts w:ascii="Arial" w:hAnsi="Arial" w:cs="Arial"/>
                <w:sz w:val="20"/>
                <w:szCs w:val="20"/>
              </w:rPr>
            </w:pPr>
            <w:r>
              <w:rPr>
                <w:rFonts w:ascii="Arial" w:hAnsi="Arial" w:cs="Arial"/>
                <w:sz w:val="20"/>
                <w:szCs w:val="20"/>
              </w:rPr>
              <w:t xml:space="preserve">Des Weiteren können einzelne und auch mehrere Peptide </w:t>
            </w:r>
            <w:r w:rsidR="00D7134A">
              <w:rPr>
                <w:rFonts w:ascii="Arial" w:hAnsi="Arial" w:cs="Arial"/>
                <w:sz w:val="20"/>
                <w:szCs w:val="20"/>
              </w:rPr>
              <w:t xml:space="preserve">der Erfindung </w:t>
            </w:r>
            <w:r>
              <w:rPr>
                <w:rFonts w:ascii="Arial" w:hAnsi="Arial" w:cs="Arial"/>
                <w:sz w:val="20"/>
                <w:szCs w:val="20"/>
              </w:rPr>
              <w:t>als Grundlage für die Herstellung und den Transfer von therapeutischen T-Zellen genutzt werden, sowie die Zielstrukturen für die Generierung von TCR-like Antikörpern und CAR-T-Zellen bilden.</w:t>
            </w:r>
          </w:p>
          <w:p w14:paraId="518E79D1" w14:textId="3B30BAC3" w:rsidR="000B2C63" w:rsidRDefault="000B2C63">
            <w:pPr>
              <w:jc w:val="both"/>
              <w:rPr>
                <w:rFonts w:ascii="Arial" w:hAnsi="Arial" w:cs="Arial"/>
                <w:sz w:val="20"/>
                <w:szCs w:val="20"/>
              </w:rPr>
            </w:pPr>
            <w:ins w:id="51" w:author="Joschka Hey" w:date="2022-05-31T08:09:00Z">
              <w:r>
                <w:rPr>
                  <w:rFonts w:ascii="Arial" w:hAnsi="Arial" w:cs="Arial"/>
                  <w:sz w:val="20"/>
                  <w:szCs w:val="20"/>
                </w:rPr>
                <w:t xml:space="preserve">Außerdem, können die identifizierten Peptide als </w:t>
              </w:r>
            </w:ins>
            <w:ins w:id="52" w:author="Joschka Hey" w:date="2022-05-31T08:46:00Z">
              <w:r w:rsidR="00FD036C">
                <w:rPr>
                  <w:rFonts w:ascii="Arial" w:hAnsi="Arial" w:cs="Arial"/>
                  <w:sz w:val="20"/>
                  <w:szCs w:val="20"/>
                </w:rPr>
                <w:t xml:space="preserve">prognostische/diagnostische </w:t>
              </w:r>
            </w:ins>
            <w:ins w:id="53" w:author="Joschka Hey" w:date="2022-05-31T08:09:00Z">
              <w:r>
                <w:rPr>
                  <w:rFonts w:ascii="Arial" w:hAnsi="Arial" w:cs="Arial"/>
                  <w:sz w:val="20"/>
                  <w:szCs w:val="20"/>
                </w:rPr>
                <w:t xml:space="preserve">Biomarker auf das Ansprechen der </w:t>
              </w:r>
              <w:r w:rsidRPr="00D7134A">
                <w:rPr>
                  <w:rFonts w:ascii="Arial" w:hAnsi="Arial" w:cs="Arial"/>
                  <w:sz w:val="20"/>
                  <w:szCs w:val="20"/>
                </w:rPr>
                <w:t>DNMT- oder HDAC-Inhibitor Behandlung</w:t>
              </w:r>
              <w:r>
                <w:rPr>
                  <w:rFonts w:ascii="Arial" w:hAnsi="Arial" w:cs="Arial"/>
                  <w:sz w:val="20"/>
                  <w:szCs w:val="20"/>
                </w:rPr>
                <w:t xml:space="preserve"> dienen. Die Induktion der </w:t>
              </w:r>
            </w:ins>
            <w:ins w:id="54" w:author="Joschka Hey" w:date="2022-05-31T08:10:00Z">
              <w:r>
                <w:rPr>
                  <w:rFonts w:ascii="Arial" w:hAnsi="Arial" w:cs="Arial"/>
                  <w:sz w:val="20"/>
                  <w:szCs w:val="20"/>
                </w:rPr>
                <w:t>Neoantigene können als Hinweis auf eine erfolgreiche Ther</w:t>
              </w:r>
            </w:ins>
            <w:ins w:id="55" w:author="Joschka Hey" w:date="2022-05-31T08:11:00Z">
              <w:r>
                <w:rPr>
                  <w:rFonts w:ascii="Arial" w:hAnsi="Arial" w:cs="Arial"/>
                  <w:sz w:val="20"/>
                  <w:szCs w:val="20"/>
                </w:rPr>
                <w:t xml:space="preserve">apie in individuellen Krebspatienten verwendet werden. </w:t>
              </w:r>
            </w:ins>
          </w:p>
          <w:p w14:paraId="052D819D" w14:textId="77777777" w:rsidR="00172FB3" w:rsidRDefault="00172FB3">
            <w:pPr>
              <w:jc w:val="both"/>
              <w:rPr>
                <w:rFonts w:ascii="Arial" w:hAnsi="Arial" w:cs="Arial"/>
                <w:sz w:val="20"/>
                <w:szCs w:val="20"/>
              </w:rPr>
            </w:pPr>
          </w:p>
          <w:p w14:paraId="3DD222AD" w14:textId="77777777" w:rsidR="00172FB3" w:rsidRDefault="00550C62">
            <w:pPr>
              <w:rPr>
                <w:rFonts w:ascii="Arial" w:hAnsi="Arial" w:cs="Arial"/>
                <w:sz w:val="20"/>
                <w:szCs w:val="20"/>
                <w:u w:val="single"/>
              </w:rPr>
            </w:pPr>
            <w:r>
              <w:rPr>
                <w:rFonts w:ascii="Arial" w:hAnsi="Arial" w:cs="Arial"/>
                <w:sz w:val="20"/>
                <w:szCs w:val="20"/>
                <w:u w:val="single"/>
              </w:rPr>
              <w:t>Was ist das wesentliche Neue an Ihrer Erfindung?</w:t>
            </w:r>
          </w:p>
          <w:p w14:paraId="43AEDE57" w14:textId="60C6DBEB" w:rsidR="00172FB3" w:rsidRDefault="00D7134A">
            <w:pPr>
              <w:jc w:val="both"/>
              <w:rPr>
                <w:rFonts w:ascii="Arial" w:hAnsi="Arial" w:cs="Arial"/>
                <w:sz w:val="20"/>
                <w:szCs w:val="20"/>
              </w:rPr>
            </w:pPr>
            <w:r>
              <w:rPr>
                <w:rFonts w:ascii="Arial" w:hAnsi="Arial" w:cs="Arial"/>
                <w:sz w:val="20"/>
                <w:szCs w:val="20"/>
              </w:rPr>
              <w:t xml:space="preserve">Wir konnten erstmals durch </w:t>
            </w:r>
            <w:r w:rsidR="00945AD2" w:rsidRPr="00945AD2">
              <w:rPr>
                <w:rFonts w:ascii="Arial" w:hAnsi="Arial" w:cs="Arial"/>
                <w:sz w:val="20"/>
                <w:szCs w:val="20"/>
              </w:rPr>
              <w:t xml:space="preserve">tiefe RNA-Sequenzierung und </w:t>
            </w:r>
            <w:r w:rsidR="00945AD2" w:rsidRPr="00945AD2">
              <w:rPr>
                <w:rFonts w:ascii="Arial" w:hAnsi="Arial" w:cs="Arial"/>
                <w:i/>
                <w:sz w:val="20"/>
                <w:szCs w:val="20"/>
              </w:rPr>
              <w:t>de novo</w:t>
            </w:r>
            <w:r w:rsidR="00945AD2" w:rsidRPr="00945AD2">
              <w:rPr>
                <w:rFonts w:ascii="Arial" w:hAnsi="Arial" w:cs="Arial"/>
                <w:sz w:val="20"/>
                <w:szCs w:val="20"/>
              </w:rPr>
              <w:t>-Transkriptom</w:t>
            </w:r>
            <w:r w:rsidR="00945AD2">
              <w:rPr>
                <w:rFonts w:ascii="Arial" w:hAnsi="Arial" w:cs="Arial"/>
                <w:sz w:val="20"/>
                <w:szCs w:val="20"/>
              </w:rPr>
              <w:t>-Z</w:t>
            </w:r>
            <w:r w:rsidR="00945AD2" w:rsidRPr="00945AD2">
              <w:rPr>
                <w:rFonts w:ascii="Arial" w:hAnsi="Arial" w:cs="Arial"/>
                <w:sz w:val="20"/>
                <w:szCs w:val="20"/>
              </w:rPr>
              <w:t xml:space="preserve">usammensetzung </w:t>
            </w:r>
            <w:r w:rsidR="00945AD2">
              <w:rPr>
                <w:rFonts w:ascii="Arial" w:hAnsi="Arial" w:cs="Arial"/>
                <w:sz w:val="20"/>
                <w:szCs w:val="20"/>
              </w:rPr>
              <w:t xml:space="preserve">Transkripte </w:t>
            </w:r>
            <w:r w:rsidR="00945AD2" w:rsidRPr="00945AD2">
              <w:rPr>
                <w:rFonts w:ascii="Arial" w:hAnsi="Arial" w:cs="Arial"/>
                <w:sz w:val="20"/>
                <w:szCs w:val="20"/>
              </w:rPr>
              <w:t>charakterisier</w:t>
            </w:r>
            <w:r w:rsidR="00945AD2">
              <w:rPr>
                <w:rFonts w:ascii="Arial" w:hAnsi="Arial" w:cs="Arial"/>
                <w:sz w:val="20"/>
                <w:szCs w:val="20"/>
              </w:rPr>
              <w:t>en</w:t>
            </w:r>
            <w:r w:rsidR="00945AD2" w:rsidRPr="00945AD2">
              <w:rPr>
                <w:rFonts w:ascii="Arial" w:hAnsi="Arial" w:cs="Arial"/>
                <w:sz w:val="20"/>
                <w:szCs w:val="20"/>
              </w:rPr>
              <w:t xml:space="preserve"> und </w:t>
            </w:r>
            <w:r w:rsidR="00945AD2">
              <w:rPr>
                <w:rFonts w:ascii="Arial" w:hAnsi="Arial" w:cs="Arial"/>
                <w:sz w:val="20"/>
                <w:szCs w:val="20"/>
              </w:rPr>
              <w:t>durch</w:t>
            </w:r>
            <w:r w:rsidR="00945AD2" w:rsidRPr="00945AD2">
              <w:rPr>
                <w:rFonts w:ascii="Arial" w:hAnsi="Arial" w:cs="Arial"/>
                <w:sz w:val="20"/>
                <w:szCs w:val="20"/>
              </w:rPr>
              <w:t xml:space="preserve"> </w:t>
            </w:r>
            <w:r>
              <w:rPr>
                <w:rFonts w:ascii="Arial" w:hAnsi="Arial" w:cs="Arial"/>
                <w:sz w:val="20"/>
                <w:szCs w:val="20"/>
              </w:rPr>
              <w:t xml:space="preserve">direkte </w:t>
            </w:r>
            <w:r w:rsidR="00671FF2" w:rsidRPr="00671FF2">
              <w:rPr>
                <w:rFonts w:ascii="Arial" w:hAnsi="Arial" w:cs="Arial"/>
                <w:sz w:val="20"/>
                <w:szCs w:val="20"/>
              </w:rPr>
              <w:t>MS-Immunopeptidomanalyse</w:t>
            </w:r>
            <w:r w:rsidRPr="00D7134A">
              <w:rPr>
                <w:rFonts w:ascii="Arial" w:hAnsi="Arial" w:cs="Arial"/>
                <w:sz w:val="20"/>
                <w:szCs w:val="20"/>
              </w:rPr>
              <w:t xml:space="preserve"> die Existenz von</w:t>
            </w:r>
            <w:r>
              <w:rPr>
                <w:rFonts w:ascii="Arial" w:hAnsi="Arial" w:cs="Arial"/>
                <w:sz w:val="20"/>
                <w:szCs w:val="20"/>
              </w:rPr>
              <w:t xml:space="preserve"> </w:t>
            </w:r>
            <w:r w:rsidRPr="00D7134A">
              <w:rPr>
                <w:rFonts w:ascii="Arial" w:hAnsi="Arial" w:cs="Arial"/>
                <w:sz w:val="20"/>
                <w:szCs w:val="20"/>
              </w:rPr>
              <w:t>DNMT- oder HDAC-Inhibitor behandlungsinduz</w:t>
            </w:r>
            <w:r>
              <w:rPr>
                <w:rFonts w:ascii="Arial" w:hAnsi="Arial" w:cs="Arial"/>
                <w:sz w:val="20"/>
                <w:szCs w:val="20"/>
              </w:rPr>
              <w:t>ierte Neoepitope</w:t>
            </w:r>
            <w:r w:rsidRPr="00D7134A">
              <w:rPr>
                <w:rFonts w:ascii="Arial" w:hAnsi="Arial" w:cs="Arial"/>
                <w:sz w:val="20"/>
                <w:szCs w:val="20"/>
              </w:rPr>
              <w:t xml:space="preserve"> nach</w:t>
            </w:r>
            <w:r>
              <w:rPr>
                <w:rFonts w:ascii="Arial" w:hAnsi="Arial" w:cs="Arial"/>
                <w:sz w:val="20"/>
                <w:szCs w:val="20"/>
              </w:rPr>
              <w:t>weisen</w:t>
            </w:r>
            <w:r w:rsidRPr="00D7134A">
              <w:rPr>
                <w:rFonts w:ascii="Arial" w:hAnsi="Arial" w:cs="Arial"/>
                <w:sz w:val="20"/>
                <w:szCs w:val="20"/>
              </w:rPr>
              <w:t>, die von diesen neuartigen ERV</w:t>
            </w:r>
            <w:r>
              <w:rPr>
                <w:rFonts w:ascii="Arial" w:hAnsi="Arial" w:cs="Arial"/>
                <w:sz w:val="20"/>
                <w:szCs w:val="20"/>
              </w:rPr>
              <w:t xml:space="preserve"> Transkripten sowohl in </w:t>
            </w:r>
            <w:r w:rsidRPr="00D7134A">
              <w:rPr>
                <w:rFonts w:ascii="Arial" w:hAnsi="Arial" w:cs="Arial"/>
                <w:i/>
                <w:sz w:val="20"/>
                <w:szCs w:val="20"/>
              </w:rPr>
              <w:t>in vitro</w:t>
            </w:r>
            <w:r w:rsidRPr="00D7134A">
              <w:rPr>
                <w:rFonts w:ascii="Arial" w:hAnsi="Arial" w:cs="Arial"/>
                <w:sz w:val="20"/>
                <w:szCs w:val="20"/>
              </w:rPr>
              <w:t xml:space="preserve"> behandelte Krebszelllinien als auch</w:t>
            </w:r>
            <w:r>
              <w:rPr>
                <w:rFonts w:ascii="Arial" w:hAnsi="Arial" w:cs="Arial"/>
                <w:sz w:val="20"/>
                <w:szCs w:val="20"/>
              </w:rPr>
              <w:t xml:space="preserve"> in</w:t>
            </w:r>
            <w:r w:rsidRPr="00D7134A">
              <w:rPr>
                <w:rFonts w:ascii="Arial" w:hAnsi="Arial" w:cs="Arial"/>
                <w:sz w:val="20"/>
                <w:szCs w:val="20"/>
              </w:rPr>
              <w:t xml:space="preserve"> </w:t>
            </w:r>
            <w:r w:rsidRPr="00D7134A">
              <w:rPr>
                <w:rFonts w:ascii="Arial" w:hAnsi="Arial" w:cs="Arial"/>
                <w:i/>
                <w:sz w:val="20"/>
                <w:szCs w:val="20"/>
              </w:rPr>
              <w:t>in vivo</w:t>
            </w:r>
            <w:r w:rsidRPr="00D7134A">
              <w:rPr>
                <w:rFonts w:ascii="Arial" w:hAnsi="Arial" w:cs="Arial"/>
                <w:sz w:val="20"/>
                <w:szCs w:val="20"/>
              </w:rPr>
              <w:t xml:space="preserve"> AML-Patientenproben </w:t>
            </w:r>
            <w:r w:rsidRPr="00945AD2">
              <w:rPr>
                <w:rFonts w:ascii="Arial" w:hAnsi="Arial" w:cs="Arial"/>
                <w:sz w:val="20"/>
                <w:szCs w:val="20"/>
              </w:rPr>
              <w:lastRenderedPageBreak/>
              <w:t>präsentiert werden. Wir zeigen weiterhin, dass diese Therapie</w:t>
            </w:r>
            <w:r w:rsidR="00F15450">
              <w:rPr>
                <w:rFonts w:ascii="Arial" w:hAnsi="Arial" w:cs="Arial"/>
                <w:sz w:val="20"/>
                <w:szCs w:val="20"/>
              </w:rPr>
              <w:t>-</w:t>
            </w:r>
            <w:r w:rsidRPr="00945AD2">
              <w:rPr>
                <w:rFonts w:ascii="Arial" w:hAnsi="Arial" w:cs="Arial"/>
                <w:sz w:val="20"/>
                <w:szCs w:val="20"/>
              </w:rPr>
              <w:t>induzierten Neoantigene das Potenzial haben, eine immunogene T-Zell-Antwort hervorzurufen. Unsere Ergebnisse weisen auf eine neue Rolle der von ERVs abgeleiteten Neoantigene bei epigenetischen und immunologischen Therapien hin welche genutz</w:t>
            </w:r>
            <w:r w:rsidR="00945AD2" w:rsidRPr="00945AD2">
              <w:rPr>
                <w:rFonts w:ascii="Arial" w:hAnsi="Arial" w:cs="Arial"/>
                <w:sz w:val="20"/>
                <w:szCs w:val="20"/>
              </w:rPr>
              <w:t>t</w:t>
            </w:r>
            <w:r w:rsidRPr="00945AD2">
              <w:rPr>
                <w:rFonts w:ascii="Arial" w:hAnsi="Arial" w:cs="Arial"/>
                <w:sz w:val="20"/>
                <w:szCs w:val="20"/>
              </w:rPr>
              <w:t xml:space="preserve"> werden können </w:t>
            </w:r>
            <w:r w:rsidR="00550C62" w:rsidRPr="00945AD2">
              <w:rPr>
                <w:rFonts w:ascii="Arial" w:hAnsi="Arial" w:cs="Arial"/>
                <w:sz w:val="20"/>
                <w:szCs w:val="20"/>
              </w:rPr>
              <w:t>als Zielstrukturen für die Entwicklung Peptid-basierter Immuntherapien.</w:t>
            </w:r>
          </w:p>
        </w:tc>
      </w:tr>
      <w:tr w:rsidR="00172FB3" w14:paraId="38E53F94" w14:textId="77777777">
        <w:trPr>
          <w:cantSplit/>
          <w:trHeight w:val="230"/>
        </w:trPr>
        <w:tc>
          <w:tcPr>
            <w:tcW w:w="5000" w:type="pct"/>
            <w:gridSpan w:val="2"/>
            <w:vMerge/>
            <w:tcBorders>
              <w:left w:val="single" w:sz="4" w:space="0" w:color="auto"/>
              <w:bottom w:val="single" w:sz="4" w:space="0" w:color="auto"/>
              <w:right w:val="single" w:sz="4" w:space="0" w:color="auto"/>
            </w:tcBorders>
          </w:tcPr>
          <w:p w14:paraId="2E100D91" w14:textId="77777777" w:rsidR="00172FB3" w:rsidRDefault="00172FB3">
            <w:pPr>
              <w:rPr>
                <w:rFonts w:ascii="Arial" w:hAnsi="Arial" w:cs="Arial"/>
                <w:sz w:val="20"/>
                <w:szCs w:val="20"/>
              </w:rPr>
            </w:pPr>
          </w:p>
        </w:tc>
      </w:tr>
      <w:tr w:rsidR="00172FB3" w14:paraId="166BEDDB" w14:textId="77777777">
        <w:trPr>
          <w:cantSplit/>
          <w:trHeight w:val="230"/>
        </w:trPr>
        <w:tc>
          <w:tcPr>
            <w:tcW w:w="5000" w:type="pct"/>
            <w:gridSpan w:val="2"/>
            <w:vMerge/>
            <w:tcBorders>
              <w:left w:val="single" w:sz="4" w:space="0" w:color="auto"/>
              <w:bottom w:val="single" w:sz="4" w:space="0" w:color="auto"/>
              <w:right w:val="single" w:sz="4" w:space="0" w:color="auto"/>
            </w:tcBorders>
          </w:tcPr>
          <w:p w14:paraId="4DC4EAAE" w14:textId="77777777" w:rsidR="00172FB3" w:rsidRDefault="00172FB3">
            <w:pPr>
              <w:rPr>
                <w:rFonts w:ascii="Arial" w:hAnsi="Arial" w:cs="Arial"/>
                <w:sz w:val="20"/>
                <w:szCs w:val="20"/>
              </w:rPr>
            </w:pPr>
          </w:p>
        </w:tc>
      </w:tr>
      <w:tr w:rsidR="00172FB3" w14:paraId="575C38D4" w14:textId="77777777">
        <w:trPr>
          <w:cantSplit/>
          <w:trHeight w:val="230"/>
        </w:trPr>
        <w:tc>
          <w:tcPr>
            <w:tcW w:w="5000" w:type="pct"/>
            <w:gridSpan w:val="2"/>
            <w:vMerge/>
            <w:tcBorders>
              <w:left w:val="single" w:sz="4" w:space="0" w:color="auto"/>
              <w:bottom w:val="single" w:sz="4" w:space="0" w:color="auto"/>
              <w:right w:val="single" w:sz="4" w:space="0" w:color="auto"/>
            </w:tcBorders>
          </w:tcPr>
          <w:p w14:paraId="45909977" w14:textId="77777777" w:rsidR="00172FB3" w:rsidRDefault="00172FB3">
            <w:pPr>
              <w:rPr>
                <w:rFonts w:ascii="Arial" w:hAnsi="Arial" w:cs="Arial"/>
                <w:sz w:val="20"/>
                <w:szCs w:val="20"/>
              </w:rPr>
            </w:pPr>
          </w:p>
        </w:tc>
      </w:tr>
      <w:tr w:rsidR="00172FB3" w14:paraId="11B33D69" w14:textId="77777777">
        <w:trPr>
          <w:cantSplit/>
          <w:trHeight w:val="230"/>
        </w:trPr>
        <w:tc>
          <w:tcPr>
            <w:tcW w:w="5000" w:type="pct"/>
            <w:gridSpan w:val="2"/>
            <w:vMerge/>
            <w:tcBorders>
              <w:left w:val="single" w:sz="4" w:space="0" w:color="auto"/>
              <w:bottom w:val="single" w:sz="4" w:space="0" w:color="auto"/>
              <w:right w:val="single" w:sz="4" w:space="0" w:color="auto"/>
            </w:tcBorders>
          </w:tcPr>
          <w:p w14:paraId="07FD0B9D" w14:textId="77777777" w:rsidR="00172FB3" w:rsidRDefault="00172FB3">
            <w:pPr>
              <w:rPr>
                <w:rFonts w:ascii="Arial" w:hAnsi="Arial" w:cs="Arial"/>
                <w:sz w:val="20"/>
                <w:szCs w:val="20"/>
              </w:rPr>
            </w:pPr>
          </w:p>
        </w:tc>
      </w:tr>
      <w:tr w:rsidR="00172FB3" w14:paraId="6B0CEE0B" w14:textId="77777777">
        <w:trPr>
          <w:cantSplit/>
          <w:trHeight w:val="230"/>
        </w:trPr>
        <w:tc>
          <w:tcPr>
            <w:tcW w:w="5000" w:type="pct"/>
            <w:gridSpan w:val="2"/>
            <w:vMerge/>
            <w:tcBorders>
              <w:left w:val="single" w:sz="4" w:space="0" w:color="auto"/>
              <w:bottom w:val="single" w:sz="4" w:space="0" w:color="auto"/>
              <w:right w:val="single" w:sz="4" w:space="0" w:color="auto"/>
            </w:tcBorders>
          </w:tcPr>
          <w:p w14:paraId="2447A18A" w14:textId="77777777" w:rsidR="00172FB3" w:rsidRDefault="00172FB3">
            <w:pPr>
              <w:rPr>
                <w:rFonts w:ascii="Arial" w:hAnsi="Arial" w:cs="Arial"/>
                <w:sz w:val="20"/>
                <w:szCs w:val="20"/>
              </w:rPr>
            </w:pPr>
          </w:p>
        </w:tc>
      </w:tr>
      <w:tr w:rsidR="00172FB3" w14:paraId="4255B6D6" w14:textId="77777777">
        <w:trPr>
          <w:cantSplit/>
          <w:trHeight w:val="230"/>
        </w:trPr>
        <w:tc>
          <w:tcPr>
            <w:tcW w:w="5000" w:type="pct"/>
            <w:gridSpan w:val="2"/>
            <w:vMerge/>
            <w:tcBorders>
              <w:left w:val="single" w:sz="4" w:space="0" w:color="auto"/>
              <w:bottom w:val="single" w:sz="4" w:space="0" w:color="auto"/>
              <w:right w:val="single" w:sz="4" w:space="0" w:color="auto"/>
            </w:tcBorders>
          </w:tcPr>
          <w:p w14:paraId="6A14FDB3" w14:textId="77777777" w:rsidR="00172FB3" w:rsidRDefault="00172FB3">
            <w:pPr>
              <w:rPr>
                <w:rFonts w:ascii="Arial" w:hAnsi="Arial" w:cs="Arial"/>
                <w:sz w:val="20"/>
                <w:szCs w:val="20"/>
              </w:rPr>
            </w:pPr>
          </w:p>
        </w:tc>
      </w:tr>
      <w:tr w:rsidR="00172FB3" w14:paraId="4A541E12" w14:textId="77777777">
        <w:trPr>
          <w:cantSplit/>
          <w:trHeight w:val="230"/>
        </w:trPr>
        <w:tc>
          <w:tcPr>
            <w:tcW w:w="5000" w:type="pct"/>
            <w:gridSpan w:val="2"/>
            <w:vMerge/>
            <w:tcBorders>
              <w:left w:val="single" w:sz="4" w:space="0" w:color="auto"/>
              <w:bottom w:val="single" w:sz="4" w:space="0" w:color="auto"/>
              <w:right w:val="single" w:sz="4" w:space="0" w:color="auto"/>
            </w:tcBorders>
          </w:tcPr>
          <w:p w14:paraId="6D53FE6A" w14:textId="77777777" w:rsidR="00172FB3" w:rsidRDefault="00172FB3">
            <w:pPr>
              <w:rPr>
                <w:rFonts w:ascii="Arial" w:hAnsi="Arial" w:cs="Arial"/>
                <w:sz w:val="20"/>
                <w:szCs w:val="20"/>
              </w:rPr>
            </w:pPr>
          </w:p>
        </w:tc>
      </w:tr>
      <w:tr w:rsidR="00172FB3" w14:paraId="16B5052C" w14:textId="77777777">
        <w:trPr>
          <w:cantSplit/>
          <w:trHeight w:val="230"/>
        </w:trPr>
        <w:tc>
          <w:tcPr>
            <w:tcW w:w="5000" w:type="pct"/>
            <w:gridSpan w:val="2"/>
            <w:vMerge/>
            <w:tcBorders>
              <w:left w:val="single" w:sz="4" w:space="0" w:color="auto"/>
              <w:bottom w:val="single" w:sz="4" w:space="0" w:color="auto"/>
              <w:right w:val="single" w:sz="4" w:space="0" w:color="auto"/>
            </w:tcBorders>
          </w:tcPr>
          <w:p w14:paraId="1812723B" w14:textId="77777777" w:rsidR="00172FB3" w:rsidRDefault="00172FB3">
            <w:pPr>
              <w:rPr>
                <w:rFonts w:ascii="Arial" w:hAnsi="Arial" w:cs="Arial"/>
                <w:sz w:val="20"/>
                <w:szCs w:val="20"/>
              </w:rPr>
            </w:pPr>
          </w:p>
        </w:tc>
      </w:tr>
      <w:tr w:rsidR="00172FB3" w14:paraId="033F9F18" w14:textId="77777777" w:rsidTr="00945AD2">
        <w:trPr>
          <w:cantSplit/>
          <w:trHeight w:val="230"/>
        </w:trPr>
        <w:tc>
          <w:tcPr>
            <w:tcW w:w="5000" w:type="pct"/>
            <w:gridSpan w:val="2"/>
            <w:vMerge/>
            <w:tcBorders>
              <w:left w:val="single" w:sz="4" w:space="0" w:color="auto"/>
              <w:bottom w:val="single" w:sz="4" w:space="0" w:color="auto"/>
              <w:right w:val="single" w:sz="4" w:space="0" w:color="auto"/>
            </w:tcBorders>
          </w:tcPr>
          <w:p w14:paraId="39942441" w14:textId="77777777" w:rsidR="00172FB3" w:rsidRDefault="00172FB3">
            <w:pPr>
              <w:rPr>
                <w:rFonts w:ascii="Arial" w:hAnsi="Arial" w:cs="Arial"/>
                <w:sz w:val="20"/>
                <w:szCs w:val="20"/>
              </w:rPr>
            </w:pPr>
          </w:p>
        </w:tc>
      </w:tr>
      <w:tr w:rsidR="00172FB3" w14:paraId="00908F00" w14:textId="77777777" w:rsidTr="00945AD2">
        <w:trPr>
          <w:cantSplit/>
          <w:trHeight w:val="230"/>
        </w:trPr>
        <w:tc>
          <w:tcPr>
            <w:tcW w:w="5000" w:type="pct"/>
            <w:gridSpan w:val="2"/>
            <w:vMerge/>
            <w:tcBorders>
              <w:left w:val="single" w:sz="4" w:space="0" w:color="auto"/>
              <w:bottom w:val="single" w:sz="4" w:space="0" w:color="auto"/>
              <w:right w:val="single" w:sz="4" w:space="0" w:color="auto"/>
            </w:tcBorders>
          </w:tcPr>
          <w:p w14:paraId="3AC70827" w14:textId="77777777" w:rsidR="00172FB3" w:rsidRDefault="00172FB3">
            <w:pPr>
              <w:rPr>
                <w:rFonts w:ascii="Arial" w:hAnsi="Arial" w:cs="Arial"/>
                <w:sz w:val="20"/>
                <w:szCs w:val="20"/>
              </w:rPr>
            </w:pPr>
          </w:p>
        </w:tc>
      </w:tr>
      <w:tr w:rsidR="00172FB3" w14:paraId="3296C7BB" w14:textId="77777777">
        <w:tc>
          <w:tcPr>
            <w:tcW w:w="3636" w:type="pct"/>
            <w:tcBorders>
              <w:top w:val="single" w:sz="4" w:space="0" w:color="auto"/>
              <w:bottom w:val="single" w:sz="4" w:space="0" w:color="auto"/>
            </w:tcBorders>
          </w:tcPr>
          <w:p w14:paraId="44CA9A6A" w14:textId="77777777" w:rsidR="00172FB3" w:rsidRDefault="00172FB3">
            <w:pPr>
              <w:rPr>
                <w:rFonts w:ascii="Arial" w:hAnsi="Arial" w:cs="Arial"/>
                <w:sz w:val="20"/>
                <w:szCs w:val="20"/>
              </w:rPr>
            </w:pPr>
          </w:p>
        </w:tc>
        <w:tc>
          <w:tcPr>
            <w:tcW w:w="1364" w:type="pct"/>
            <w:tcBorders>
              <w:top w:val="single" w:sz="4" w:space="0" w:color="auto"/>
              <w:bottom w:val="single" w:sz="4" w:space="0" w:color="auto"/>
            </w:tcBorders>
          </w:tcPr>
          <w:p w14:paraId="2B929CD1" w14:textId="77777777" w:rsidR="00172FB3" w:rsidRDefault="00172FB3">
            <w:pPr>
              <w:rPr>
                <w:rFonts w:ascii="Arial" w:hAnsi="Arial" w:cs="Arial"/>
                <w:sz w:val="20"/>
                <w:szCs w:val="20"/>
              </w:rPr>
            </w:pPr>
          </w:p>
        </w:tc>
      </w:tr>
      <w:tr w:rsidR="00172FB3" w14:paraId="0BEF252B" w14:textId="77777777">
        <w:tc>
          <w:tcPr>
            <w:tcW w:w="5000" w:type="pct"/>
            <w:gridSpan w:val="2"/>
            <w:tcBorders>
              <w:top w:val="single" w:sz="4" w:space="0" w:color="auto"/>
              <w:left w:val="single" w:sz="4" w:space="0" w:color="auto"/>
              <w:bottom w:val="single" w:sz="4" w:space="0" w:color="auto"/>
              <w:right w:val="single" w:sz="4" w:space="0" w:color="auto"/>
            </w:tcBorders>
            <w:shd w:val="clear" w:color="auto" w:fill="E0E0E0"/>
          </w:tcPr>
          <w:p w14:paraId="5D79278D" w14:textId="77777777" w:rsidR="00172FB3" w:rsidRDefault="00550C62">
            <w:pPr>
              <w:numPr>
                <w:ilvl w:val="0"/>
                <w:numId w:val="7"/>
              </w:numPr>
              <w:rPr>
                <w:rFonts w:ascii="Arial" w:hAnsi="Arial" w:cs="Arial"/>
                <w:b/>
                <w:sz w:val="20"/>
                <w:szCs w:val="20"/>
              </w:rPr>
            </w:pPr>
            <w:r>
              <w:rPr>
                <w:rFonts w:ascii="Arial" w:hAnsi="Arial" w:cs="Arial"/>
                <w:b/>
                <w:sz w:val="20"/>
                <w:szCs w:val="20"/>
              </w:rPr>
              <w:t>Folgende Dokumente habe ich dieser Erfindungsmeldung beigefügt</w:t>
            </w:r>
          </w:p>
        </w:tc>
      </w:tr>
      <w:tr w:rsidR="00172FB3" w14:paraId="4E5648BF" w14:textId="77777777">
        <w:trPr>
          <w:trHeight w:val="576"/>
        </w:trPr>
        <w:tc>
          <w:tcPr>
            <w:tcW w:w="5000" w:type="pct"/>
            <w:gridSpan w:val="2"/>
            <w:tcBorders>
              <w:top w:val="single" w:sz="4" w:space="0" w:color="auto"/>
              <w:left w:val="single" w:sz="4" w:space="0" w:color="auto"/>
              <w:bottom w:val="single" w:sz="4" w:space="0" w:color="auto"/>
              <w:right w:val="single" w:sz="4" w:space="0" w:color="auto"/>
            </w:tcBorders>
          </w:tcPr>
          <w:p w14:paraId="70718709" w14:textId="36E52854" w:rsidR="00172FB3" w:rsidRDefault="00550C62" w:rsidP="00945AD2">
            <w:pPr>
              <w:rPr>
                <w:rFonts w:ascii="Arial" w:hAnsi="Arial" w:cs="Arial"/>
                <w:sz w:val="20"/>
                <w:szCs w:val="20"/>
              </w:rPr>
            </w:pPr>
            <w:r>
              <w:rPr>
                <w:rFonts w:ascii="Arial" w:hAnsi="Arial" w:cs="Arial"/>
                <w:sz w:val="20"/>
                <w:szCs w:val="20"/>
              </w:rPr>
              <w:t xml:space="preserve">Liste der </w:t>
            </w:r>
            <w:r w:rsidR="00945AD2">
              <w:rPr>
                <w:rFonts w:ascii="Arial" w:hAnsi="Arial" w:cs="Arial"/>
                <w:sz w:val="20"/>
                <w:szCs w:val="20"/>
              </w:rPr>
              <w:t xml:space="preserve">identifizierten </w:t>
            </w:r>
            <w:r w:rsidR="00945AD2" w:rsidRPr="00945AD2">
              <w:rPr>
                <w:rFonts w:ascii="Arial" w:hAnsi="Arial" w:cs="Arial"/>
                <w:sz w:val="20"/>
                <w:szCs w:val="20"/>
              </w:rPr>
              <w:t xml:space="preserve">Therapieinduzierten Neoantigene </w:t>
            </w:r>
            <w:r w:rsidR="00945AD2">
              <w:rPr>
                <w:rFonts w:ascii="Arial" w:hAnsi="Arial" w:cs="Arial"/>
                <w:sz w:val="20"/>
                <w:szCs w:val="20"/>
              </w:rPr>
              <w:t>für HLA-Klasse I und HLA-Klasse II.</w:t>
            </w:r>
          </w:p>
        </w:tc>
      </w:tr>
    </w:tbl>
    <w:p w14:paraId="5F31B78E"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021138D6"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115B9935" w14:textId="77777777" w:rsidR="00172FB3" w:rsidRDefault="00550C62">
            <w:pPr>
              <w:numPr>
                <w:ilvl w:val="0"/>
                <w:numId w:val="7"/>
              </w:numPr>
              <w:rPr>
                <w:rFonts w:ascii="Arial" w:hAnsi="Arial" w:cs="Arial"/>
                <w:b/>
                <w:sz w:val="20"/>
                <w:szCs w:val="20"/>
              </w:rPr>
            </w:pPr>
            <w:r>
              <w:rPr>
                <w:rFonts w:ascii="Arial" w:hAnsi="Arial" w:cs="Arial"/>
                <w:b/>
                <w:sz w:val="20"/>
                <w:szCs w:val="20"/>
              </w:rPr>
              <w:t>Charakterisieren Sie Ihre Erfindung durch Schlagworte</w:t>
            </w:r>
          </w:p>
        </w:tc>
      </w:tr>
      <w:tr w:rsidR="00172FB3" w14:paraId="072AC8D3" w14:textId="77777777">
        <w:tc>
          <w:tcPr>
            <w:tcW w:w="5000" w:type="pct"/>
            <w:tcBorders>
              <w:top w:val="single" w:sz="4" w:space="0" w:color="auto"/>
              <w:left w:val="single" w:sz="4" w:space="0" w:color="auto"/>
              <w:right w:val="single" w:sz="4" w:space="0" w:color="auto"/>
            </w:tcBorders>
          </w:tcPr>
          <w:p w14:paraId="69BE0E28" w14:textId="68F382F4" w:rsidR="00172FB3" w:rsidRDefault="00550C62">
            <w:pPr>
              <w:tabs>
                <w:tab w:val="left" w:pos="2266"/>
              </w:tabs>
              <w:rPr>
                <w:rFonts w:ascii="Arial" w:hAnsi="Arial" w:cs="Arial"/>
                <w:sz w:val="20"/>
                <w:szCs w:val="20"/>
              </w:rPr>
            </w:pPr>
            <w:r>
              <w:rPr>
                <w:rFonts w:ascii="Arial" w:hAnsi="Arial" w:cs="Arial"/>
                <w:sz w:val="20"/>
                <w:szCs w:val="20"/>
              </w:rPr>
              <w:t xml:space="preserve">Deutsch: Peptid-basierte Immuntherapie, HLA-Ligand, Peptid, Vakzinierung, </w:t>
            </w:r>
            <w:r w:rsidR="00945AD2" w:rsidRPr="00D7134A">
              <w:rPr>
                <w:rFonts w:ascii="Arial" w:hAnsi="Arial" w:cs="Arial"/>
                <w:sz w:val="20"/>
                <w:szCs w:val="20"/>
              </w:rPr>
              <w:t>DNMT-Inhibitor</w:t>
            </w:r>
            <w:r w:rsidR="00945AD2">
              <w:rPr>
                <w:rFonts w:ascii="Arial" w:hAnsi="Arial" w:cs="Arial"/>
                <w:sz w:val="20"/>
                <w:szCs w:val="20"/>
              </w:rPr>
              <w:t xml:space="preserve">, </w:t>
            </w:r>
            <w:r w:rsidR="00945AD2" w:rsidRPr="00D7134A">
              <w:rPr>
                <w:rFonts w:ascii="Arial" w:hAnsi="Arial" w:cs="Arial"/>
                <w:sz w:val="20"/>
                <w:szCs w:val="20"/>
              </w:rPr>
              <w:t>HDAC-Inhibitor</w:t>
            </w:r>
            <w:r w:rsidR="00671FF2">
              <w:rPr>
                <w:rFonts w:ascii="Arial" w:hAnsi="Arial" w:cs="Arial"/>
                <w:sz w:val="20"/>
                <w:szCs w:val="20"/>
              </w:rPr>
              <w:t xml:space="preserve">, </w:t>
            </w:r>
            <w:r w:rsidR="00671FF2" w:rsidRPr="00945AD2">
              <w:rPr>
                <w:rFonts w:ascii="Arial" w:hAnsi="Arial" w:cs="Arial"/>
                <w:i/>
                <w:sz w:val="20"/>
                <w:szCs w:val="20"/>
              </w:rPr>
              <w:t>de novo</w:t>
            </w:r>
            <w:r w:rsidR="00671FF2" w:rsidRPr="00945AD2">
              <w:rPr>
                <w:rFonts w:ascii="Arial" w:hAnsi="Arial" w:cs="Arial"/>
                <w:sz w:val="20"/>
                <w:szCs w:val="20"/>
              </w:rPr>
              <w:t>-Transkriptom</w:t>
            </w:r>
            <w:r w:rsidR="00671FF2">
              <w:rPr>
                <w:rFonts w:ascii="Arial" w:hAnsi="Arial" w:cs="Arial"/>
                <w:sz w:val="20"/>
                <w:szCs w:val="20"/>
              </w:rPr>
              <w:t>-Z</w:t>
            </w:r>
            <w:r w:rsidR="00671FF2" w:rsidRPr="00945AD2">
              <w:rPr>
                <w:rFonts w:ascii="Arial" w:hAnsi="Arial" w:cs="Arial"/>
                <w:sz w:val="20"/>
                <w:szCs w:val="20"/>
              </w:rPr>
              <w:t>usammensetzung</w:t>
            </w:r>
          </w:p>
          <w:p w14:paraId="3B31F903" w14:textId="77777777" w:rsidR="00172FB3" w:rsidRDefault="00172FB3">
            <w:pPr>
              <w:tabs>
                <w:tab w:val="left" w:pos="2266"/>
              </w:tabs>
              <w:rPr>
                <w:rFonts w:ascii="Arial" w:hAnsi="Arial" w:cs="Arial"/>
                <w:sz w:val="20"/>
                <w:szCs w:val="20"/>
              </w:rPr>
            </w:pPr>
          </w:p>
        </w:tc>
      </w:tr>
      <w:tr w:rsidR="00172FB3" w:rsidRPr="003C567C" w14:paraId="7F7394AE" w14:textId="77777777">
        <w:tc>
          <w:tcPr>
            <w:tcW w:w="5000" w:type="pct"/>
            <w:tcBorders>
              <w:left w:val="single" w:sz="4" w:space="0" w:color="auto"/>
              <w:bottom w:val="single" w:sz="4" w:space="0" w:color="auto"/>
              <w:right w:val="single" w:sz="4" w:space="0" w:color="auto"/>
            </w:tcBorders>
          </w:tcPr>
          <w:p w14:paraId="4AE98452" w14:textId="1E68B9DB" w:rsidR="00945AD2" w:rsidRPr="00671FF2" w:rsidRDefault="00550C62" w:rsidP="00945AD2">
            <w:pPr>
              <w:tabs>
                <w:tab w:val="left" w:pos="2266"/>
              </w:tabs>
              <w:rPr>
                <w:rFonts w:ascii="Arial" w:hAnsi="Arial" w:cs="Arial"/>
                <w:sz w:val="20"/>
                <w:szCs w:val="20"/>
                <w:lang w:val="en-US"/>
              </w:rPr>
            </w:pPr>
            <w:r>
              <w:rPr>
                <w:rFonts w:ascii="Arial" w:hAnsi="Arial" w:cs="Arial"/>
                <w:sz w:val="20"/>
                <w:szCs w:val="20"/>
                <w:lang w:val="en-US"/>
              </w:rPr>
              <w:t>Englisc</w:t>
            </w:r>
            <w:r w:rsidR="00945AD2">
              <w:rPr>
                <w:rFonts w:ascii="Arial" w:hAnsi="Arial" w:cs="Arial"/>
                <w:sz w:val="20"/>
                <w:szCs w:val="20"/>
                <w:lang w:val="en-US"/>
              </w:rPr>
              <w:t>h: Peptide-based immunotherapy</w:t>
            </w:r>
            <w:r>
              <w:rPr>
                <w:rFonts w:ascii="Arial" w:hAnsi="Arial" w:cs="Arial"/>
                <w:sz w:val="20"/>
                <w:szCs w:val="20"/>
                <w:lang w:val="en-US"/>
              </w:rPr>
              <w:t xml:space="preserve">, HLA ligand, peptide, vaccine, </w:t>
            </w:r>
            <w:r w:rsidR="00945AD2" w:rsidRPr="00671FF2">
              <w:rPr>
                <w:rFonts w:ascii="Arial" w:hAnsi="Arial" w:cs="Arial"/>
                <w:sz w:val="20"/>
                <w:szCs w:val="20"/>
                <w:lang w:val="en-US"/>
              </w:rPr>
              <w:t>DNMT-inhibitor, HDAC-inhibitor</w:t>
            </w:r>
            <w:r w:rsidR="00671FF2">
              <w:rPr>
                <w:rFonts w:ascii="Arial" w:hAnsi="Arial" w:cs="Arial"/>
                <w:sz w:val="20"/>
                <w:szCs w:val="20"/>
                <w:lang w:val="en-US"/>
              </w:rPr>
              <w:t xml:space="preserve">, </w:t>
            </w:r>
            <w:r w:rsidR="00671FF2" w:rsidRPr="00671FF2">
              <w:rPr>
                <w:rFonts w:ascii="Arial" w:hAnsi="Arial" w:cs="Arial"/>
                <w:i/>
                <w:sz w:val="20"/>
                <w:szCs w:val="20"/>
                <w:lang w:val="en-US"/>
              </w:rPr>
              <w:t>de novo</w:t>
            </w:r>
            <w:r w:rsidR="00671FF2" w:rsidRPr="00671FF2">
              <w:rPr>
                <w:rFonts w:ascii="Arial" w:hAnsi="Arial" w:cs="Arial"/>
                <w:sz w:val="20"/>
                <w:szCs w:val="20"/>
                <w:lang w:val="en-US"/>
              </w:rPr>
              <w:t xml:space="preserve"> transcriptome assembly</w:t>
            </w:r>
          </w:p>
          <w:p w14:paraId="0F670D3D" w14:textId="02D1AD76" w:rsidR="00172FB3" w:rsidRDefault="00172FB3" w:rsidP="00945AD2">
            <w:pPr>
              <w:rPr>
                <w:rFonts w:ascii="Arial" w:hAnsi="Arial" w:cs="Arial"/>
                <w:sz w:val="20"/>
                <w:szCs w:val="20"/>
                <w:lang w:val="en-US"/>
              </w:rPr>
            </w:pPr>
          </w:p>
        </w:tc>
      </w:tr>
    </w:tbl>
    <w:p w14:paraId="101BC7E8" w14:textId="77777777" w:rsidR="00172FB3" w:rsidRDefault="00172FB3">
      <w:pPr>
        <w:rPr>
          <w:rFonts w:ascii="Arial" w:hAnsi="Arial" w:cs="Arial"/>
          <w:sz w:val="20"/>
          <w:szCs w:val="20"/>
          <w:lang w:val="en-US"/>
        </w:rPr>
      </w:pPr>
    </w:p>
    <w:tbl>
      <w:tblPr>
        <w:tblW w:w="5000" w:type="pct"/>
        <w:tblCellMar>
          <w:left w:w="70" w:type="dxa"/>
          <w:right w:w="70" w:type="dxa"/>
        </w:tblCellMar>
        <w:tblLook w:val="0000" w:firstRow="0" w:lastRow="0" w:firstColumn="0" w:lastColumn="0" w:noHBand="0" w:noVBand="0"/>
      </w:tblPr>
      <w:tblGrid>
        <w:gridCol w:w="9062"/>
      </w:tblGrid>
      <w:tr w:rsidR="00172FB3" w14:paraId="28E051BC"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14D0C9F4" w14:textId="77777777" w:rsidR="00172FB3" w:rsidRDefault="00550C62">
            <w:pPr>
              <w:numPr>
                <w:ilvl w:val="0"/>
                <w:numId w:val="7"/>
              </w:numPr>
              <w:rPr>
                <w:rFonts w:ascii="Arial" w:hAnsi="Arial" w:cs="Arial"/>
                <w:b/>
                <w:sz w:val="20"/>
                <w:szCs w:val="20"/>
              </w:rPr>
            </w:pPr>
            <w:r>
              <w:rPr>
                <w:rFonts w:ascii="Arial" w:hAnsi="Arial" w:cs="Arial"/>
                <w:b/>
                <w:sz w:val="20"/>
                <w:szCs w:val="20"/>
              </w:rPr>
              <w:t>Geben Sie Ihnen bekannte Veröffentlichungen zum Thema an</w:t>
            </w:r>
          </w:p>
        </w:tc>
      </w:tr>
      <w:tr w:rsidR="00172FB3" w14:paraId="39DBD1A0" w14:textId="77777777">
        <w:trPr>
          <w:cantSplit/>
          <w:trHeight w:val="230"/>
        </w:trPr>
        <w:tc>
          <w:tcPr>
            <w:tcW w:w="5000" w:type="pct"/>
            <w:vMerge w:val="restart"/>
            <w:tcBorders>
              <w:top w:val="single" w:sz="4" w:space="0" w:color="auto"/>
              <w:left w:val="single" w:sz="4" w:space="0" w:color="auto"/>
              <w:bottom w:val="single" w:sz="4" w:space="0" w:color="auto"/>
              <w:right w:val="single" w:sz="4" w:space="0" w:color="auto"/>
            </w:tcBorders>
          </w:tcPr>
          <w:p w14:paraId="30ECACDB" w14:textId="502C3703" w:rsidR="00550C62" w:rsidRDefault="00945AD2">
            <w:pPr>
              <w:rPr>
                <w:rFonts w:ascii="Arial" w:hAnsi="Arial" w:cs="Arial"/>
                <w:sz w:val="20"/>
                <w:szCs w:val="20"/>
              </w:rPr>
            </w:pPr>
            <w:bookmarkStart w:id="56" w:name="Text43"/>
            <w:r w:rsidRPr="00945AD2">
              <w:rPr>
                <w:rFonts w:ascii="Arial" w:hAnsi="Arial" w:cs="Arial"/>
                <w:sz w:val="20"/>
                <w:szCs w:val="20"/>
              </w:rPr>
              <w:t xml:space="preserve">Brocks, D., Schmidt, C., Daskalakis, M. et al. </w:t>
            </w:r>
            <w:r w:rsidRPr="00671FF2">
              <w:rPr>
                <w:rFonts w:ascii="Arial" w:hAnsi="Arial" w:cs="Arial"/>
                <w:sz w:val="20"/>
                <w:szCs w:val="20"/>
                <w:lang w:val="en-US"/>
              </w:rPr>
              <w:t xml:space="preserve">DNMT and HDAC inhibitors induce cryptic transcription start sites encoded in long terminal repeats. </w:t>
            </w:r>
            <w:r w:rsidRPr="00945AD2">
              <w:rPr>
                <w:rFonts w:ascii="Arial" w:hAnsi="Arial" w:cs="Arial"/>
                <w:sz w:val="20"/>
                <w:szCs w:val="20"/>
              </w:rPr>
              <w:t>Nat Genet 49, 1052–1060 (2017). https://doi.org/10.1038/ng.3889</w:t>
            </w:r>
          </w:p>
          <w:p w14:paraId="4B474F0C" w14:textId="77777777" w:rsidR="00945AD2" w:rsidRDefault="00945AD2">
            <w:pPr>
              <w:rPr>
                <w:rFonts w:ascii="Arial" w:hAnsi="Arial" w:cs="Arial"/>
                <w:sz w:val="20"/>
                <w:szCs w:val="20"/>
              </w:rPr>
            </w:pPr>
          </w:p>
          <w:p w14:paraId="1694C403" w14:textId="77777777" w:rsidR="00172FB3" w:rsidRDefault="00550C62" w:rsidP="00550C62">
            <w:pPr>
              <w:rPr>
                <w:rFonts w:ascii="Arial" w:hAnsi="Arial" w:cs="Arial"/>
                <w:sz w:val="20"/>
                <w:szCs w:val="20"/>
              </w:rPr>
            </w:pPr>
            <w:r>
              <w:rPr>
                <w:rFonts w:ascii="Arial" w:hAnsi="Arial" w:cs="Arial"/>
                <w:sz w:val="20"/>
                <w:szCs w:val="20"/>
              </w:rPr>
              <w:t>Diese Publikation stellt die Vorarbeiten zum oben beschriebenen Projekt dar.</w:t>
            </w:r>
            <w:bookmarkEnd w:id="56"/>
          </w:p>
          <w:p w14:paraId="2D5186E2" w14:textId="77777777" w:rsidR="00F15450" w:rsidRDefault="00F15450" w:rsidP="00550C62">
            <w:pPr>
              <w:rPr>
                <w:rFonts w:ascii="Arial" w:hAnsi="Arial" w:cs="Arial"/>
                <w:sz w:val="20"/>
                <w:szCs w:val="20"/>
              </w:rPr>
            </w:pPr>
          </w:p>
          <w:p w14:paraId="02B02082" w14:textId="60F3AA9F" w:rsidR="00F15450" w:rsidRDefault="00F15450" w:rsidP="00550C62">
            <w:pPr>
              <w:rPr>
                <w:rFonts w:ascii="Arial" w:hAnsi="Arial" w:cs="Arial"/>
                <w:sz w:val="20"/>
                <w:szCs w:val="20"/>
              </w:rPr>
            </w:pPr>
            <w:r>
              <w:rPr>
                <w:rFonts w:ascii="Arial" w:hAnsi="Arial" w:cs="Arial"/>
                <w:sz w:val="20"/>
                <w:szCs w:val="20"/>
              </w:rPr>
              <w:t>Ein Manuskript, das die aktuellen Arbeiten beschreibt befindet sich in unmittelbarer Vorbereitung und soll zeitnah zur Publikation eingereicht werden. Das Manuskript sowie die entsprechenden Abbildungen werden</w:t>
            </w:r>
            <w:r w:rsidR="00671FF2">
              <w:rPr>
                <w:rFonts w:ascii="Arial" w:hAnsi="Arial" w:cs="Arial"/>
                <w:sz w:val="20"/>
                <w:szCs w:val="20"/>
              </w:rPr>
              <w:t xml:space="preserve"> nachgereicht.</w:t>
            </w:r>
          </w:p>
        </w:tc>
      </w:tr>
      <w:tr w:rsidR="00172FB3" w14:paraId="140AF4F2" w14:textId="77777777">
        <w:trPr>
          <w:cantSplit/>
          <w:trHeight w:val="230"/>
        </w:trPr>
        <w:tc>
          <w:tcPr>
            <w:tcW w:w="5000" w:type="pct"/>
            <w:vMerge/>
            <w:tcBorders>
              <w:left w:val="single" w:sz="4" w:space="0" w:color="auto"/>
              <w:bottom w:val="single" w:sz="4" w:space="0" w:color="auto"/>
              <w:right w:val="single" w:sz="4" w:space="0" w:color="auto"/>
            </w:tcBorders>
          </w:tcPr>
          <w:p w14:paraId="4105BC05" w14:textId="77777777" w:rsidR="00172FB3" w:rsidRDefault="00172FB3">
            <w:pPr>
              <w:rPr>
                <w:rFonts w:ascii="Arial" w:hAnsi="Arial" w:cs="Arial"/>
                <w:sz w:val="20"/>
                <w:szCs w:val="20"/>
              </w:rPr>
            </w:pPr>
          </w:p>
        </w:tc>
      </w:tr>
      <w:tr w:rsidR="00172FB3" w14:paraId="1E64477A" w14:textId="77777777">
        <w:trPr>
          <w:cantSplit/>
          <w:trHeight w:val="230"/>
        </w:trPr>
        <w:tc>
          <w:tcPr>
            <w:tcW w:w="5000" w:type="pct"/>
            <w:vMerge/>
            <w:tcBorders>
              <w:left w:val="single" w:sz="4" w:space="0" w:color="auto"/>
              <w:bottom w:val="single" w:sz="4" w:space="0" w:color="auto"/>
              <w:right w:val="single" w:sz="4" w:space="0" w:color="auto"/>
            </w:tcBorders>
          </w:tcPr>
          <w:p w14:paraId="03639553" w14:textId="77777777" w:rsidR="00172FB3" w:rsidRDefault="00172FB3">
            <w:pPr>
              <w:rPr>
                <w:rFonts w:ascii="Arial" w:hAnsi="Arial" w:cs="Arial"/>
                <w:sz w:val="20"/>
                <w:szCs w:val="20"/>
              </w:rPr>
            </w:pPr>
          </w:p>
        </w:tc>
      </w:tr>
      <w:tr w:rsidR="00172FB3" w14:paraId="70CC0420" w14:textId="77777777">
        <w:trPr>
          <w:cantSplit/>
          <w:trHeight w:val="230"/>
        </w:trPr>
        <w:tc>
          <w:tcPr>
            <w:tcW w:w="5000" w:type="pct"/>
            <w:vMerge/>
            <w:tcBorders>
              <w:left w:val="single" w:sz="4" w:space="0" w:color="auto"/>
              <w:bottom w:val="single" w:sz="4" w:space="0" w:color="auto"/>
              <w:right w:val="single" w:sz="4" w:space="0" w:color="auto"/>
            </w:tcBorders>
          </w:tcPr>
          <w:p w14:paraId="0816E140" w14:textId="77777777" w:rsidR="00172FB3" w:rsidRDefault="00172FB3">
            <w:pPr>
              <w:rPr>
                <w:rFonts w:ascii="Arial" w:hAnsi="Arial" w:cs="Arial"/>
                <w:sz w:val="20"/>
                <w:szCs w:val="20"/>
              </w:rPr>
            </w:pPr>
          </w:p>
        </w:tc>
      </w:tr>
    </w:tbl>
    <w:p w14:paraId="5DC74273"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6837683D"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404D1550" w14:textId="77777777" w:rsidR="00172FB3" w:rsidRDefault="00550C62">
            <w:pPr>
              <w:numPr>
                <w:ilvl w:val="0"/>
                <w:numId w:val="7"/>
              </w:numPr>
              <w:rPr>
                <w:rFonts w:ascii="Arial" w:hAnsi="Arial" w:cs="Arial"/>
                <w:b/>
                <w:sz w:val="20"/>
                <w:szCs w:val="20"/>
              </w:rPr>
            </w:pPr>
            <w:r>
              <w:rPr>
                <w:rFonts w:ascii="Arial" w:hAnsi="Arial" w:cs="Arial"/>
                <w:b/>
                <w:sz w:val="20"/>
                <w:szCs w:val="20"/>
              </w:rPr>
              <w:t>Geben Sie das Ergebnis der eigenen Patentrecherche an</w:t>
            </w:r>
            <w:r>
              <w:rPr>
                <w:rFonts w:ascii="Arial" w:hAnsi="Arial" w:cs="Arial"/>
                <w:b/>
                <w:sz w:val="20"/>
                <w:szCs w:val="20"/>
              </w:rPr>
              <w:br/>
            </w:r>
            <w:r>
              <w:rPr>
                <w:rFonts w:ascii="Arial" w:hAnsi="Arial" w:cs="Arial"/>
                <w:sz w:val="20"/>
                <w:szCs w:val="20"/>
              </w:rPr>
              <w:t>(Dokumente und relevante Informationen mit Fundstellen)</w:t>
            </w:r>
            <w:r>
              <w:rPr>
                <w:rFonts w:ascii="Arial" w:hAnsi="Arial" w:cs="Arial"/>
                <w:b/>
                <w:sz w:val="20"/>
                <w:szCs w:val="20"/>
              </w:rPr>
              <w:t xml:space="preserve"> </w:t>
            </w:r>
          </w:p>
        </w:tc>
      </w:tr>
      <w:tr w:rsidR="00172FB3" w14:paraId="02DC52C4" w14:textId="77777777">
        <w:trPr>
          <w:cantSplit/>
          <w:trHeight w:val="317"/>
        </w:trPr>
        <w:tc>
          <w:tcPr>
            <w:tcW w:w="5000" w:type="pct"/>
            <w:vMerge w:val="restart"/>
            <w:tcBorders>
              <w:top w:val="single" w:sz="4" w:space="0" w:color="auto"/>
              <w:left w:val="single" w:sz="4" w:space="0" w:color="auto"/>
              <w:bottom w:val="single" w:sz="4" w:space="0" w:color="auto"/>
              <w:right w:val="single" w:sz="4" w:space="0" w:color="auto"/>
            </w:tcBorders>
          </w:tcPr>
          <w:p w14:paraId="7E04A937" w14:textId="3120926F" w:rsidR="003F2D7B" w:rsidRDefault="003F2D7B" w:rsidP="003F2D7B">
            <w:pPr>
              <w:spacing w:line="276" w:lineRule="auto"/>
              <w:rPr>
                <w:rFonts w:ascii="Arial" w:hAnsi="Arial" w:cs="Arial"/>
                <w:sz w:val="20"/>
                <w:szCs w:val="20"/>
              </w:rPr>
            </w:pPr>
            <w:r>
              <w:rPr>
                <w:rFonts w:ascii="Arial" w:hAnsi="Arial" w:cs="Arial"/>
                <w:sz w:val="20"/>
                <w:szCs w:val="20"/>
              </w:rPr>
              <w:t>Deutsches Patent- und Markenamt: https://depatisnet.dpma.de</w:t>
            </w:r>
          </w:p>
          <w:p w14:paraId="13DC9792" w14:textId="77777777" w:rsidR="00172FB3" w:rsidRDefault="00172FB3">
            <w:pPr>
              <w:rPr>
                <w:rFonts w:ascii="Arial" w:hAnsi="Arial" w:cs="Arial"/>
                <w:sz w:val="20"/>
                <w:szCs w:val="20"/>
              </w:rPr>
            </w:pPr>
          </w:p>
          <w:p w14:paraId="21135E9A" w14:textId="77777777" w:rsidR="003F2D7B" w:rsidRDefault="00393884">
            <w:pPr>
              <w:rPr>
                <w:rFonts w:ascii="Arial" w:hAnsi="Arial" w:cs="Arial"/>
                <w:sz w:val="20"/>
                <w:szCs w:val="20"/>
              </w:rPr>
            </w:pPr>
            <w:r>
              <w:rPr>
                <w:rFonts w:ascii="Arial" w:hAnsi="Arial" w:cs="Arial"/>
                <w:sz w:val="20"/>
                <w:szCs w:val="20"/>
              </w:rPr>
              <w:t>Für 1 der 170 Peptide wurden Patente gefunden:</w:t>
            </w:r>
          </w:p>
          <w:p w14:paraId="7F2108EB" w14:textId="77777777" w:rsidR="00393884" w:rsidRDefault="00393884">
            <w:pPr>
              <w:rPr>
                <w:rFonts w:ascii="Arial" w:hAnsi="Arial" w:cs="Arial"/>
                <w:sz w:val="20"/>
                <w:szCs w:val="20"/>
              </w:rPr>
            </w:pPr>
          </w:p>
          <w:tbl>
            <w:tblPr>
              <w:tblW w:w="8789" w:type="dxa"/>
              <w:tblLook w:val="04A0" w:firstRow="1" w:lastRow="0" w:firstColumn="1" w:lastColumn="0" w:noHBand="0" w:noVBand="1"/>
            </w:tblPr>
            <w:tblGrid>
              <w:gridCol w:w="1701"/>
              <w:gridCol w:w="7088"/>
            </w:tblGrid>
            <w:tr w:rsidR="00393884" w:rsidRPr="00393884" w14:paraId="249C87E0" w14:textId="77777777" w:rsidTr="00393884">
              <w:trPr>
                <w:trHeight w:val="288"/>
              </w:trPr>
              <w:tc>
                <w:tcPr>
                  <w:tcW w:w="1701" w:type="dxa"/>
                  <w:tcBorders>
                    <w:top w:val="nil"/>
                    <w:left w:val="nil"/>
                    <w:bottom w:val="nil"/>
                    <w:right w:val="nil"/>
                  </w:tcBorders>
                  <w:shd w:val="clear" w:color="auto" w:fill="auto"/>
                  <w:noWrap/>
                  <w:vAlign w:val="bottom"/>
                  <w:hideMark/>
                </w:tcPr>
                <w:p w14:paraId="51F831CF" w14:textId="77777777" w:rsidR="00393884" w:rsidRPr="00393884" w:rsidRDefault="00393884" w:rsidP="00393884">
                  <w:pPr>
                    <w:rPr>
                      <w:rFonts w:ascii="Calibri" w:hAnsi="Calibri" w:cs="Calibri"/>
                      <w:color w:val="000000"/>
                      <w:sz w:val="22"/>
                      <w:szCs w:val="22"/>
                      <w:lang w:val="en-US" w:eastAsia="en-US"/>
                    </w:rPr>
                  </w:pPr>
                  <w:r w:rsidRPr="00393884">
                    <w:rPr>
                      <w:rFonts w:ascii="Calibri" w:hAnsi="Calibri" w:cs="Calibri"/>
                      <w:color w:val="000000"/>
                      <w:sz w:val="22"/>
                      <w:szCs w:val="22"/>
                      <w:lang w:val="en-US" w:eastAsia="en-US"/>
                    </w:rPr>
                    <w:t>RPRPPPPPP</w:t>
                  </w:r>
                </w:p>
              </w:tc>
              <w:tc>
                <w:tcPr>
                  <w:tcW w:w="7088" w:type="dxa"/>
                  <w:tcBorders>
                    <w:top w:val="nil"/>
                    <w:left w:val="nil"/>
                    <w:bottom w:val="nil"/>
                    <w:right w:val="nil"/>
                  </w:tcBorders>
                  <w:shd w:val="clear" w:color="auto" w:fill="auto"/>
                  <w:noWrap/>
                  <w:vAlign w:val="bottom"/>
                  <w:hideMark/>
                </w:tcPr>
                <w:p w14:paraId="399BAF30" w14:textId="0D5EBF00" w:rsidR="00393884" w:rsidRPr="00393884" w:rsidRDefault="00393884" w:rsidP="00393884">
                  <w:pPr>
                    <w:rPr>
                      <w:rFonts w:ascii="Calibri" w:hAnsi="Calibri" w:cs="Calibri"/>
                      <w:color w:val="000000"/>
                      <w:sz w:val="22"/>
                      <w:szCs w:val="22"/>
                      <w:lang w:val="en-US" w:eastAsia="en-US"/>
                    </w:rPr>
                  </w:pPr>
                  <w:r w:rsidRPr="00393884">
                    <w:rPr>
                      <w:rFonts w:ascii="Calibri" w:hAnsi="Calibri" w:cs="Calibri"/>
                      <w:color w:val="000000"/>
                      <w:sz w:val="22"/>
                      <w:szCs w:val="22"/>
                      <w:lang w:val="en-US" w:eastAsia="en-US"/>
                    </w:rPr>
                    <w:t>WO0</w:t>
                  </w:r>
                  <w:r>
                    <w:rPr>
                      <w:rFonts w:ascii="Calibri" w:hAnsi="Calibri" w:cs="Calibri"/>
                      <w:color w:val="000000"/>
                      <w:sz w:val="22"/>
                      <w:szCs w:val="22"/>
                      <w:lang w:val="en-US" w:eastAsia="en-US"/>
                    </w:rPr>
                    <w:t>02020257922A1, WO002020257504A1</w:t>
                  </w:r>
                </w:p>
              </w:tc>
            </w:tr>
          </w:tbl>
          <w:p w14:paraId="2823DCDA" w14:textId="50D01F88" w:rsidR="00393884" w:rsidRDefault="00393884">
            <w:pPr>
              <w:rPr>
                <w:rFonts w:ascii="Arial" w:hAnsi="Arial" w:cs="Arial"/>
                <w:sz w:val="20"/>
                <w:szCs w:val="20"/>
              </w:rPr>
            </w:pPr>
          </w:p>
        </w:tc>
      </w:tr>
      <w:tr w:rsidR="00172FB3" w14:paraId="4FF4D61D" w14:textId="77777777">
        <w:trPr>
          <w:cantSplit/>
          <w:trHeight w:val="230"/>
        </w:trPr>
        <w:tc>
          <w:tcPr>
            <w:tcW w:w="5000" w:type="pct"/>
            <w:vMerge/>
            <w:tcBorders>
              <w:left w:val="single" w:sz="4" w:space="0" w:color="auto"/>
              <w:bottom w:val="single" w:sz="4" w:space="0" w:color="auto"/>
              <w:right w:val="single" w:sz="4" w:space="0" w:color="auto"/>
            </w:tcBorders>
          </w:tcPr>
          <w:p w14:paraId="595FEC30" w14:textId="77777777" w:rsidR="00172FB3" w:rsidRDefault="00172FB3">
            <w:pPr>
              <w:rPr>
                <w:rFonts w:ascii="Arial" w:hAnsi="Arial" w:cs="Arial"/>
                <w:sz w:val="20"/>
                <w:szCs w:val="20"/>
              </w:rPr>
            </w:pPr>
          </w:p>
        </w:tc>
      </w:tr>
      <w:tr w:rsidR="00172FB3" w14:paraId="3305CD45" w14:textId="77777777">
        <w:trPr>
          <w:cantSplit/>
          <w:trHeight w:val="230"/>
        </w:trPr>
        <w:tc>
          <w:tcPr>
            <w:tcW w:w="5000" w:type="pct"/>
            <w:vMerge/>
            <w:tcBorders>
              <w:left w:val="single" w:sz="4" w:space="0" w:color="auto"/>
              <w:bottom w:val="single" w:sz="4" w:space="0" w:color="auto"/>
              <w:right w:val="single" w:sz="4" w:space="0" w:color="auto"/>
            </w:tcBorders>
          </w:tcPr>
          <w:p w14:paraId="7EC6FDDC" w14:textId="77777777" w:rsidR="00172FB3" w:rsidRDefault="00172FB3">
            <w:pPr>
              <w:rPr>
                <w:rFonts w:ascii="Arial" w:hAnsi="Arial" w:cs="Arial"/>
                <w:sz w:val="20"/>
                <w:szCs w:val="20"/>
              </w:rPr>
            </w:pPr>
          </w:p>
        </w:tc>
      </w:tr>
      <w:tr w:rsidR="00172FB3" w14:paraId="2CA911B7" w14:textId="77777777">
        <w:trPr>
          <w:cantSplit/>
          <w:trHeight w:val="1875"/>
        </w:trPr>
        <w:tc>
          <w:tcPr>
            <w:tcW w:w="5000" w:type="pct"/>
            <w:vMerge/>
            <w:tcBorders>
              <w:left w:val="single" w:sz="4" w:space="0" w:color="auto"/>
              <w:bottom w:val="single" w:sz="4" w:space="0" w:color="auto"/>
              <w:right w:val="single" w:sz="4" w:space="0" w:color="auto"/>
            </w:tcBorders>
          </w:tcPr>
          <w:p w14:paraId="00A09CB9" w14:textId="77777777" w:rsidR="00172FB3" w:rsidRDefault="00172FB3">
            <w:pPr>
              <w:rPr>
                <w:rFonts w:ascii="Arial" w:hAnsi="Arial" w:cs="Arial"/>
                <w:sz w:val="20"/>
                <w:szCs w:val="20"/>
              </w:rPr>
            </w:pPr>
          </w:p>
        </w:tc>
      </w:tr>
    </w:tbl>
    <w:p w14:paraId="2B7B8F68" w14:textId="77777777" w:rsidR="00172FB3" w:rsidRDefault="00550C62">
      <w:pPr>
        <w:rPr>
          <w:rFonts w:ascii="Arial" w:hAnsi="Arial" w:cs="Arial"/>
          <w:sz w:val="4"/>
          <w:szCs w:val="4"/>
          <w:lang w:val="fr-FR"/>
        </w:rPr>
      </w:pPr>
      <w:r>
        <w:rPr>
          <w:rFonts w:ascii="Arial" w:hAnsi="Arial" w:cs="Arial"/>
          <w:sz w:val="20"/>
          <w:szCs w:val="20"/>
          <w:lang w:val="fr-FR"/>
        </w:rPr>
        <w:br w:type="page"/>
      </w:r>
    </w:p>
    <w:p w14:paraId="3E3950CA" w14:textId="77777777" w:rsidR="00172FB3" w:rsidRDefault="00550C6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rPr>
      </w:pPr>
      <w:r>
        <w:rPr>
          <w:rFonts w:ascii="Arial" w:hAnsi="Arial" w:cs="Arial"/>
          <w:b/>
        </w:rPr>
        <w:lastRenderedPageBreak/>
        <w:t>Teil D: Beschreibung des Marktes</w:t>
      </w:r>
    </w:p>
    <w:p w14:paraId="37DD1E37" w14:textId="77777777" w:rsidR="00172FB3" w:rsidRDefault="00172FB3">
      <w:pPr>
        <w:rPr>
          <w:rFonts w:ascii="Arial" w:hAnsi="Arial" w:cs="Arial"/>
          <w:sz w:val="20"/>
          <w:szCs w:val="20"/>
        </w:rPr>
      </w:pPr>
    </w:p>
    <w:p w14:paraId="38DCECBD" w14:textId="77777777" w:rsidR="00172FB3" w:rsidRDefault="00550C62">
      <w:pPr>
        <w:rPr>
          <w:rFonts w:ascii="Arial" w:hAnsi="Arial" w:cs="Arial"/>
          <w:b/>
          <w:sz w:val="20"/>
          <w:szCs w:val="20"/>
        </w:rPr>
      </w:pPr>
      <w:r>
        <w:rPr>
          <w:rFonts w:ascii="Arial" w:hAnsi="Arial" w:cs="Arial"/>
          <w:b/>
          <w:sz w:val="20"/>
          <w:szCs w:val="20"/>
        </w:rPr>
        <w:t>Die Erfindung liegt vor als:</w:t>
      </w:r>
    </w:p>
    <w:p w14:paraId="0E72D073" w14:textId="77777777" w:rsidR="00172FB3" w:rsidRDefault="00550C62">
      <w:pPr>
        <w:rPr>
          <w:rFonts w:ascii="Arial" w:hAnsi="Arial" w:cs="Arial"/>
          <w:sz w:val="20"/>
          <w:szCs w:val="20"/>
        </w:rPr>
      </w:pPr>
      <w:r>
        <w:rPr>
          <w:rFonts w:ascii="Arial" w:hAnsi="Arial" w:cs="Arial"/>
          <w:sz w:val="16"/>
          <w:szCs w:val="16"/>
        </w:rPr>
        <w:fldChar w:fldCharType="begin">
          <w:ffData>
            <w:name w:val="Kontrollkästchen15"/>
            <w:enabled/>
            <w:calcOnExit w:val="0"/>
            <w:checkBox>
              <w:sizeAuto/>
              <w:default w:val="0"/>
            </w:checkBox>
          </w:ffData>
        </w:fldChar>
      </w:r>
      <w:bookmarkStart w:id="57" w:name="Kontrollkästchen15"/>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57"/>
      <w:r>
        <w:rPr>
          <w:rFonts w:ascii="Arial" w:hAnsi="Arial" w:cs="Arial"/>
          <w:sz w:val="20"/>
          <w:szCs w:val="20"/>
        </w:rPr>
        <w:t xml:space="preserve"> Idee      </w:t>
      </w:r>
      <w:r>
        <w:rPr>
          <w:rFonts w:ascii="Arial" w:hAnsi="Arial" w:cs="Arial"/>
          <w:sz w:val="16"/>
          <w:szCs w:val="16"/>
        </w:rPr>
        <w:fldChar w:fldCharType="begin">
          <w:ffData>
            <w:name w:val="Kontrollkästchen16"/>
            <w:enabled/>
            <w:calcOnExit w:val="0"/>
            <w:checkBox>
              <w:sizeAuto/>
              <w:default w:val="0"/>
            </w:checkBox>
          </w:ffData>
        </w:fldChar>
      </w:r>
      <w:bookmarkStart w:id="58" w:name="Kontrollkästchen16"/>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58"/>
      <w:r>
        <w:rPr>
          <w:rFonts w:ascii="Arial" w:hAnsi="Arial" w:cs="Arial"/>
          <w:sz w:val="20"/>
          <w:szCs w:val="20"/>
        </w:rPr>
        <w:t xml:space="preserve"> Versuch      </w:t>
      </w:r>
      <w:r>
        <w:rPr>
          <w:rFonts w:ascii="Arial" w:hAnsi="Arial" w:cs="Arial"/>
          <w:sz w:val="16"/>
          <w:szCs w:val="16"/>
        </w:rPr>
        <w:fldChar w:fldCharType="begin">
          <w:ffData>
            <w:name w:val="Kontrollkästchen17"/>
            <w:enabled/>
            <w:calcOnExit w:val="0"/>
            <w:checkBox>
              <w:sizeAuto/>
              <w:default w:val="1"/>
            </w:checkBox>
          </w:ffData>
        </w:fldChar>
      </w:r>
      <w:bookmarkStart w:id="59" w:name="Kontrollkästchen17"/>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59"/>
      <w:r>
        <w:rPr>
          <w:rFonts w:ascii="Arial" w:hAnsi="Arial" w:cs="Arial"/>
          <w:sz w:val="20"/>
          <w:szCs w:val="20"/>
        </w:rPr>
        <w:t xml:space="preserve"> Muster    </w:t>
      </w:r>
      <w:r>
        <w:rPr>
          <w:rFonts w:ascii="Arial" w:hAnsi="Arial" w:cs="Arial"/>
          <w:sz w:val="16"/>
          <w:szCs w:val="16"/>
        </w:rPr>
        <w:t xml:space="preserve"> </w:t>
      </w:r>
      <w:r>
        <w:rPr>
          <w:rFonts w:ascii="Arial" w:hAnsi="Arial" w:cs="Arial"/>
          <w:sz w:val="16"/>
          <w:szCs w:val="16"/>
        </w:rPr>
        <w:fldChar w:fldCharType="begin">
          <w:ffData>
            <w:name w:val="Kontrollkästchen18"/>
            <w:enabled/>
            <w:calcOnExit w:val="0"/>
            <w:checkBox>
              <w:sizeAuto/>
              <w:default w:val="1"/>
            </w:checkBox>
          </w:ffData>
        </w:fldChar>
      </w:r>
      <w:bookmarkStart w:id="60" w:name="Kontrollkästchen18"/>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60"/>
      <w:r>
        <w:rPr>
          <w:rFonts w:ascii="Arial" w:hAnsi="Arial" w:cs="Arial"/>
          <w:sz w:val="20"/>
          <w:szCs w:val="20"/>
        </w:rPr>
        <w:t xml:space="preserve"> Prototyp</w:t>
      </w:r>
    </w:p>
    <w:p w14:paraId="65B391AF" w14:textId="77777777" w:rsidR="00172FB3" w:rsidRDefault="00172FB3">
      <w:pPr>
        <w:rPr>
          <w:rFonts w:ascii="Arial" w:hAnsi="Arial" w:cs="Arial"/>
          <w:sz w:val="20"/>
          <w:szCs w:val="20"/>
        </w:rPr>
      </w:pPr>
    </w:p>
    <w:p w14:paraId="34E8D279" w14:textId="77777777" w:rsidR="00172FB3" w:rsidRDefault="00550C62">
      <w:pPr>
        <w:rPr>
          <w:rFonts w:ascii="Arial" w:hAnsi="Arial" w:cs="Arial"/>
          <w:b/>
          <w:bCs/>
          <w:sz w:val="20"/>
          <w:szCs w:val="20"/>
        </w:rPr>
      </w:pPr>
      <w:commentRangeStart w:id="61"/>
      <w:r>
        <w:rPr>
          <w:rFonts w:ascii="Arial" w:hAnsi="Arial" w:cs="Arial"/>
          <w:b/>
          <w:bCs/>
          <w:sz w:val="20"/>
          <w:szCs w:val="20"/>
        </w:rPr>
        <w:t>Möchten Sie die Erfindung selbst in einer Firmengründung verwerten?</w:t>
      </w:r>
    </w:p>
    <w:p w14:paraId="62DF3503" w14:textId="77777777" w:rsidR="00172FB3" w:rsidRDefault="00550C62">
      <w:pPr>
        <w:rPr>
          <w:rFonts w:ascii="Arial" w:hAnsi="Arial" w:cs="Arial"/>
          <w:sz w:val="20"/>
          <w:szCs w:val="20"/>
        </w:rPr>
      </w:pPr>
      <w:r>
        <w:rPr>
          <w:rFonts w:ascii="Arial" w:hAnsi="Arial" w:cs="Arial"/>
          <w:sz w:val="16"/>
          <w:szCs w:val="16"/>
        </w:rPr>
        <w:fldChar w:fldCharType="begin">
          <w:ffData>
            <w:name w:val="Kontrollkästchen19"/>
            <w:enabled/>
            <w:calcOnExit w:val="0"/>
            <w:checkBox>
              <w:sizeAuto/>
              <w:default w:val="1"/>
            </w:checkBox>
          </w:ffData>
        </w:fldChar>
      </w:r>
      <w:bookmarkStart w:id="62" w:name="Kontrollkästchen19"/>
      <w:r w:rsidRPr="000B2C63">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62"/>
      <w:r>
        <w:rPr>
          <w:rFonts w:ascii="Arial" w:hAnsi="Arial" w:cs="Arial"/>
          <w:sz w:val="16"/>
          <w:szCs w:val="16"/>
        </w:rPr>
        <w:t xml:space="preserve"> </w:t>
      </w:r>
      <w:r>
        <w:rPr>
          <w:rFonts w:ascii="Arial" w:hAnsi="Arial" w:cs="Arial"/>
          <w:sz w:val="20"/>
          <w:szCs w:val="20"/>
        </w:rPr>
        <w:t xml:space="preserve">Ja         </w:t>
      </w:r>
      <w:r>
        <w:rPr>
          <w:rFonts w:ascii="Arial" w:hAnsi="Arial" w:cs="Arial"/>
          <w:sz w:val="16"/>
          <w:szCs w:val="16"/>
        </w:rPr>
        <w:fldChar w:fldCharType="begin">
          <w:ffData>
            <w:name w:val="Kontrollkästchen20"/>
            <w:enabled/>
            <w:calcOnExit w:val="0"/>
            <w:checkBox>
              <w:sizeAuto/>
              <w:default w:val="0"/>
            </w:checkBox>
          </w:ffData>
        </w:fldChar>
      </w:r>
      <w:bookmarkStart w:id="63" w:name="Kontrollkästchen20"/>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63"/>
      <w:r>
        <w:rPr>
          <w:rFonts w:ascii="Arial" w:hAnsi="Arial" w:cs="Arial"/>
          <w:sz w:val="20"/>
          <w:szCs w:val="20"/>
        </w:rPr>
        <w:t xml:space="preserve"> Nein</w:t>
      </w:r>
      <w:commentRangeEnd w:id="61"/>
      <w:r w:rsidR="000B2C63">
        <w:rPr>
          <w:rStyle w:val="CommentReference"/>
        </w:rPr>
        <w:commentReference w:id="61"/>
      </w:r>
    </w:p>
    <w:p w14:paraId="280191C1"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676ECB2A"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5F414E89" w14:textId="77777777" w:rsidR="00172FB3" w:rsidRDefault="00550C62">
            <w:pPr>
              <w:numPr>
                <w:ilvl w:val="0"/>
                <w:numId w:val="5"/>
              </w:numPr>
              <w:rPr>
                <w:rFonts w:ascii="Arial" w:hAnsi="Arial" w:cs="Arial"/>
                <w:b/>
                <w:sz w:val="20"/>
                <w:szCs w:val="20"/>
              </w:rPr>
            </w:pPr>
            <w:r>
              <w:rPr>
                <w:rFonts w:ascii="Arial" w:hAnsi="Arial" w:cs="Arial"/>
                <w:b/>
                <w:sz w:val="20"/>
                <w:szCs w:val="20"/>
              </w:rPr>
              <w:t xml:space="preserve">Welche Anwendungsmöglichkeiten sehen Sie </w:t>
            </w:r>
            <w:r>
              <w:rPr>
                <w:rFonts w:ascii="Arial" w:hAnsi="Arial" w:cs="Arial"/>
                <w:sz w:val="20"/>
                <w:szCs w:val="20"/>
              </w:rPr>
              <w:t>(Branchen, Produkte, Firmen)</w:t>
            </w:r>
            <w:r>
              <w:rPr>
                <w:rFonts w:ascii="Arial" w:hAnsi="Arial" w:cs="Arial"/>
                <w:b/>
                <w:sz w:val="20"/>
                <w:szCs w:val="20"/>
              </w:rPr>
              <w:t>?</w:t>
            </w:r>
          </w:p>
        </w:tc>
      </w:tr>
      <w:tr w:rsidR="00172FB3" w14:paraId="6B059ECA" w14:textId="77777777">
        <w:trPr>
          <w:cantSplit/>
          <w:trHeight w:val="230"/>
        </w:trPr>
        <w:tc>
          <w:tcPr>
            <w:tcW w:w="5000" w:type="pct"/>
            <w:vMerge w:val="restart"/>
            <w:tcBorders>
              <w:top w:val="single" w:sz="4" w:space="0" w:color="auto"/>
              <w:left w:val="single" w:sz="4" w:space="0" w:color="auto"/>
              <w:bottom w:val="single" w:sz="4" w:space="0" w:color="auto"/>
              <w:right w:val="single" w:sz="4" w:space="0" w:color="auto"/>
            </w:tcBorders>
          </w:tcPr>
          <w:p w14:paraId="2074EB98" w14:textId="77777777" w:rsidR="00172FB3" w:rsidRDefault="00550C62">
            <w:pPr>
              <w:spacing w:line="276" w:lineRule="auto"/>
              <w:rPr>
                <w:rFonts w:ascii="Arial" w:hAnsi="Arial" w:cs="Arial"/>
                <w:sz w:val="20"/>
                <w:szCs w:val="20"/>
              </w:rPr>
            </w:pPr>
            <w:r>
              <w:rPr>
                <w:rFonts w:ascii="Arial" w:hAnsi="Arial" w:cs="Arial"/>
                <w:sz w:val="20"/>
                <w:szCs w:val="20"/>
              </w:rPr>
              <w:t>Entwicklung Peptid-basierte Immuntherapie</w:t>
            </w:r>
          </w:p>
          <w:p w14:paraId="407ED7D2" w14:textId="77777777" w:rsidR="00172FB3" w:rsidRDefault="00550C62">
            <w:pPr>
              <w:spacing w:line="276" w:lineRule="auto"/>
              <w:rPr>
                <w:rFonts w:ascii="Arial" w:hAnsi="Arial" w:cs="Arial"/>
                <w:sz w:val="20"/>
                <w:szCs w:val="20"/>
              </w:rPr>
            </w:pPr>
            <w:r>
              <w:rPr>
                <w:rFonts w:ascii="Arial" w:hAnsi="Arial" w:cs="Arial"/>
                <w:sz w:val="20"/>
                <w:szCs w:val="20"/>
              </w:rPr>
              <w:t>- Vakzinierung</w:t>
            </w:r>
          </w:p>
          <w:p w14:paraId="5D2A7691" w14:textId="77777777" w:rsidR="00172FB3" w:rsidRDefault="00550C62">
            <w:pPr>
              <w:spacing w:line="276" w:lineRule="auto"/>
              <w:rPr>
                <w:rFonts w:ascii="Arial" w:hAnsi="Arial" w:cs="Arial"/>
                <w:sz w:val="20"/>
                <w:szCs w:val="20"/>
              </w:rPr>
            </w:pPr>
            <w:r>
              <w:rPr>
                <w:rFonts w:ascii="Arial" w:hAnsi="Arial" w:cs="Arial"/>
                <w:sz w:val="20"/>
                <w:szCs w:val="20"/>
              </w:rPr>
              <w:t>- adoptiver T-Zelltransfer</w:t>
            </w:r>
          </w:p>
          <w:p w14:paraId="41138C5E" w14:textId="77777777" w:rsidR="00172FB3" w:rsidRDefault="00550C62">
            <w:pPr>
              <w:spacing w:line="276" w:lineRule="auto"/>
              <w:rPr>
                <w:rFonts w:ascii="Arial" w:hAnsi="Arial" w:cs="Arial"/>
                <w:sz w:val="20"/>
                <w:szCs w:val="20"/>
              </w:rPr>
            </w:pPr>
            <w:r>
              <w:rPr>
                <w:rFonts w:ascii="Arial" w:hAnsi="Arial" w:cs="Arial"/>
                <w:sz w:val="20"/>
                <w:szCs w:val="20"/>
              </w:rPr>
              <w:t>- TCR-like Antikörper</w:t>
            </w:r>
          </w:p>
          <w:p w14:paraId="0CEF59ED" w14:textId="77777777" w:rsidR="00172FB3" w:rsidRDefault="00550C62">
            <w:pPr>
              <w:rPr>
                <w:ins w:id="64" w:author="Joschka Hey" w:date="2022-05-31T08:13:00Z"/>
                <w:rFonts w:ascii="Arial" w:hAnsi="Arial" w:cs="Arial"/>
                <w:sz w:val="20"/>
                <w:szCs w:val="20"/>
              </w:rPr>
            </w:pPr>
            <w:r>
              <w:rPr>
                <w:rFonts w:ascii="Arial" w:hAnsi="Arial" w:cs="Arial"/>
                <w:sz w:val="20"/>
                <w:szCs w:val="20"/>
              </w:rPr>
              <w:t>- CAR-T-Zellen</w:t>
            </w:r>
          </w:p>
          <w:p w14:paraId="25FCB702" w14:textId="3399CE54" w:rsidR="000B2C63" w:rsidRDefault="000B2C63">
            <w:pPr>
              <w:rPr>
                <w:rFonts w:ascii="Arial" w:hAnsi="Arial" w:cs="Arial"/>
                <w:sz w:val="20"/>
                <w:szCs w:val="20"/>
              </w:rPr>
            </w:pPr>
            <w:ins w:id="65" w:author="Joschka Hey" w:date="2022-05-31T08:13:00Z">
              <w:r>
                <w:rPr>
                  <w:rFonts w:ascii="Arial" w:hAnsi="Arial" w:cs="Arial"/>
                  <w:sz w:val="20"/>
                  <w:szCs w:val="20"/>
                </w:rPr>
                <w:t>Biomarker Entwicklung</w:t>
              </w:r>
            </w:ins>
          </w:p>
        </w:tc>
      </w:tr>
      <w:tr w:rsidR="00172FB3" w14:paraId="758A26D7" w14:textId="77777777">
        <w:trPr>
          <w:cantSplit/>
          <w:trHeight w:val="230"/>
        </w:trPr>
        <w:tc>
          <w:tcPr>
            <w:tcW w:w="5000" w:type="pct"/>
            <w:vMerge/>
            <w:tcBorders>
              <w:left w:val="single" w:sz="4" w:space="0" w:color="auto"/>
              <w:bottom w:val="single" w:sz="4" w:space="0" w:color="auto"/>
              <w:right w:val="single" w:sz="4" w:space="0" w:color="auto"/>
            </w:tcBorders>
          </w:tcPr>
          <w:p w14:paraId="51A9AE22" w14:textId="77777777" w:rsidR="00172FB3" w:rsidRDefault="00172FB3">
            <w:pPr>
              <w:rPr>
                <w:rFonts w:ascii="Arial" w:hAnsi="Arial" w:cs="Arial"/>
                <w:sz w:val="20"/>
                <w:szCs w:val="20"/>
              </w:rPr>
            </w:pPr>
          </w:p>
        </w:tc>
      </w:tr>
      <w:tr w:rsidR="00172FB3" w14:paraId="4F95D650" w14:textId="77777777">
        <w:trPr>
          <w:cantSplit/>
          <w:trHeight w:val="230"/>
        </w:trPr>
        <w:tc>
          <w:tcPr>
            <w:tcW w:w="5000" w:type="pct"/>
            <w:vMerge/>
            <w:tcBorders>
              <w:left w:val="single" w:sz="4" w:space="0" w:color="auto"/>
              <w:bottom w:val="single" w:sz="4" w:space="0" w:color="auto"/>
              <w:right w:val="single" w:sz="4" w:space="0" w:color="auto"/>
            </w:tcBorders>
          </w:tcPr>
          <w:p w14:paraId="5000F3CD" w14:textId="77777777" w:rsidR="00172FB3" w:rsidRDefault="00172FB3">
            <w:pPr>
              <w:rPr>
                <w:rFonts w:ascii="Arial" w:hAnsi="Arial" w:cs="Arial"/>
                <w:sz w:val="20"/>
                <w:szCs w:val="20"/>
              </w:rPr>
            </w:pPr>
          </w:p>
        </w:tc>
      </w:tr>
      <w:tr w:rsidR="00172FB3" w14:paraId="6B9BB10F" w14:textId="77777777">
        <w:trPr>
          <w:cantSplit/>
          <w:trHeight w:val="230"/>
        </w:trPr>
        <w:tc>
          <w:tcPr>
            <w:tcW w:w="5000" w:type="pct"/>
            <w:vMerge/>
            <w:tcBorders>
              <w:left w:val="single" w:sz="4" w:space="0" w:color="auto"/>
              <w:bottom w:val="single" w:sz="4" w:space="0" w:color="auto"/>
              <w:right w:val="single" w:sz="4" w:space="0" w:color="auto"/>
            </w:tcBorders>
          </w:tcPr>
          <w:p w14:paraId="424BA8E8" w14:textId="77777777" w:rsidR="00172FB3" w:rsidRDefault="00172FB3">
            <w:pPr>
              <w:rPr>
                <w:rFonts w:ascii="Arial" w:hAnsi="Arial" w:cs="Arial"/>
                <w:sz w:val="20"/>
                <w:szCs w:val="20"/>
              </w:rPr>
            </w:pPr>
          </w:p>
        </w:tc>
      </w:tr>
      <w:tr w:rsidR="00172FB3" w14:paraId="2CF84241" w14:textId="77777777">
        <w:trPr>
          <w:cantSplit/>
          <w:trHeight w:val="230"/>
        </w:trPr>
        <w:tc>
          <w:tcPr>
            <w:tcW w:w="5000" w:type="pct"/>
            <w:vMerge/>
            <w:tcBorders>
              <w:left w:val="single" w:sz="4" w:space="0" w:color="auto"/>
              <w:bottom w:val="single" w:sz="4" w:space="0" w:color="auto"/>
              <w:right w:val="single" w:sz="4" w:space="0" w:color="auto"/>
            </w:tcBorders>
          </w:tcPr>
          <w:p w14:paraId="4EE4720D" w14:textId="77777777" w:rsidR="00172FB3" w:rsidRDefault="00172FB3">
            <w:pPr>
              <w:rPr>
                <w:rFonts w:ascii="Arial" w:hAnsi="Arial" w:cs="Arial"/>
                <w:sz w:val="20"/>
                <w:szCs w:val="20"/>
              </w:rPr>
            </w:pPr>
          </w:p>
        </w:tc>
      </w:tr>
      <w:tr w:rsidR="00172FB3" w14:paraId="1D583AE2" w14:textId="77777777">
        <w:trPr>
          <w:cantSplit/>
          <w:trHeight w:val="230"/>
        </w:trPr>
        <w:tc>
          <w:tcPr>
            <w:tcW w:w="5000" w:type="pct"/>
            <w:vMerge/>
            <w:tcBorders>
              <w:left w:val="single" w:sz="4" w:space="0" w:color="auto"/>
              <w:bottom w:val="single" w:sz="4" w:space="0" w:color="auto"/>
              <w:right w:val="single" w:sz="4" w:space="0" w:color="auto"/>
            </w:tcBorders>
          </w:tcPr>
          <w:p w14:paraId="4B126FCF" w14:textId="77777777" w:rsidR="00172FB3" w:rsidRDefault="00172FB3">
            <w:pPr>
              <w:rPr>
                <w:rFonts w:ascii="Arial" w:hAnsi="Arial" w:cs="Arial"/>
                <w:sz w:val="20"/>
                <w:szCs w:val="20"/>
              </w:rPr>
            </w:pPr>
          </w:p>
        </w:tc>
      </w:tr>
      <w:tr w:rsidR="00172FB3" w14:paraId="58F007D3" w14:textId="77777777">
        <w:trPr>
          <w:cantSplit/>
          <w:trHeight w:val="230"/>
        </w:trPr>
        <w:tc>
          <w:tcPr>
            <w:tcW w:w="5000" w:type="pct"/>
            <w:vMerge/>
            <w:tcBorders>
              <w:left w:val="single" w:sz="4" w:space="0" w:color="auto"/>
              <w:bottom w:val="single" w:sz="4" w:space="0" w:color="auto"/>
              <w:right w:val="single" w:sz="4" w:space="0" w:color="auto"/>
            </w:tcBorders>
          </w:tcPr>
          <w:p w14:paraId="5CD7AC0B" w14:textId="77777777" w:rsidR="00172FB3" w:rsidRDefault="00172FB3">
            <w:pPr>
              <w:rPr>
                <w:rFonts w:ascii="Arial" w:hAnsi="Arial" w:cs="Arial"/>
                <w:sz w:val="20"/>
                <w:szCs w:val="20"/>
              </w:rPr>
            </w:pPr>
          </w:p>
        </w:tc>
      </w:tr>
      <w:tr w:rsidR="00172FB3" w14:paraId="55DA7467" w14:textId="77777777">
        <w:trPr>
          <w:cantSplit/>
          <w:trHeight w:val="230"/>
        </w:trPr>
        <w:tc>
          <w:tcPr>
            <w:tcW w:w="5000" w:type="pct"/>
            <w:vMerge/>
            <w:tcBorders>
              <w:left w:val="single" w:sz="4" w:space="0" w:color="auto"/>
              <w:bottom w:val="single" w:sz="4" w:space="0" w:color="auto"/>
              <w:right w:val="single" w:sz="4" w:space="0" w:color="auto"/>
            </w:tcBorders>
          </w:tcPr>
          <w:p w14:paraId="0B68FDBA" w14:textId="77777777" w:rsidR="00172FB3" w:rsidRDefault="00172FB3">
            <w:pPr>
              <w:rPr>
                <w:rFonts w:ascii="Arial" w:hAnsi="Arial" w:cs="Arial"/>
                <w:sz w:val="20"/>
                <w:szCs w:val="20"/>
              </w:rPr>
            </w:pPr>
          </w:p>
        </w:tc>
      </w:tr>
    </w:tbl>
    <w:p w14:paraId="38B07739"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31D71327"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64DA9D72" w14:textId="77777777" w:rsidR="00172FB3" w:rsidRDefault="00550C62">
            <w:pPr>
              <w:numPr>
                <w:ilvl w:val="0"/>
                <w:numId w:val="5"/>
              </w:numPr>
              <w:rPr>
                <w:rFonts w:ascii="Arial" w:hAnsi="Arial" w:cs="Arial"/>
                <w:b/>
                <w:sz w:val="20"/>
                <w:szCs w:val="20"/>
              </w:rPr>
            </w:pPr>
            <w:r>
              <w:rPr>
                <w:rFonts w:ascii="Arial" w:hAnsi="Arial" w:cs="Arial"/>
                <w:b/>
                <w:sz w:val="20"/>
                <w:szCs w:val="20"/>
              </w:rPr>
              <w:t>Welche Zielgruppen profitieren von Ihrer Erfindung?</w:t>
            </w:r>
          </w:p>
        </w:tc>
      </w:tr>
      <w:tr w:rsidR="00172FB3" w14:paraId="4F22F3A8" w14:textId="77777777">
        <w:trPr>
          <w:cantSplit/>
          <w:trHeight w:val="230"/>
        </w:trPr>
        <w:tc>
          <w:tcPr>
            <w:tcW w:w="5000" w:type="pct"/>
            <w:vMerge w:val="restart"/>
            <w:tcBorders>
              <w:top w:val="single" w:sz="4" w:space="0" w:color="auto"/>
              <w:left w:val="single" w:sz="4" w:space="0" w:color="auto"/>
              <w:bottom w:val="single" w:sz="4" w:space="0" w:color="auto"/>
              <w:right w:val="single" w:sz="4" w:space="0" w:color="auto"/>
            </w:tcBorders>
          </w:tcPr>
          <w:p w14:paraId="230698DC" w14:textId="65F17732" w:rsidR="00172FB3" w:rsidRDefault="00550C62" w:rsidP="005B57C1">
            <w:pPr>
              <w:rPr>
                <w:rFonts w:ascii="Arial" w:hAnsi="Arial" w:cs="Arial"/>
                <w:sz w:val="20"/>
                <w:szCs w:val="20"/>
              </w:rPr>
            </w:pPr>
            <w:r>
              <w:rPr>
                <w:rFonts w:ascii="Arial" w:hAnsi="Arial" w:cs="Arial"/>
                <w:sz w:val="20"/>
                <w:szCs w:val="20"/>
              </w:rPr>
              <w:t xml:space="preserve">Tumorpatienten, insbesondere Patienten </w:t>
            </w:r>
            <w:r w:rsidR="005B57C1">
              <w:rPr>
                <w:rFonts w:ascii="Arial" w:hAnsi="Arial" w:cs="Arial"/>
                <w:sz w:val="20"/>
                <w:szCs w:val="20"/>
              </w:rPr>
              <w:t xml:space="preserve">unter </w:t>
            </w:r>
            <w:r w:rsidR="005B57C1" w:rsidRPr="00D7134A">
              <w:rPr>
                <w:rFonts w:ascii="Arial" w:hAnsi="Arial" w:cs="Arial"/>
                <w:sz w:val="20"/>
                <w:szCs w:val="20"/>
              </w:rPr>
              <w:t>DNMT- oder HDAC-Inhibitor</w:t>
            </w:r>
            <w:r w:rsidR="005B57C1">
              <w:rPr>
                <w:rFonts w:ascii="Arial" w:hAnsi="Arial" w:cs="Arial"/>
                <w:sz w:val="20"/>
                <w:szCs w:val="20"/>
              </w:rPr>
              <w:t xml:space="preserve"> B</w:t>
            </w:r>
            <w:r w:rsidR="005B57C1" w:rsidRPr="00D7134A">
              <w:rPr>
                <w:rFonts w:ascii="Arial" w:hAnsi="Arial" w:cs="Arial"/>
                <w:sz w:val="20"/>
                <w:szCs w:val="20"/>
              </w:rPr>
              <w:t>ehandlung</w:t>
            </w:r>
            <w:r w:rsidR="005B57C1">
              <w:rPr>
                <w:rFonts w:ascii="Arial" w:hAnsi="Arial" w:cs="Arial"/>
                <w:sz w:val="20"/>
                <w:szCs w:val="20"/>
              </w:rPr>
              <w:t>.</w:t>
            </w:r>
          </w:p>
        </w:tc>
      </w:tr>
      <w:tr w:rsidR="00172FB3" w14:paraId="5AE5283B" w14:textId="77777777">
        <w:trPr>
          <w:cantSplit/>
          <w:trHeight w:val="230"/>
        </w:trPr>
        <w:tc>
          <w:tcPr>
            <w:tcW w:w="5000" w:type="pct"/>
            <w:vMerge/>
            <w:tcBorders>
              <w:left w:val="single" w:sz="4" w:space="0" w:color="auto"/>
              <w:bottom w:val="single" w:sz="4" w:space="0" w:color="auto"/>
              <w:right w:val="single" w:sz="4" w:space="0" w:color="auto"/>
            </w:tcBorders>
          </w:tcPr>
          <w:p w14:paraId="0AEA55AB" w14:textId="77777777" w:rsidR="00172FB3" w:rsidRDefault="00172FB3">
            <w:pPr>
              <w:rPr>
                <w:rFonts w:ascii="Arial" w:hAnsi="Arial" w:cs="Arial"/>
                <w:sz w:val="20"/>
                <w:szCs w:val="20"/>
              </w:rPr>
            </w:pPr>
          </w:p>
        </w:tc>
      </w:tr>
      <w:tr w:rsidR="00172FB3" w14:paraId="13648E0C" w14:textId="77777777">
        <w:trPr>
          <w:cantSplit/>
          <w:trHeight w:val="230"/>
        </w:trPr>
        <w:tc>
          <w:tcPr>
            <w:tcW w:w="5000" w:type="pct"/>
            <w:vMerge/>
            <w:tcBorders>
              <w:left w:val="single" w:sz="4" w:space="0" w:color="auto"/>
              <w:bottom w:val="single" w:sz="4" w:space="0" w:color="auto"/>
              <w:right w:val="single" w:sz="4" w:space="0" w:color="auto"/>
            </w:tcBorders>
          </w:tcPr>
          <w:p w14:paraId="24455898" w14:textId="77777777" w:rsidR="00172FB3" w:rsidRDefault="00172FB3">
            <w:pPr>
              <w:rPr>
                <w:rFonts w:ascii="Arial" w:hAnsi="Arial" w:cs="Arial"/>
                <w:sz w:val="20"/>
                <w:szCs w:val="20"/>
              </w:rPr>
            </w:pPr>
          </w:p>
        </w:tc>
      </w:tr>
      <w:tr w:rsidR="00172FB3" w14:paraId="7F92FEB8" w14:textId="77777777">
        <w:trPr>
          <w:cantSplit/>
          <w:trHeight w:val="230"/>
        </w:trPr>
        <w:tc>
          <w:tcPr>
            <w:tcW w:w="5000" w:type="pct"/>
            <w:vMerge/>
            <w:tcBorders>
              <w:left w:val="single" w:sz="4" w:space="0" w:color="auto"/>
              <w:bottom w:val="single" w:sz="4" w:space="0" w:color="auto"/>
              <w:right w:val="single" w:sz="4" w:space="0" w:color="auto"/>
            </w:tcBorders>
          </w:tcPr>
          <w:p w14:paraId="13AA1923" w14:textId="77777777" w:rsidR="00172FB3" w:rsidRDefault="00172FB3">
            <w:pPr>
              <w:rPr>
                <w:rFonts w:ascii="Arial" w:hAnsi="Arial" w:cs="Arial"/>
                <w:sz w:val="20"/>
                <w:szCs w:val="20"/>
              </w:rPr>
            </w:pPr>
          </w:p>
        </w:tc>
      </w:tr>
      <w:tr w:rsidR="00172FB3" w14:paraId="320EA1C7" w14:textId="77777777">
        <w:trPr>
          <w:cantSplit/>
          <w:trHeight w:val="230"/>
        </w:trPr>
        <w:tc>
          <w:tcPr>
            <w:tcW w:w="5000" w:type="pct"/>
            <w:vMerge/>
            <w:tcBorders>
              <w:left w:val="single" w:sz="4" w:space="0" w:color="auto"/>
              <w:bottom w:val="single" w:sz="4" w:space="0" w:color="auto"/>
              <w:right w:val="single" w:sz="4" w:space="0" w:color="auto"/>
            </w:tcBorders>
          </w:tcPr>
          <w:p w14:paraId="4542E316" w14:textId="77777777" w:rsidR="00172FB3" w:rsidRDefault="00172FB3">
            <w:pPr>
              <w:rPr>
                <w:rFonts w:ascii="Arial" w:hAnsi="Arial" w:cs="Arial"/>
                <w:sz w:val="20"/>
                <w:szCs w:val="20"/>
              </w:rPr>
            </w:pPr>
          </w:p>
        </w:tc>
      </w:tr>
      <w:tr w:rsidR="00172FB3" w14:paraId="07293DE6" w14:textId="77777777">
        <w:trPr>
          <w:cantSplit/>
          <w:trHeight w:val="230"/>
        </w:trPr>
        <w:tc>
          <w:tcPr>
            <w:tcW w:w="5000" w:type="pct"/>
            <w:vMerge/>
            <w:tcBorders>
              <w:left w:val="single" w:sz="4" w:space="0" w:color="auto"/>
              <w:bottom w:val="single" w:sz="4" w:space="0" w:color="auto"/>
              <w:right w:val="single" w:sz="4" w:space="0" w:color="auto"/>
            </w:tcBorders>
          </w:tcPr>
          <w:p w14:paraId="76612083" w14:textId="77777777" w:rsidR="00172FB3" w:rsidRDefault="00172FB3">
            <w:pPr>
              <w:rPr>
                <w:rFonts w:ascii="Arial" w:hAnsi="Arial" w:cs="Arial"/>
                <w:sz w:val="20"/>
                <w:szCs w:val="20"/>
              </w:rPr>
            </w:pPr>
          </w:p>
        </w:tc>
      </w:tr>
      <w:tr w:rsidR="00172FB3" w14:paraId="11F671D2" w14:textId="77777777">
        <w:trPr>
          <w:cantSplit/>
          <w:trHeight w:val="230"/>
        </w:trPr>
        <w:tc>
          <w:tcPr>
            <w:tcW w:w="5000" w:type="pct"/>
            <w:vMerge/>
            <w:tcBorders>
              <w:left w:val="single" w:sz="4" w:space="0" w:color="auto"/>
              <w:bottom w:val="single" w:sz="4" w:space="0" w:color="auto"/>
              <w:right w:val="single" w:sz="4" w:space="0" w:color="auto"/>
            </w:tcBorders>
          </w:tcPr>
          <w:p w14:paraId="54386138" w14:textId="77777777" w:rsidR="00172FB3" w:rsidRDefault="00172FB3">
            <w:pPr>
              <w:rPr>
                <w:rFonts w:ascii="Arial" w:hAnsi="Arial" w:cs="Arial"/>
                <w:sz w:val="20"/>
                <w:szCs w:val="20"/>
              </w:rPr>
            </w:pPr>
          </w:p>
        </w:tc>
      </w:tr>
      <w:tr w:rsidR="00172FB3" w14:paraId="63FC4371" w14:textId="77777777">
        <w:trPr>
          <w:cantSplit/>
          <w:trHeight w:val="230"/>
        </w:trPr>
        <w:tc>
          <w:tcPr>
            <w:tcW w:w="5000" w:type="pct"/>
            <w:vMerge/>
            <w:tcBorders>
              <w:left w:val="single" w:sz="4" w:space="0" w:color="auto"/>
              <w:bottom w:val="single" w:sz="4" w:space="0" w:color="auto"/>
              <w:right w:val="single" w:sz="4" w:space="0" w:color="auto"/>
            </w:tcBorders>
          </w:tcPr>
          <w:p w14:paraId="36793BEA" w14:textId="77777777" w:rsidR="00172FB3" w:rsidRDefault="00172FB3">
            <w:pPr>
              <w:rPr>
                <w:rFonts w:ascii="Arial" w:hAnsi="Arial" w:cs="Arial"/>
                <w:sz w:val="20"/>
                <w:szCs w:val="20"/>
              </w:rPr>
            </w:pPr>
          </w:p>
        </w:tc>
      </w:tr>
    </w:tbl>
    <w:p w14:paraId="5FB4322C"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5005D836"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1EF59FF2" w14:textId="77777777" w:rsidR="00172FB3" w:rsidRDefault="00550C62">
            <w:pPr>
              <w:numPr>
                <w:ilvl w:val="0"/>
                <w:numId w:val="5"/>
              </w:numPr>
              <w:rPr>
                <w:rFonts w:ascii="Arial" w:hAnsi="Arial" w:cs="Arial"/>
                <w:b/>
                <w:sz w:val="20"/>
                <w:szCs w:val="20"/>
              </w:rPr>
            </w:pPr>
            <w:r>
              <w:rPr>
                <w:rFonts w:ascii="Arial" w:hAnsi="Arial" w:cs="Arial"/>
                <w:b/>
                <w:sz w:val="20"/>
                <w:szCs w:val="20"/>
              </w:rPr>
              <w:t>Wie schätzen Sie die Chancen einer Lizenzierung bzw. eines Verkaufs der Erfindung an einen Dritten ein?</w:t>
            </w:r>
          </w:p>
        </w:tc>
      </w:tr>
      <w:tr w:rsidR="00172FB3" w14:paraId="5B0459DF" w14:textId="77777777">
        <w:trPr>
          <w:cantSplit/>
          <w:trHeight w:val="230"/>
        </w:trPr>
        <w:tc>
          <w:tcPr>
            <w:tcW w:w="5000" w:type="pct"/>
            <w:vMerge w:val="restart"/>
            <w:tcBorders>
              <w:left w:val="single" w:sz="4" w:space="0" w:color="auto"/>
              <w:bottom w:val="single" w:sz="4" w:space="0" w:color="auto"/>
              <w:right w:val="single" w:sz="4" w:space="0" w:color="auto"/>
            </w:tcBorders>
          </w:tcPr>
          <w:p w14:paraId="0B446C88" w14:textId="77777777" w:rsidR="00172FB3" w:rsidRDefault="00550C62">
            <w:pPr>
              <w:rPr>
                <w:rFonts w:ascii="Arial" w:hAnsi="Arial" w:cs="Arial"/>
                <w:sz w:val="20"/>
                <w:szCs w:val="20"/>
              </w:rPr>
            </w:pPr>
            <w:r>
              <w:rPr>
                <w:rFonts w:ascii="Arial" w:hAnsi="Arial" w:cs="Arial"/>
                <w:sz w:val="20"/>
                <w:szCs w:val="20"/>
              </w:rPr>
              <w:t>sehr hoch</w:t>
            </w:r>
          </w:p>
        </w:tc>
      </w:tr>
      <w:tr w:rsidR="00172FB3" w14:paraId="6F8E8B32" w14:textId="77777777">
        <w:trPr>
          <w:cantSplit/>
          <w:trHeight w:val="230"/>
        </w:trPr>
        <w:tc>
          <w:tcPr>
            <w:tcW w:w="5000" w:type="pct"/>
            <w:vMerge/>
            <w:tcBorders>
              <w:left w:val="single" w:sz="4" w:space="0" w:color="auto"/>
              <w:bottom w:val="single" w:sz="4" w:space="0" w:color="auto"/>
              <w:right w:val="single" w:sz="4" w:space="0" w:color="auto"/>
            </w:tcBorders>
          </w:tcPr>
          <w:p w14:paraId="50F8B041" w14:textId="77777777" w:rsidR="00172FB3" w:rsidRDefault="00172FB3">
            <w:pPr>
              <w:rPr>
                <w:rFonts w:ascii="Arial" w:hAnsi="Arial" w:cs="Arial"/>
                <w:sz w:val="20"/>
                <w:szCs w:val="20"/>
              </w:rPr>
            </w:pPr>
          </w:p>
        </w:tc>
      </w:tr>
      <w:tr w:rsidR="00172FB3" w14:paraId="040A397D" w14:textId="77777777">
        <w:trPr>
          <w:cantSplit/>
          <w:trHeight w:val="230"/>
        </w:trPr>
        <w:tc>
          <w:tcPr>
            <w:tcW w:w="5000" w:type="pct"/>
            <w:vMerge/>
            <w:tcBorders>
              <w:left w:val="single" w:sz="4" w:space="0" w:color="auto"/>
              <w:bottom w:val="single" w:sz="4" w:space="0" w:color="auto"/>
              <w:right w:val="single" w:sz="4" w:space="0" w:color="auto"/>
            </w:tcBorders>
          </w:tcPr>
          <w:p w14:paraId="4A7EF859" w14:textId="77777777" w:rsidR="00172FB3" w:rsidRDefault="00172FB3">
            <w:pPr>
              <w:rPr>
                <w:rFonts w:ascii="Arial" w:hAnsi="Arial" w:cs="Arial"/>
                <w:sz w:val="20"/>
                <w:szCs w:val="20"/>
              </w:rPr>
            </w:pPr>
          </w:p>
        </w:tc>
      </w:tr>
      <w:tr w:rsidR="00172FB3" w14:paraId="601AA0D9" w14:textId="77777777">
        <w:trPr>
          <w:cantSplit/>
          <w:trHeight w:val="230"/>
        </w:trPr>
        <w:tc>
          <w:tcPr>
            <w:tcW w:w="5000" w:type="pct"/>
            <w:vMerge/>
            <w:tcBorders>
              <w:left w:val="single" w:sz="4" w:space="0" w:color="auto"/>
              <w:bottom w:val="single" w:sz="4" w:space="0" w:color="auto"/>
              <w:right w:val="single" w:sz="4" w:space="0" w:color="auto"/>
            </w:tcBorders>
          </w:tcPr>
          <w:p w14:paraId="174C2B02" w14:textId="77777777" w:rsidR="00172FB3" w:rsidRDefault="00172FB3">
            <w:pPr>
              <w:rPr>
                <w:rFonts w:ascii="Arial" w:hAnsi="Arial" w:cs="Arial"/>
                <w:sz w:val="20"/>
                <w:szCs w:val="20"/>
              </w:rPr>
            </w:pPr>
          </w:p>
        </w:tc>
      </w:tr>
      <w:tr w:rsidR="00172FB3" w14:paraId="381E0A4C" w14:textId="77777777">
        <w:trPr>
          <w:cantSplit/>
          <w:trHeight w:val="230"/>
        </w:trPr>
        <w:tc>
          <w:tcPr>
            <w:tcW w:w="5000" w:type="pct"/>
            <w:vMerge/>
            <w:tcBorders>
              <w:left w:val="single" w:sz="4" w:space="0" w:color="auto"/>
              <w:bottom w:val="single" w:sz="4" w:space="0" w:color="auto"/>
              <w:right w:val="single" w:sz="4" w:space="0" w:color="auto"/>
            </w:tcBorders>
          </w:tcPr>
          <w:p w14:paraId="78999CB7" w14:textId="77777777" w:rsidR="00172FB3" w:rsidRDefault="00172FB3">
            <w:pPr>
              <w:rPr>
                <w:rFonts w:ascii="Arial" w:hAnsi="Arial" w:cs="Arial"/>
                <w:sz w:val="20"/>
                <w:szCs w:val="20"/>
              </w:rPr>
            </w:pPr>
          </w:p>
        </w:tc>
      </w:tr>
      <w:tr w:rsidR="00172FB3" w14:paraId="3E739624" w14:textId="77777777">
        <w:trPr>
          <w:cantSplit/>
          <w:trHeight w:val="230"/>
        </w:trPr>
        <w:tc>
          <w:tcPr>
            <w:tcW w:w="5000" w:type="pct"/>
            <w:vMerge/>
            <w:tcBorders>
              <w:left w:val="single" w:sz="4" w:space="0" w:color="auto"/>
              <w:bottom w:val="single" w:sz="4" w:space="0" w:color="auto"/>
              <w:right w:val="single" w:sz="4" w:space="0" w:color="auto"/>
            </w:tcBorders>
          </w:tcPr>
          <w:p w14:paraId="737DDC26" w14:textId="77777777" w:rsidR="00172FB3" w:rsidRDefault="00172FB3">
            <w:pPr>
              <w:rPr>
                <w:rFonts w:ascii="Arial" w:hAnsi="Arial" w:cs="Arial"/>
                <w:sz w:val="20"/>
                <w:szCs w:val="20"/>
              </w:rPr>
            </w:pPr>
          </w:p>
        </w:tc>
      </w:tr>
      <w:tr w:rsidR="00172FB3" w14:paraId="6CE567AA" w14:textId="77777777">
        <w:trPr>
          <w:cantSplit/>
          <w:trHeight w:val="230"/>
        </w:trPr>
        <w:tc>
          <w:tcPr>
            <w:tcW w:w="5000" w:type="pct"/>
            <w:vMerge/>
            <w:tcBorders>
              <w:left w:val="single" w:sz="4" w:space="0" w:color="auto"/>
              <w:bottom w:val="single" w:sz="4" w:space="0" w:color="auto"/>
              <w:right w:val="single" w:sz="4" w:space="0" w:color="auto"/>
            </w:tcBorders>
          </w:tcPr>
          <w:p w14:paraId="7353B220" w14:textId="77777777" w:rsidR="00172FB3" w:rsidRDefault="00172FB3">
            <w:pPr>
              <w:rPr>
                <w:rFonts w:ascii="Arial" w:hAnsi="Arial" w:cs="Arial"/>
                <w:sz w:val="20"/>
                <w:szCs w:val="20"/>
              </w:rPr>
            </w:pPr>
          </w:p>
        </w:tc>
      </w:tr>
    </w:tbl>
    <w:p w14:paraId="37C6D048"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35AAA612"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613126CE" w14:textId="77777777" w:rsidR="00172FB3" w:rsidRDefault="00550C62">
            <w:pPr>
              <w:numPr>
                <w:ilvl w:val="0"/>
                <w:numId w:val="5"/>
              </w:numPr>
              <w:rPr>
                <w:rFonts w:ascii="Arial" w:hAnsi="Arial" w:cs="Arial"/>
                <w:b/>
                <w:sz w:val="20"/>
                <w:szCs w:val="20"/>
              </w:rPr>
            </w:pPr>
            <w:r>
              <w:rPr>
                <w:rFonts w:ascii="Arial" w:hAnsi="Arial" w:cs="Arial"/>
                <w:b/>
                <w:sz w:val="20"/>
                <w:szCs w:val="20"/>
              </w:rPr>
              <w:t>An welchen Gegenständen der Erfindung könnte ein Lizenznehmer bzw. Käufer interessiert sein?</w:t>
            </w:r>
          </w:p>
        </w:tc>
      </w:tr>
      <w:tr w:rsidR="00172FB3" w14:paraId="377853E5" w14:textId="77777777">
        <w:trPr>
          <w:cantSplit/>
          <w:trHeight w:val="230"/>
        </w:trPr>
        <w:tc>
          <w:tcPr>
            <w:tcW w:w="5000" w:type="pct"/>
            <w:vMerge w:val="restart"/>
            <w:tcBorders>
              <w:left w:val="single" w:sz="4" w:space="0" w:color="auto"/>
              <w:bottom w:val="single" w:sz="4" w:space="0" w:color="auto"/>
              <w:right w:val="single" w:sz="4" w:space="0" w:color="auto"/>
            </w:tcBorders>
          </w:tcPr>
          <w:p w14:paraId="3814393D" w14:textId="77777777" w:rsidR="00172FB3" w:rsidRDefault="00550C62">
            <w:pPr>
              <w:rPr>
                <w:ins w:id="66" w:author="Joschka Hey" w:date="2022-05-31T08:13:00Z"/>
                <w:rFonts w:ascii="Arial" w:hAnsi="Arial" w:cs="Arial"/>
                <w:sz w:val="20"/>
                <w:szCs w:val="20"/>
              </w:rPr>
            </w:pPr>
            <w:r>
              <w:rPr>
                <w:rFonts w:ascii="Arial" w:hAnsi="Arial" w:cs="Arial"/>
                <w:sz w:val="20"/>
                <w:szCs w:val="20"/>
              </w:rPr>
              <w:t>Einzelne Peptide und Peptidkombinationen für die Entwicklung personalisierter oder standardisierter Peptid-basierter Immuntherapien.</w:t>
            </w:r>
          </w:p>
          <w:p w14:paraId="6EB1D654" w14:textId="40EA5517" w:rsidR="000B2C63" w:rsidRDefault="000B2C63">
            <w:pPr>
              <w:rPr>
                <w:rFonts w:ascii="Arial" w:hAnsi="Arial" w:cs="Arial"/>
                <w:sz w:val="20"/>
                <w:szCs w:val="20"/>
              </w:rPr>
            </w:pPr>
            <w:ins w:id="67" w:author="Joschka Hey" w:date="2022-05-31T08:13:00Z">
              <w:r>
                <w:rPr>
                  <w:rFonts w:ascii="Arial" w:hAnsi="Arial" w:cs="Arial"/>
                  <w:sz w:val="20"/>
                  <w:szCs w:val="20"/>
                </w:rPr>
                <w:t xml:space="preserve">Verwendung der </w:t>
              </w:r>
            </w:ins>
            <w:ins w:id="68" w:author="Joschka Hey" w:date="2022-05-31T08:14:00Z">
              <w:r>
                <w:rPr>
                  <w:rFonts w:ascii="Arial" w:hAnsi="Arial" w:cs="Arial"/>
                  <w:sz w:val="20"/>
                  <w:szCs w:val="20"/>
                </w:rPr>
                <w:t xml:space="preserve">Peptide als </w:t>
              </w:r>
            </w:ins>
            <w:ins w:id="69" w:author="Joschka Hey" w:date="2022-05-31T08:46:00Z">
              <w:r w:rsidR="00FD036C">
                <w:rPr>
                  <w:rFonts w:ascii="Arial" w:hAnsi="Arial" w:cs="Arial"/>
                  <w:sz w:val="20"/>
                  <w:szCs w:val="20"/>
                </w:rPr>
                <w:t xml:space="preserve">prognostische/diagnostische </w:t>
              </w:r>
            </w:ins>
            <w:ins w:id="70" w:author="Joschka Hey" w:date="2022-05-31T08:14:00Z">
              <w:r>
                <w:rPr>
                  <w:rFonts w:ascii="Arial" w:hAnsi="Arial" w:cs="Arial"/>
                  <w:sz w:val="20"/>
                  <w:szCs w:val="20"/>
                </w:rPr>
                <w:t>Biomarker für eine erfolgreich ansprechende Behandlung mit DNMT- oder HDAC-Inhibitoren.</w:t>
              </w:r>
            </w:ins>
          </w:p>
        </w:tc>
      </w:tr>
      <w:tr w:rsidR="00172FB3" w14:paraId="4A1C5C8C" w14:textId="77777777">
        <w:trPr>
          <w:cantSplit/>
          <w:trHeight w:val="230"/>
        </w:trPr>
        <w:tc>
          <w:tcPr>
            <w:tcW w:w="5000" w:type="pct"/>
            <w:vMerge/>
            <w:tcBorders>
              <w:left w:val="single" w:sz="4" w:space="0" w:color="auto"/>
              <w:bottom w:val="single" w:sz="4" w:space="0" w:color="auto"/>
              <w:right w:val="single" w:sz="4" w:space="0" w:color="auto"/>
            </w:tcBorders>
          </w:tcPr>
          <w:p w14:paraId="1E3749F1" w14:textId="77777777" w:rsidR="00172FB3" w:rsidRDefault="00172FB3">
            <w:pPr>
              <w:rPr>
                <w:rFonts w:ascii="Arial" w:hAnsi="Arial" w:cs="Arial"/>
                <w:sz w:val="20"/>
                <w:szCs w:val="20"/>
              </w:rPr>
            </w:pPr>
          </w:p>
        </w:tc>
      </w:tr>
      <w:tr w:rsidR="00172FB3" w14:paraId="3DBE3FDC" w14:textId="77777777">
        <w:trPr>
          <w:cantSplit/>
          <w:trHeight w:val="230"/>
        </w:trPr>
        <w:tc>
          <w:tcPr>
            <w:tcW w:w="5000" w:type="pct"/>
            <w:vMerge/>
            <w:tcBorders>
              <w:left w:val="single" w:sz="4" w:space="0" w:color="auto"/>
              <w:bottom w:val="single" w:sz="4" w:space="0" w:color="auto"/>
              <w:right w:val="single" w:sz="4" w:space="0" w:color="auto"/>
            </w:tcBorders>
          </w:tcPr>
          <w:p w14:paraId="3D1730F7" w14:textId="77777777" w:rsidR="00172FB3" w:rsidRDefault="00172FB3">
            <w:pPr>
              <w:rPr>
                <w:rFonts w:ascii="Arial" w:hAnsi="Arial" w:cs="Arial"/>
                <w:sz w:val="20"/>
                <w:szCs w:val="20"/>
              </w:rPr>
            </w:pPr>
          </w:p>
        </w:tc>
      </w:tr>
      <w:tr w:rsidR="00172FB3" w14:paraId="351C8C84" w14:textId="77777777">
        <w:trPr>
          <w:cantSplit/>
          <w:trHeight w:val="230"/>
        </w:trPr>
        <w:tc>
          <w:tcPr>
            <w:tcW w:w="5000" w:type="pct"/>
            <w:vMerge/>
            <w:tcBorders>
              <w:left w:val="single" w:sz="4" w:space="0" w:color="auto"/>
              <w:bottom w:val="single" w:sz="4" w:space="0" w:color="auto"/>
              <w:right w:val="single" w:sz="4" w:space="0" w:color="auto"/>
            </w:tcBorders>
          </w:tcPr>
          <w:p w14:paraId="46A4A361" w14:textId="77777777" w:rsidR="00172FB3" w:rsidRDefault="00172FB3">
            <w:pPr>
              <w:rPr>
                <w:rFonts w:ascii="Arial" w:hAnsi="Arial" w:cs="Arial"/>
                <w:sz w:val="20"/>
                <w:szCs w:val="20"/>
              </w:rPr>
            </w:pPr>
          </w:p>
        </w:tc>
      </w:tr>
      <w:tr w:rsidR="00172FB3" w14:paraId="082D6C5F" w14:textId="77777777">
        <w:trPr>
          <w:cantSplit/>
          <w:trHeight w:val="230"/>
        </w:trPr>
        <w:tc>
          <w:tcPr>
            <w:tcW w:w="5000" w:type="pct"/>
            <w:vMerge/>
            <w:tcBorders>
              <w:left w:val="single" w:sz="4" w:space="0" w:color="auto"/>
              <w:bottom w:val="single" w:sz="4" w:space="0" w:color="auto"/>
              <w:right w:val="single" w:sz="4" w:space="0" w:color="auto"/>
            </w:tcBorders>
          </w:tcPr>
          <w:p w14:paraId="23477A59" w14:textId="77777777" w:rsidR="00172FB3" w:rsidRDefault="00172FB3">
            <w:pPr>
              <w:rPr>
                <w:rFonts w:ascii="Arial" w:hAnsi="Arial" w:cs="Arial"/>
                <w:sz w:val="20"/>
                <w:szCs w:val="20"/>
              </w:rPr>
            </w:pPr>
          </w:p>
        </w:tc>
      </w:tr>
      <w:tr w:rsidR="00172FB3" w14:paraId="7B73DF3C" w14:textId="77777777">
        <w:trPr>
          <w:cantSplit/>
          <w:trHeight w:val="230"/>
        </w:trPr>
        <w:tc>
          <w:tcPr>
            <w:tcW w:w="5000" w:type="pct"/>
            <w:vMerge/>
            <w:tcBorders>
              <w:left w:val="single" w:sz="4" w:space="0" w:color="auto"/>
              <w:bottom w:val="single" w:sz="4" w:space="0" w:color="auto"/>
              <w:right w:val="single" w:sz="4" w:space="0" w:color="auto"/>
            </w:tcBorders>
          </w:tcPr>
          <w:p w14:paraId="51A3294A" w14:textId="77777777" w:rsidR="00172FB3" w:rsidRDefault="00172FB3">
            <w:pPr>
              <w:rPr>
                <w:rFonts w:ascii="Arial" w:hAnsi="Arial" w:cs="Arial"/>
                <w:sz w:val="20"/>
                <w:szCs w:val="20"/>
              </w:rPr>
            </w:pPr>
          </w:p>
        </w:tc>
      </w:tr>
      <w:tr w:rsidR="00172FB3" w14:paraId="0F867852" w14:textId="77777777">
        <w:trPr>
          <w:cantSplit/>
          <w:trHeight w:val="230"/>
        </w:trPr>
        <w:tc>
          <w:tcPr>
            <w:tcW w:w="5000" w:type="pct"/>
            <w:vMerge/>
            <w:tcBorders>
              <w:left w:val="single" w:sz="4" w:space="0" w:color="auto"/>
              <w:bottom w:val="single" w:sz="4" w:space="0" w:color="auto"/>
              <w:right w:val="single" w:sz="4" w:space="0" w:color="auto"/>
            </w:tcBorders>
          </w:tcPr>
          <w:p w14:paraId="2747FB75" w14:textId="77777777" w:rsidR="00172FB3" w:rsidRDefault="00172FB3">
            <w:pPr>
              <w:rPr>
                <w:rFonts w:ascii="Arial" w:hAnsi="Arial" w:cs="Arial"/>
                <w:sz w:val="20"/>
                <w:szCs w:val="20"/>
              </w:rPr>
            </w:pPr>
          </w:p>
        </w:tc>
      </w:tr>
    </w:tbl>
    <w:p w14:paraId="34C299D6" w14:textId="77777777" w:rsidR="00172FB3" w:rsidRDefault="00172FB3">
      <w:pPr>
        <w:rPr>
          <w:rFonts w:ascii="Arial" w:hAnsi="Arial" w:cs="Arial"/>
          <w:sz w:val="20"/>
          <w:szCs w:val="20"/>
        </w:rPr>
      </w:pPr>
    </w:p>
    <w:tbl>
      <w:tblPr>
        <w:tblW w:w="5000" w:type="pct"/>
        <w:tblCellMar>
          <w:left w:w="70" w:type="dxa"/>
          <w:right w:w="70" w:type="dxa"/>
        </w:tblCellMar>
        <w:tblLook w:val="0000" w:firstRow="0" w:lastRow="0" w:firstColumn="0" w:lastColumn="0" w:noHBand="0" w:noVBand="0"/>
      </w:tblPr>
      <w:tblGrid>
        <w:gridCol w:w="9062"/>
      </w:tblGrid>
      <w:tr w:rsidR="00172FB3" w14:paraId="63522E98"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28947B7D" w14:textId="77777777" w:rsidR="00172FB3" w:rsidRDefault="00550C62">
            <w:pPr>
              <w:numPr>
                <w:ilvl w:val="0"/>
                <w:numId w:val="5"/>
              </w:numPr>
              <w:rPr>
                <w:rFonts w:ascii="Arial" w:hAnsi="Arial" w:cs="Arial"/>
                <w:b/>
                <w:sz w:val="20"/>
                <w:szCs w:val="20"/>
              </w:rPr>
            </w:pPr>
            <w:r>
              <w:rPr>
                <w:rFonts w:ascii="Arial" w:hAnsi="Arial" w:cs="Arial"/>
                <w:b/>
                <w:sz w:val="20"/>
                <w:szCs w:val="20"/>
              </w:rPr>
              <w:t>Welche Firmen könnten als Lizenznehmer bzw. Käufer in Frage kommen?</w:t>
            </w:r>
          </w:p>
        </w:tc>
      </w:tr>
      <w:tr w:rsidR="00172FB3" w14:paraId="7C60A54E" w14:textId="77777777">
        <w:trPr>
          <w:cantSplit/>
          <w:trHeight w:val="230"/>
        </w:trPr>
        <w:tc>
          <w:tcPr>
            <w:tcW w:w="5000" w:type="pct"/>
            <w:vMerge w:val="restart"/>
            <w:tcBorders>
              <w:left w:val="single" w:sz="4" w:space="0" w:color="auto"/>
              <w:bottom w:val="single" w:sz="4" w:space="0" w:color="auto"/>
              <w:right w:val="single" w:sz="4" w:space="0" w:color="auto"/>
            </w:tcBorders>
          </w:tcPr>
          <w:p w14:paraId="62D2624C" w14:textId="77777777" w:rsidR="00172FB3" w:rsidRDefault="00550C62">
            <w:pPr>
              <w:rPr>
                <w:rFonts w:ascii="Arial" w:hAnsi="Arial" w:cs="Arial"/>
                <w:sz w:val="20"/>
                <w:szCs w:val="20"/>
                <w:lang w:val="en-US"/>
              </w:rPr>
            </w:pPr>
            <w:r>
              <w:rPr>
                <w:rFonts w:ascii="Arial" w:hAnsi="Arial" w:cs="Arial"/>
                <w:sz w:val="20"/>
                <w:szCs w:val="20"/>
                <w:lang w:val="en-US"/>
              </w:rPr>
              <w:t>Immatics Biotechnologies</w:t>
            </w:r>
          </w:p>
          <w:p w14:paraId="3C11D8B9" w14:textId="77777777" w:rsidR="00172FB3" w:rsidRDefault="00550C62">
            <w:pPr>
              <w:rPr>
                <w:rFonts w:ascii="Arial" w:hAnsi="Arial" w:cs="Arial"/>
                <w:sz w:val="20"/>
                <w:szCs w:val="20"/>
              </w:rPr>
            </w:pPr>
            <w:r>
              <w:rPr>
                <w:rFonts w:ascii="Arial" w:hAnsi="Arial" w:cs="Arial"/>
                <w:sz w:val="20"/>
                <w:szCs w:val="20"/>
                <w:lang w:val="en-US"/>
              </w:rPr>
              <w:t xml:space="preserve">CeCaVa GmbH &amp; Co. </w:t>
            </w:r>
            <w:r>
              <w:rPr>
                <w:rFonts w:ascii="Arial" w:hAnsi="Arial" w:cs="Arial"/>
                <w:sz w:val="20"/>
                <w:szCs w:val="20"/>
              </w:rPr>
              <w:t>KG</w:t>
            </w:r>
          </w:p>
          <w:p w14:paraId="42229558" w14:textId="77777777" w:rsidR="00172FB3" w:rsidRDefault="00550C62">
            <w:pPr>
              <w:rPr>
                <w:ins w:id="71" w:author="Joschka Hey" w:date="2022-05-31T08:14:00Z"/>
                <w:rFonts w:ascii="Arial" w:hAnsi="Arial" w:cs="Arial"/>
                <w:sz w:val="20"/>
                <w:szCs w:val="20"/>
              </w:rPr>
            </w:pPr>
            <w:r w:rsidRPr="00550C62">
              <w:rPr>
                <w:rFonts w:ascii="Arial" w:hAnsi="Arial" w:cs="Arial"/>
                <w:sz w:val="20"/>
                <w:szCs w:val="20"/>
              </w:rPr>
              <w:t>ISA Pharmaceuticals</w:t>
            </w:r>
          </w:p>
          <w:p w14:paraId="13B40641" w14:textId="66C3B031" w:rsidR="000B2C63" w:rsidRDefault="000B2C63">
            <w:pPr>
              <w:rPr>
                <w:rFonts w:ascii="Arial" w:hAnsi="Arial" w:cs="Arial"/>
                <w:sz w:val="20"/>
                <w:szCs w:val="20"/>
              </w:rPr>
            </w:pPr>
            <w:ins w:id="72" w:author="Joschka Hey" w:date="2022-05-31T08:14:00Z">
              <w:r w:rsidRPr="000B2C63">
                <w:rPr>
                  <w:rFonts w:ascii="Arial" w:hAnsi="Arial" w:cs="Arial"/>
                  <w:sz w:val="20"/>
                  <w:szCs w:val="20"/>
                </w:rPr>
                <w:t>Biontech SE</w:t>
              </w:r>
            </w:ins>
          </w:p>
        </w:tc>
      </w:tr>
      <w:tr w:rsidR="00172FB3" w14:paraId="3922C5EF" w14:textId="77777777">
        <w:trPr>
          <w:cantSplit/>
          <w:trHeight w:val="230"/>
        </w:trPr>
        <w:tc>
          <w:tcPr>
            <w:tcW w:w="5000" w:type="pct"/>
            <w:vMerge/>
            <w:tcBorders>
              <w:left w:val="single" w:sz="4" w:space="0" w:color="auto"/>
              <w:bottom w:val="single" w:sz="4" w:space="0" w:color="auto"/>
              <w:right w:val="single" w:sz="4" w:space="0" w:color="auto"/>
            </w:tcBorders>
          </w:tcPr>
          <w:p w14:paraId="22B29C4C" w14:textId="77777777" w:rsidR="00172FB3" w:rsidRDefault="00172FB3">
            <w:pPr>
              <w:rPr>
                <w:rFonts w:ascii="Arial" w:hAnsi="Arial" w:cs="Arial"/>
                <w:sz w:val="20"/>
                <w:szCs w:val="20"/>
              </w:rPr>
            </w:pPr>
          </w:p>
        </w:tc>
      </w:tr>
      <w:tr w:rsidR="00172FB3" w14:paraId="3604AEFE" w14:textId="77777777">
        <w:trPr>
          <w:cantSplit/>
          <w:trHeight w:val="230"/>
        </w:trPr>
        <w:tc>
          <w:tcPr>
            <w:tcW w:w="5000" w:type="pct"/>
            <w:vMerge/>
            <w:tcBorders>
              <w:left w:val="single" w:sz="4" w:space="0" w:color="auto"/>
              <w:bottom w:val="single" w:sz="4" w:space="0" w:color="auto"/>
              <w:right w:val="single" w:sz="4" w:space="0" w:color="auto"/>
            </w:tcBorders>
          </w:tcPr>
          <w:p w14:paraId="06102FC1" w14:textId="77777777" w:rsidR="00172FB3" w:rsidRDefault="00172FB3">
            <w:pPr>
              <w:rPr>
                <w:rFonts w:ascii="Arial" w:hAnsi="Arial" w:cs="Arial"/>
                <w:sz w:val="20"/>
                <w:szCs w:val="20"/>
              </w:rPr>
            </w:pPr>
          </w:p>
        </w:tc>
      </w:tr>
      <w:tr w:rsidR="00172FB3" w14:paraId="3BD365AE" w14:textId="77777777">
        <w:trPr>
          <w:cantSplit/>
          <w:trHeight w:val="230"/>
        </w:trPr>
        <w:tc>
          <w:tcPr>
            <w:tcW w:w="5000" w:type="pct"/>
            <w:vMerge/>
            <w:tcBorders>
              <w:left w:val="single" w:sz="4" w:space="0" w:color="auto"/>
              <w:bottom w:val="single" w:sz="4" w:space="0" w:color="auto"/>
              <w:right w:val="single" w:sz="4" w:space="0" w:color="auto"/>
            </w:tcBorders>
          </w:tcPr>
          <w:p w14:paraId="6CBA22BC" w14:textId="77777777" w:rsidR="00172FB3" w:rsidRDefault="00172FB3">
            <w:pPr>
              <w:rPr>
                <w:rFonts w:ascii="Arial" w:hAnsi="Arial" w:cs="Arial"/>
                <w:sz w:val="20"/>
                <w:szCs w:val="20"/>
              </w:rPr>
            </w:pPr>
          </w:p>
        </w:tc>
      </w:tr>
      <w:tr w:rsidR="00172FB3" w14:paraId="263F5B23" w14:textId="77777777">
        <w:trPr>
          <w:cantSplit/>
          <w:trHeight w:val="230"/>
        </w:trPr>
        <w:tc>
          <w:tcPr>
            <w:tcW w:w="5000" w:type="pct"/>
            <w:vMerge/>
            <w:tcBorders>
              <w:left w:val="single" w:sz="4" w:space="0" w:color="auto"/>
              <w:bottom w:val="single" w:sz="4" w:space="0" w:color="auto"/>
              <w:right w:val="single" w:sz="4" w:space="0" w:color="auto"/>
            </w:tcBorders>
          </w:tcPr>
          <w:p w14:paraId="37F0A6E4" w14:textId="77777777" w:rsidR="00172FB3" w:rsidRDefault="00172FB3">
            <w:pPr>
              <w:rPr>
                <w:rFonts w:ascii="Arial" w:hAnsi="Arial" w:cs="Arial"/>
                <w:sz w:val="20"/>
                <w:szCs w:val="20"/>
              </w:rPr>
            </w:pPr>
          </w:p>
        </w:tc>
      </w:tr>
      <w:tr w:rsidR="00172FB3" w14:paraId="4F3E71C8" w14:textId="77777777">
        <w:trPr>
          <w:cantSplit/>
          <w:trHeight w:val="230"/>
        </w:trPr>
        <w:tc>
          <w:tcPr>
            <w:tcW w:w="5000" w:type="pct"/>
            <w:vMerge/>
            <w:tcBorders>
              <w:left w:val="single" w:sz="4" w:space="0" w:color="auto"/>
              <w:bottom w:val="single" w:sz="4" w:space="0" w:color="auto"/>
              <w:right w:val="single" w:sz="4" w:space="0" w:color="auto"/>
            </w:tcBorders>
          </w:tcPr>
          <w:p w14:paraId="67980D2D" w14:textId="77777777" w:rsidR="00172FB3" w:rsidRDefault="00172FB3">
            <w:pPr>
              <w:rPr>
                <w:rFonts w:ascii="Arial" w:hAnsi="Arial" w:cs="Arial"/>
                <w:sz w:val="20"/>
                <w:szCs w:val="20"/>
              </w:rPr>
            </w:pPr>
          </w:p>
        </w:tc>
      </w:tr>
      <w:tr w:rsidR="00172FB3" w14:paraId="7428A9FF" w14:textId="77777777">
        <w:trPr>
          <w:cantSplit/>
          <w:trHeight w:val="230"/>
        </w:trPr>
        <w:tc>
          <w:tcPr>
            <w:tcW w:w="5000" w:type="pct"/>
            <w:vMerge/>
            <w:tcBorders>
              <w:left w:val="single" w:sz="4" w:space="0" w:color="auto"/>
              <w:bottom w:val="single" w:sz="4" w:space="0" w:color="auto"/>
              <w:right w:val="single" w:sz="4" w:space="0" w:color="auto"/>
            </w:tcBorders>
          </w:tcPr>
          <w:p w14:paraId="299FD7DB" w14:textId="77777777" w:rsidR="00172FB3" w:rsidRDefault="00172FB3">
            <w:pPr>
              <w:rPr>
                <w:rFonts w:ascii="Arial" w:hAnsi="Arial" w:cs="Arial"/>
                <w:sz w:val="20"/>
                <w:szCs w:val="20"/>
              </w:rPr>
            </w:pPr>
          </w:p>
        </w:tc>
      </w:tr>
      <w:tr w:rsidR="00172FB3" w14:paraId="662CDC79" w14:textId="77777777">
        <w:trPr>
          <w:cantSplit/>
          <w:trHeight w:val="230"/>
        </w:trPr>
        <w:tc>
          <w:tcPr>
            <w:tcW w:w="5000" w:type="pct"/>
            <w:vMerge/>
            <w:tcBorders>
              <w:left w:val="single" w:sz="4" w:space="0" w:color="auto"/>
              <w:bottom w:val="single" w:sz="4" w:space="0" w:color="auto"/>
              <w:right w:val="single" w:sz="4" w:space="0" w:color="auto"/>
            </w:tcBorders>
          </w:tcPr>
          <w:p w14:paraId="570E99BD" w14:textId="77777777" w:rsidR="00172FB3" w:rsidRDefault="00172FB3">
            <w:pPr>
              <w:rPr>
                <w:rFonts w:ascii="Arial" w:hAnsi="Arial" w:cs="Arial"/>
                <w:sz w:val="20"/>
                <w:szCs w:val="20"/>
              </w:rPr>
            </w:pPr>
          </w:p>
        </w:tc>
      </w:tr>
    </w:tbl>
    <w:p w14:paraId="6212EE9D" w14:textId="77777777" w:rsidR="00172FB3" w:rsidRDefault="00550C62">
      <w:pPr>
        <w:rPr>
          <w:rFonts w:ascii="Arial" w:hAnsi="Arial" w:cs="Arial"/>
          <w:sz w:val="4"/>
          <w:szCs w:val="4"/>
        </w:rPr>
      </w:pPr>
      <w:r>
        <w:rPr>
          <w:rFonts w:ascii="Arial" w:hAnsi="Arial" w:cs="Arial"/>
          <w:sz w:val="20"/>
          <w:szCs w:val="20"/>
        </w:rPr>
        <w:br w:type="page"/>
      </w:r>
    </w:p>
    <w:tbl>
      <w:tblPr>
        <w:tblW w:w="5000" w:type="pct"/>
        <w:tblCellMar>
          <w:left w:w="70" w:type="dxa"/>
          <w:right w:w="70" w:type="dxa"/>
        </w:tblCellMar>
        <w:tblLook w:val="0000" w:firstRow="0" w:lastRow="0" w:firstColumn="0" w:lastColumn="0" w:noHBand="0" w:noVBand="0"/>
      </w:tblPr>
      <w:tblGrid>
        <w:gridCol w:w="9062"/>
      </w:tblGrid>
      <w:tr w:rsidR="00172FB3" w14:paraId="6C09CC18"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0B58E304" w14:textId="77777777" w:rsidR="00172FB3" w:rsidRDefault="00550C62">
            <w:pPr>
              <w:numPr>
                <w:ilvl w:val="0"/>
                <w:numId w:val="5"/>
              </w:numPr>
              <w:rPr>
                <w:rFonts w:ascii="Arial" w:hAnsi="Arial" w:cs="Arial"/>
                <w:b/>
                <w:sz w:val="20"/>
                <w:szCs w:val="20"/>
              </w:rPr>
            </w:pPr>
            <w:r>
              <w:rPr>
                <w:rFonts w:ascii="Arial" w:hAnsi="Arial" w:cs="Arial"/>
                <w:b/>
                <w:sz w:val="20"/>
                <w:szCs w:val="20"/>
              </w:rPr>
              <w:lastRenderedPageBreak/>
              <w:t>Mit welchen Firmen bestehen bereits konkrete Kontakte in Bezug auf die Erfindung?</w:t>
            </w:r>
          </w:p>
        </w:tc>
      </w:tr>
      <w:tr w:rsidR="00172FB3" w14:paraId="47A4231D" w14:textId="77777777">
        <w:trPr>
          <w:cantSplit/>
          <w:trHeight w:val="230"/>
        </w:trPr>
        <w:tc>
          <w:tcPr>
            <w:tcW w:w="5000" w:type="pct"/>
            <w:vMerge w:val="restart"/>
            <w:tcBorders>
              <w:top w:val="single" w:sz="4" w:space="0" w:color="auto"/>
              <w:left w:val="single" w:sz="4" w:space="0" w:color="auto"/>
              <w:bottom w:val="single" w:sz="4" w:space="0" w:color="auto"/>
              <w:right w:val="single" w:sz="4" w:space="0" w:color="auto"/>
            </w:tcBorders>
          </w:tcPr>
          <w:p w14:paraId="4EE7A509" w14:textId="77777777" w:rsidR="00550C62" w:rsidRDefault="00550C62" w:rsidP="00550C62">
            <w:pPr>
              <w:rPr>
                <w:rFonts w:ascii="Arial" w:hAnsi="Arial" w:cs="Arial"/>
                <w:sz w:val="20"/>
                <w:szCs w:val="20"/>
                <w:lang w:val="en-US"/>
              </w:rPr>
            </w:pPr>
            <w:r>
              <w:rPr>
                <w:rFonts w:ascii="Arial" w:hAnsi="Arial" w:cs="Arial"/>
                <w:sz w:val="20"/>
                <w:szCs w:val="20"/>
                <w:lang w:val="en-US"/>
              </w:rPr>
              <w:t>Immatics Biotechnologies</w:t>
            </w:r>
          </w:p>
          <w:p w14:paraId="27B32EE6" w14:textId="77777777" w:rsidR="00550C62" w:rsidRDefault="00550C62" w:rsidP="00550C62">
            <w:pPr>
              <w:rPr>
                <w:rFonts w:ascii="Arial" w:hAnsi="Arial" w:cs="Arial"/>
                <w:sz w:val="20"/>
                <w:szCs w:val="20"/>
              </w:rPr>
            </w:pPr>
            <w:r>
              <w:rPr>
                <w:rFonts w:ascii="Arial" w:hAnsi="Arial" w:cs="Arial"/>
                <w:sz w:val="20"/>
                <w:szCs w:val="20"/>
                <w:lang w:val="en-US"/>
              </w:rPr>
              <w:t xml:space="preserve">CeCaVa GmbH &amp; Co. </w:t>
            </w:r>
            <w:r>
              <w:rPr>
                <w:rFonts w:ascii="Arial" w:hAnsi="Arial" w:cs="Arial"/>
                <w:sz w:val="20"/>
                <w:szCs w:val="20"/>
              </w:rPr>
              <w:t>KG</w:t>
            </w:r>
          </w:p>
          <w:p w14:paraId="201B0539" w14:textId="77777777" w:rsidR="00172FB3" w:rsidRDefault="00550C62" w:rsidP="00550C62">
            <w:pPr>
              <w:rPr>
                <w:rFonts w:ascii="Arial" w:hAnsi="Arial" w:cs="Arial"/>
                <w:sz w:val="20"/>
                <w:szCs w:val="20"/>
              </w:rPr>
            </w:pPr>
            <w:r w:rsidRPr="00550C62">
              <w:rPr>
                <w:rFonts w:ascii="Arial" w:hAnsi="Arial" w:cs="Arial"/>
                <w:sz w:val="20"/>
                <w:szCs w:val="20"/>
              </w:rPr>
              <w:t>ISA Pharmaceuticals</w:t>
            </w:r>
          </w:p>
        </w:tc>
      </w:tr>
      <w:tr w:rsidR="00172FB3" w14:paraId="091532B2" w14:textId="77777777">
        <w:trPr>
          <w:cantSplit/>
          <w:trHeight w:val="230"/>
        </w:trPr>
        <w:tc>
          <w:tcPr>
            <w:tcW w:w="5000" w:type="pct"/>
            <w:vMerge/>
            <w:tcBorders>
              <w:left w:val="single" w:sz="4" w:space="0" w:color="auto"/>
              <w:bottom w:val="single" w:sz="4" w:space="0" w:color="auto"/>
              <w:right w:val="single" w:sz="4" w:space="0" w:color="auto"/>
            </w:tcBorders>
          </w:tcPr>
          <w:p w14:paraId="7EE3ED58" w14:textId="77777777" w:rsidR="00172FB3" w:rsidRDefault="00172FB3">
            <w:pPr>
              <w:rPr>
                <w:rFonts w:ascii="Arial" w:hAnsi="Arial" w:cs="Arial"/>
                <w:sz w:val="20"/>
                <w:szCs w:val="20"/>
              </w:rPr>
            </w:pPr>
          </w:p>
        </w:tc>
      </w:tr>
      <w:tr w:rsidR="00172FB3" w14:paraId="67E34517" w14:textId="77777777">
        <w:trPr>
          <w:cantSplit/>
          <w:trHeight w:val="230"/>
        </w:trPr>
        <w:tc>
          <w:tcPr>
            <w:tcW w:w="5000" w:type="pct"/>
            <w:vMerge/>
            <w:tcBorders>
              <w:left w:val="single" w:sz="4" w:space="0" w:color="auto"/>
              <w:bottom w:val="single" w:sz="4" w:space="0" w:color="auto"/>
              <w:right w:val="single" w:sz="4" w:space="0" w:color="auto"/>
            </w:tcBorders>
          </w:tcPr>
          <w:p w14:paraId="0D469588" w14:textId="77777777" w:rsidR="00172FB3" w:rsidRDefault="00172FB3">
            <w:pPr>
              <w:rPr>
                <w:rFonts w:ascii="Arial" w:hAnsi="Arial" w:cs="Arial"/>
                <w:sz w:val="20"/>
                <w:szCs w:val="20"/>
              </w:rPr>
            </w:pPr>
          </w:p>
        </w:tc>
      </w:tr>
      <w:tr w:rsidR="00172FB3" w14:paraId="3575AD20" w14:textId="77777777">
        <w:trPr>
          <w:cantSplit/>
          <w:trHeight w:val="230"/>
        </w:trPr>
        <w:tc>
          <w:tcPr>
            <w:tcW w:w="5000" w:type="pct"/>
            <w:vMerge/>
            <w:tcBorders>
              <w:left w:val="single" w:sz="4" w:space="0" w:color="auto"/>
              <w:bottom w:val="single" w:sz="4" w:space="0" w:color="auto"/>
              <w:right w:val="single" w:sz="4" w:space="0" w:color="auto"/>
            </w:tcBorders>
          </w:tcPr>
          <w:p w14:paraId="14DE7686" w14:textId="77777777" w:rsidR="00172FB3" w:rsidRDefault="00172FB3">
            <w:pPr>
              <w:rPr>
                <w:rFonts w:ascii="Arial" w:hAnsi="Arial" w:cs="Arial"/>
                <w:sz w:val="20"/>
                <w:szCs w:val="20"/>
              </w:rPr>
            </w:pPr>
          </w:p>
        </w:tc>
      </w:tr>
      <w:tr w:rsidR="00172FB3" w14:paraId="7A4C021C" w14:textId="77777777">
        <w:trPr>
          <w:cantSplit/>
          <w:trHeight w:val="230"/>
        </w:trPr>
        <w:tc>
          <w:tcPr>
            <w:tcW w:w="5000" w:type="pct"/>
            <w:vMerge/>
            <w:tcBorders>
              <w:left w:val="single" w:sz="4" w:space="0" w:color="auto"/>
              <w:bottom w:val="single" w:sz="4" w:space="0" w:color="auto"/>
              <w:right w:val="single" w:sz="4" w:space="0" w:color="auto"/>
            </w:tcBorders>
          </w:tcPr>
          <w:p w14:paraId="7E7F722C" w14:textId="77777777" w:rsidR="00172FB3" w:rsidRDefault="00172FB3">
            <w:pPr>
              <w:rPr>
                <w:rFonts w:ascii="Arial" w:hAnsi="Arial" w:cs="Arial"/>
                <w:sz w:val="20"/>
                <w:szCs w:val="20"/>
              </w:rPr>
            </w:pPr>
          </w:p>
        </w:tc>
      </w:tr>
      <w:tr w:rsidR="00172FB3" w14:paraId="1CAF0A7D" w14:textId="77777777">
        <w:trPr>
          <w:cantSplit/>
          <w:trHeight w:val="230"/>
        </w:trPr>
        <w:tc>
          <w:tcPr>
            <w:tcW w:w="5000" w:type="pct"/>
            <w:vMerge/>
            <w:tcBorders>
              <w:left w:val="single" w:sz="4" w:space="0" w:color="auto"/>
              <w:bottom w:val="single" w:sz="4" w:space="0" w:color="auto"/>
              <w:right w:val="single" w:sz="4" w:space="0" w:color="auto"/>
            </w:tcBorders>
          </w:tcPr>
          <w:p w14:paraId="50F9DD63" w14:textId="77777777" w:rsidR="00172FB3" w:rsidRDefault="00172FB3">
            <w:pPr>
              <w:rPr>
                <w:rFonts w:ascii="Arial" w:hAnsi="Arial" w:cs="Arial"/>
                <w:sz w:val="20"/>
                <w:szCs w:val="20"/>
              </w:rPr>
            </w:pPr>
          </w:p>
        </w:tc>
      </w:tr>
      <w:tr w:rsidR="00172FB3" w14:paraId="59819AD0" w14:textId="77777777">
        <w:trPr>
          <w:cantSplit/>
          <w:trHeight w:val="230"/>
        </w:trPr>
        <w:tc>
          <w:tcPr>
            <w:tcW w:w="5000" w:type="pct"/>
            <w:vMerge/>
            <w:tcBorders>
              <w:left w:val="single" w:sz="4" w:space="0" w:color="auto"/>
              <w:bottom w:val="single" w:sz="4" w:space="0" w:color="auto"/>
              <w:right w:val="single" w:sz="4" w:space="0" w:color="auto"/>
            </w:tcBorders>
          </w:tcPr>
          <w:p w14:paraId="023229FE" w14:textId="77777777" w:rsidR="00172FB3" w:rsidRDefault="00172FB3">
            <w:pPr>
              <w:rPr>
                <w:rFonts w:ascii="Arial" w:hAnsi="Arial" w:cs="Arial"/>
                <w:sz w:val="20"/>
                <w:szCs w:val="20"/>
              </w:rPr>
            </w:pPr>
          </w:p>
        </w:tc>
      </w:tr>
      <w:tr w:rsidR="00172FB3" w14:paraId="5E4EF2F6" w14:textId="77777777">
        <w:trPr>
          <w:cantSplit/>
          <w:trHeight w:val="230"/>
        </w:trPr>
        <w:tc>
          <w:tcPr>
            <w:tcW w:w="5000" w:type="pct"/>
            <w:vMerge/>
            <w:tcBorders>
              <w:left w:val="single" w:sz="4" w:space="0" w:color="auto"/>
              <w:bottom w:val="single" w:sz="4" w:space="0" w:color="auto"/>
              <w:right w:val="single" w:sz="4" w:space="0" w:color="auto"/>
            </w:tcBorders>
          </w:tcPr>
          <w:p w14:paraId="5C1CF77A" w14:textId="77777777" w:rsidR="00172FB3" w:rsidRDefault="00172FB3">
            <w:pPr>
              <w:rPr>
                <w:rFonts w:ascii="Arial" w:hAnsi="Arial" w:cs="Arial"/>
                <w:sz w:val="20"/>
                <w:szCs w:val="20"/>
              </w:rPr>
            </w:pPr>
          </w:p>
        </w:tc>
      </w:tr>
      <w:tr w:rsidR="00172FB3" w14:paraId="43A8D540" w14:textId="77777777">
        <w:trPr>
          <w:cantSplit/>
          <w:trHeight w:val="230"/>
        </w:trPr>
        <w:tc>
          <w:tcPr>
            <w:tcW w:w="5000" w:type="pct"/>
            <w:vMerge/>
            <w:tcBorders>
              <w:left w:val="single" w:sz="4" w:space="0" w:color="auto"/>
              <w:bottom w:val="single" w:sz="4" w:space="0" w:color="auto"/>
              <w:right w:val="single" w:sz="4" w:space="0" w:color="auto"/>
            </w:tcBorders>
          </w:tcPr>
          <w:p w14:paraId="15CBB9EF" w14:textId="77777777" w:rsidR="00172FB3" w:rsidRDefault="00172FB3">
            <w:pPr>
              <w:rPr>
                <w:rFonts w:ascii="Arial" w:hAnsi="Arial" w:cs="Arial"/>
                <w:sz w:val="20"/>
                <w:szCs w:val="20"/>
              </w:rPr>
            </w:pPr>
          </w:p>
        </w:tc>
      </w:tr>
    </w:tbl>
    <w:p w14:paraId="3F09C068" w14:textId="77777777" w:rsidR="00172FB3" w:rsidRDefault="00172FB3">
      <w:pPr>
        <w:rPr>
          <w:rFonts w:ascii="Arial" w:hAnsi="Arial" w:cs="Arial"/>
          <w:sz w:val="20"/>
          <w:szCs w:val="20"/>
        </w:rPr>
      </w:pPr>
    </w:p>
    <w:p w14:paraId="74272C8C" w14:textId="77777777" w:rsidR="00172FB3" w:rsidRDefault="00550C62">
      <w:pPr>
        <w:numPr>
          <w:ilvl w:val="0"/>
          <w:numId w:val="5"/>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Pr>
          <w:rFonts w:ascii="Arial" w:hAnsi="Arial" w:cs="Arial"/>
          <w:b/>
          <w:sz w:val="20"/>
          <w:szCs w:val="20"/>
        </w:rPr>
        <w:t>Wie schätzen sie das Marktpotenzial Ihrer Erfindung ein?</w:t>
      </w:r>
    </w:p>
    <w:p w14:paraId="1DE4DDBD" w14:textId="77777777" w:rsidR="00172FB3" w:rsidRDefault="00172FB3">
      <w:pPr>
        <w:rPr>
          <w:rFonts w:ascii="Arial" w:hAnsi="Arial" w:cs="Arial"/>
          <w:sz w:val="20"/>
          <w:szCs w:val="20"/>
        </w:rPr>
      </w:pPr>
    </w:p>
    <w:p w14:paraId="701B5E45" w14:textId="77777777" w:rsidR="00172FB3" w:rsidRDefault="00550C62">
      <w:pPr>
        <w:rPr>
          <w:rFonts w:ascii="Arial" w:hAnsi="Arial" w:cs="Arial"/>
          <w:sz w:val="20"/>
          <w:szCs w:val="20"/>
        </w:rPr>
      </w:pPr>
      <w:r>
        <w:rPr>
          <w:rFonts w:ascii="Arial" w:hAnsi="Arial" w:cs="Arial"/>
          <w:sz w:val="16"/>
          <w:szCs w:val="16"/>
        </w:rPr>
        <w:fldChar w:fldCharType="begin">
          <w:ffData>
            <w:name w:val="Kontrollkästchen21"/>
            <w:enabled/>
            <w:calcOnExit w:val="0"/>
            <w:checkBox>
              <w:sizeAuto/>
              <w:default w:val="1"/>
            </w:checkBox>
          </w:ffData>
        </w:fldChar>
      </w:r>
      <w:bookmarkStart w:id="73" w:name="Kontrollkästchen21"/>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73"/>
      <w:r>
        <w:rPr>
          <w:rFonts w:ascii="Arial" w:hAnsi="Arial" w:cs="Arial"/>
          <w:sz w:val="16"/>
          <w:szCs w:val="16"/>
        </w:rPr>
        <w:t xml:space="preserve"> </w:t>
      </w:r>
      <w:r>
        <w:rPr>
          <w:rFonts w:ascii="Arial" w:hAnsi="Arial" w:cs="Arial"/>
          <w:sz w:val="20"/>
          <w:szCs w:val="20"/>
        </w:rPr>
        <w:t>sehr hoch</w:t>
      </w:r>
      <w:r>
        <w:rPr>
          <w:rFonts w:ascii="Arial" w:hAnsi="Arial" w:cs="Arial"/>
          <w:sz w:val="20"/>
          <w:szCs w:val="20"/>
        </w:rPr>
        <w:tab/>
      </w:r>
      <w:r>
        <w:rPr>
          <w:rFonts w:ascii="Arial" w:hAnsi="Arial" w:cs="Arial"/>
          <w:sz w:val="16"/>
          <w:szCs w:val="16"/>
        </w:rPr>
        <w:fldChar w:fldCharType="begin">
          <w:ffData>
            <w:name w:val="Kontrollkästchen22"/>
            <w:enabled/>
            <w:calcOnExit w:val="0"/>
            <w:checkBox>
              <w:sizeAuto/>
              <w:default w:val="0"/>
            </w:checkBox>
          </w:ffData>
        </w:fldChar>
      </w:r>
      <w:bookmarkStart w:id="74" w:name="Kontrollkästchen22"/>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74"/>
      <w:r>
        <w:rPr>
          <w:rFonts w:ascii="Arial" w:hAnsi="Arial" w:cs="Arial"/>
          <w:sz w:val="16"/>
          <w:szCs w:val="16"/>
        </w:rPr>
        <w:t xml:space="preserve"> </w:t>
      </w:r>
      <w:r>
        <w:rPr>
          <w:rFonts w:ascii="Arial" w:hAnsi="Arial" w:cs="Arial"/>
          <w:sz w:val="20"/>
          <w:szCs w:val="20"/>
        </w:rPr>
        <w:t>hoch</w:t>
      </w:r>
      <w:r>
        <w:rPr>
          <w:rFonts w:ascii="Arial" w:hAnsi="Arial" w:cs="Arial"/>
          <w:sz w:val="20"/>
          <w:szCs w:val="20"/>
        </w:rPr>
        <w:tab/>
      </w:r>
      <w:r>
        <w:rPr>
          <w:rFonts w:ascii="Arial" w:hAnsi="Arial" w:cs="Arial"/>
          <w:sz w:val="20"/>
          <w:szCs w:val="20"/>
        </w:rPr>
        <w:tab/>
      </w:r>
      <w:r>
        <w:rPr>
          <w:rFonts w:ascii="Arial" w:hAnsi="Arial" w:cs="Arial"/>
          <w:sz w:val="16"/>
          <w:szCs w:val="16"/>
        </w:rPr>
        <w:fldChar w:fldCharType="begin">
          <w:ffData>
            <w:name w:val="Kontrollkästchen23"/>
            <w:enabled/>
            <w:calcOnExit w:val="0"/>
            <w:checkBox>
              <w:sizeAuto/>
              <w:default w:val="0"/>
            </w:checkBox>
          </w:ffData>
        </w:fldChar>
      </w:r>
      <w:bookmarkStart w:id="75" w:name="Kontrollkästchen23"/>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75"/>
      <w:r>
        <w:rPr>
          <w:rFonts w:ascii="Arial" w:hAnsi="Arial" w:cs="Arial"/>
          <w:sz w:val="16"/>
          <w:szCs w:val="16"/>
        </w:rPr>
        <w:t xml:space="preserve"> </w:t>
      </w:r>
      <w:r>
        <w:rPr>
          <w:rFonts w:ascii="Arial" w:hAnsi="Arial" w:cs="Arial"/>
          <w:sz w:val="20"/>
          <w:szCs w:val="20"/>
        </w:rPr>
        <w:t>mittel</w:t>
      </w:r>
      <w:r>
        <w:rPr>
          <w:rFonts w:ascii="Arial" w:hAnsi="Arial" w:cs="Arial"/>
          <w:sz w:val="20"/>
          <w:szCs w:val="20"/>
        </w:rPr>
        <w:tab/>
      </w:r>
      <w:r>
        <w:rPr>
          <w:rFonts w:ascii="Arial" w:hAnsi="Arial" w:cs="Arial"/>
          <w:sz w:val="20"/>
          <w:szCs w:val="20"/>
        </w:rPr>
        <w:tab/>
      </w:r>
      <w:r>
        <w:rPr>
          <w:rFonts w:ascii="Arial" w:hAnsi="Arial" w:cs="Arial"/>
          <w:sz w:val="16"/>
          <w:szCs w:val="16"/>
        </w:rPr>
        <w:fldChar w:fldCharType="begin">
          <w:ffData>
            <w:name w:val="Kontrollkästchen24"/>
            <w:enabled/>
            <w:calcOnExit w:val="0"/>
            <w:checkBox>
              <w:sizeAuto/>
              <w:default w:val="0"/>
            </w:checkBox>
          </w:ffData>
        </w:fldChar>
      </w:r>
      <w:bookmarkStart w:id="76" w:name="Kontrollkästchen24"/>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76"/>
      <w:r>
        <w:rPr>
          <w:rFonts w:ascii="Arial" w:hAnsi="Arial" w:cs="Arial"/>
          <w:sz w:val="16"/>
          <w:szCs w:val="16"/>
        </w:rPr>
        <w:t xml:space="preserve"> </w:t>
      </w:r>
      <w:r>
        <w:rPr>
          <w:rFonts w:ascii="Arial" w:hAnsi="Arial" w:cs="Arial"/>
          <w:sz w:val="20"/>
          <w:szCs w:val="20"/>
        </w:rPr>
        <w:t>gering</w:t>
      </w:r>
    </w:p>
    <w:p w14:paraId="64FC6943" w14:textId="77777777" w:rsidR="00172FB3" w:rsidRDefault="00172FB3">
      <w:pPr>
        <w:rPr>
          <w:rFonts w:ascii="Arial" w:hAnsi="Arial" w:cs="Arial"/>
          <w:sz w:val="20"/>
          <w:szCs w:val="20"/>
        </w:rPr>
      </w:pPr>
    </w:p>
    <w:tbl>
      <w:tblPr>
        <w:tblW w:w="5003" w:type="pct"/>
        <w:tblInd w:w="-5" w:type="dxa"/>
        <w:tblCellMar>
          <w:left w:w="70" w:type="dxa"/>
          <w:right w:w="70" w:type="dxa"/>
        </w:tblCellMar>
        <w:tblLook w:val="0000" w:firstRow="0" w:lastRow="0" w:firstColumn="0" w:lastColumn="0" w:noHBand="0" w:noVBand="0"/>
      </w:tblPr>
      <w:tblGrid>
        <w:gridCol w:w="9067"/>
      </w:tblGrid>
      <w:tr w:rsidR="00172FB3" w14:paraId="1C40EFD0" w14:textId="77777777">
        <w:tc>
          <w:tcPr>
            <w:tcW w:w="5000" w:type="pct"/>
            <w:tcBorders>
              <w:top w:val="single" w:sz="4" w:space="0" w:color="auto"/>
              <w:left w:val="single" w:sz="4" w:space="0" w:color="auto"/>
              <w:bottom w:val="single" w:sz="4" w:space="0" w:color="auto"/>
              <w:right w:val="single" w:sz="4" w:space="0" w:color="auto"/>
            </w:tcBorders>
            <w:shd w:val="clear" w:color="auto" w:fill="E0E0E0"/>
          </w:tcPr>
          <w:p w14:paraId="425F1445" w14:textId="77777777" w:rsidR="00172FB3" w:rsidRDefault="00550C62">
            <w:pPr>
              <w:numPr>
                <w:ilvl w:val="0"/>
                <w:numId w:val="5"/>
              </w:numPr>
              <w:rPr>
                <w:rFonts w:ascii="Arial" w:hAnsi="Arial" w:cs="Arial"/>
                <w:b/>
                <w:sz w:val="20"/>
                <w:szCs w:val="20"/>
              </w:rPr>
            </w:pPr>
            <w:r>
              <w:rPr>
                <w:rFonts w:ascii="Arial" w:hAnsi="Arial" w:cs="Arial"/>
                <w:b/>
                <w:sz w:val="20"/>
                <w:szCs w:val="20"/>
              </w:rPr>
              <w:t>Sind Weiterentwicklungen der Erfindung möglich, angedacht oder geplant?</w:t>
            </w:r>
          </w:p>
          <w:p w14:paraId="5499683E" w14:textId="77777777" w:rsidR="00172FB3" w:rsidRDefault="00550C62">
            <w:pPr>
              <w:rPr>
                <w:rFonts w:ascii="Arial" w:hAnsi="Arial" w:cs="Arial"/>
                <w:b/>
                <w:sz w:val="20"/>
                <w:szCs w:val="20"/>
              </w:rPr>
            </w:pPr>
            <w:r>
              <w:rPr>
                <w:rFonts w:ascii="Arial" w:hAnsi="Arial" w:cs="Arial"/>
                <w:sz w:val="20"/>
                <w:szCs w:val="20"/>
              </w:rPr>
              <w:t>Wenn ja, welcher Art?</w:t>
            </w:r>
          </w:p>
        </w:tc>
      </w:tr>
      <w:tr w:rsidR="00172FB3" w14:paraId="6077EABF" w14:textId="77777777">
        <w:trPr>
          <w:cantSplit/>
          <w:trHeight w:val="230"/>
        </w:trPr>
        <w:tc>
          <w:tcPr>
            <w:tcW w:w="5000" w:type="pct"/>
            <w:vMerge w:val="restart"/>
            <w:tcBorders>
              <w:top w:val="single" w:sz="4" w:space="0" w:color="auto"/>
              <w:left w:val="single" w:sz="4" w:space="0" w:color="auto"/>
              <w:bottom w:val="single" w:sz="4" w:space="0" w:color="auto"/>
              <w:right w:val="single" w:sz="4" w:space="0" w:color="auto"/>
            </w:tcBorders>
          </w:tcPr>
          <w:p w14:paraId="6E58D1DD" w14:textId="3541FCAE" w:rsidR="00172FB3" w:rsidRDefault="00DC7B7D" w:rsidP="00671FF2">
            <w:pPr>
              <w:rPr>
                <w:rFonts w:ascii="Arial" w:hAnsi="Arial" w:cs="Arial"/>
                <w:sz w:val="20"/>
                <w:szCs w:val="20"/>
              </w:rPr>
            </w:pPr>
            <w:r>
              <w:rPr>
                <w:rFonts w:ascii="Arial" w:hAnsi="Arial" w:cs="Arial"/>
                <w:sz w:val="20"/>
                <w:szCs w:val="20"/>
              </w:rPr>
              <w:t>Im nächsten Schritt wird eine große</w:t>
            </w:r>
            <w:r w:rsidR="00671FF2">
              <w:rPr>
                <w:rFonts w:ascii="Arial" w:hAnsi="Arial" w:cs="Arial"/>
                <w:sz w:val="20"/>
                <w:szCs w:val="20"/>
              </w:rPr>
              <w:t xml:space="preserve"> Kohorte</w:t>
            </w:r>
            <w:r>
              <w:rPr>
                <w:rFonts w:ascii="Arial" w:hAnsi="Arial" w:cs="Arial"/>
                <w:sz w:val="20"/>
                <w:szCs w:val="20"/>
              </w:rPr>
              <w:t xml:space="preserve"> von Patienten unter </w:t>
            </w:r>
            <w:r w:rsidRPr="00D7134A">
              <w:rPr>
                <w:rFonts w:ascii="Arial" w:hAnsi="Arial" w:cs="Arial"/>
                <w:sz w:val="20"/>
                <w:szCs w:val="20"/>
              </w:rPr>
              <w:t>DNMT</w:t>
            </w:r>
            <w:r>
              <w:rPr>
                <w:rFonts w:ascii="Arial" w:hAnsi="Arial" w:cs="Arial"/>
                <w:sz w:val="20"/>
                <w:szCs w:val="20"/>
              </w:rPr>
              <w:t xml:space="preserve">-Therapie auf Präsentation der entsprechenden Peptide gescreent, sowie deren Immunreaktion gegen diese Antigene untersucht um </w:t>
            </w:r>
            <w:r w:rsidR="00671FF2">
              <w:rPr>
                <w:rFonts w:ascii="Arial" w:hAnsi="Arial" w:cs="Arial"/>
                <w:sz w:val="20"/>
                <w:szCs w:val="20"/>
              </w:rPr>
              <w:t>dann</w:t>
            </w:r>
            <w:r>
              <w:rPr>
                <w:rFonts w:ascii="Arial" w:hAnsi="Arial" w:cs="Arial"/>
                <w:sz w:val="20"/>
                <w:szCs w:val="20"/>
              </w:rPr>
              <w:t xml:space="preserve"> eine Phase I Studie zur Evaluation einer kombinatorischen Peptidvakzine in Patienten unter </w:t>
            </w:r>
            <w:r w:rsidRPr="00D7134A">
              <w:rPr>
                <w:rFonts w:ascii="Arial" w:hAnsi="Arial" w:cs="Arial"/>
                <w:sz w:val="20"/>
                <w:szCs w:val="20"/>
              </w:rPr>
              <w:t>DNMT</w:t>
            </w:r>
            <w:r>
              <w:rPr>
                <w:rFonts w:ascii="Arial" w:hAnsi="Arial" w:cs="Arial"/>
                <w:sz w:val="20"/>
                <w:szCs w:val="20"/>
              </w:rPr>
              <w:t xml:space="preserve">-Therapie zu evaluieren (z.B. </w:t>
            </w:r>
            <w:r w:rsidR="00671FF2">
              <w:rPr>
                <w:rFonts w:ascii="Arial" w:hAnsi="Arial" w:cs="Arial"/>
                <w:sz w:val="20"/>
                <w:szCs w:val="20"/>
              </w:rPr>
              <w:t>Akute Myeloische Leukämie (AML)</w:t>
            </w:r>
            <w:r>
              <w:rPr>
                <w:rFonts w:ascii="Arial" w:hAnsi="Arial" w:cs="Arial"/>
                <w:sz w:val="20"/>
                <w:szCs w:val="20"/>
              </w:rPr>
              <w:t>/</w:t>
            </w:r>
            <w:r w:rsidR="00671FF2" w:rsidRPr="00671FF2">
              <w:rPr>
                <w:rFonts w:ascii="Arial" w:hAnsi="Arial" w:cs="Arial"/>
                <w:sz w:val="20"/>
                <w:szCs w:val="20"/>
              </w:rPr>
              <w:t>Myelodysplastische Syndrom (MDS)</w:t>
            </w:r>
            <w:r>
              <w:rPr>
                <w:rFonts w:ascii="Arial" w:hAnsi="Arial" w:cs="Arial"/>
                <w:sz w:val="20"/>
                <w:szCs w:val="20"/>
              </w:rPr>
              <w:t xml:space="preserve"> Patienten unter Decitabine Therapie)</w:t>
            </w:r>
            <w:r w:rsidR="00671FF2">
              <w:rPr>
                <w:rFonts w:ascii="Arial" w:hAnsi="Arial" w:cs="Arial"/>
                <w:sz w:val="20"/>
                <w:szCs w:val="20"/>
              </w:rPr>
              <w:t>.</w:t>
            </w:r>
          </w:p>
        </w:tc>
      </w:tr>
      <w:tr w:rsidR="00172FB3" w14:paraId="7D1670F6" w14:textId="77777777">
        <w:trPr>
          <w:cantSplit/>
          <w:trHeight w:val="230"/>
        </w:trPr>
        <w:tc>
          <w:tcPr>
            <w:tcW w:w="5000" w:type="pct"/>
            <w:vMerge/>
            <w:tcBorders>
              <w:left w:val="single" w:sz="4" w:space="0" w:color="auto"/>
              <w:bottom w:val="single" w:sz="4" w:space="0" w:color="auto"/>
              <w:right w:val="single" w:sz="4" w:space="0" w:color="auto"/>
            </w:tcBorders>
          </w:tcPr>
          <w:p w14:paraId="73757BAC" w14:textId="77777777" w:rsidR="00172FB3" w:rsidRDefault="00172FB3">
            <w:pPr>
              <w:rPr>
                <w:rFonts w:ascii="Arial" w:hAnsi="Arial" w:cs="Arial"/>
                <w:sz w:val="20"/>
                <w:szCs w:val="20"/>
              </w:rPr>
            </w:pPr>
          </w:p>
        </w:tc>
      </w:tr>
      <w:tr w:rsidR="00172FB3" w14:paraId="3C55D506" w14:textId="77777777">
        <w:trPr>
          <w:cantSplit/>
          <w:trHeight w:val="230"/>
        </w:trPr>
        <w:tc>
          <w:tcPr>
            <w:tcW w:w="5000" w:type="pct"/>
            <w:vMerge/>
            <w:tcBorders>
              <w:left w:val="single" w:sz="4" w:space="0" w:color="auto"/>
              <w:bottom w:val="single" w:sz="4" w:space="0" w:color="auto"/>
              <w:right w:val="single" w:sz="4" w:space="0" w:color="auto"/>
            </w:tcBorders>
          </w:tcPr>
          <w:p w14:paraId="60F89AC1" w14:textId="77777777" w:rsidR="00172FB3" w:rsidRDefault="00172FB3">
            <w:pPr>
              <w:rPr>
                <w:rFonts w:ascii="Arial" w:hAnsi="Arial" w:cs="Arial"/>
                <w:sz w:val="20"/>
                <w:szCs w:val="20"/>
              </w:rPr>
            </w:pPr>
          </w:p>
        </w:tc>
      </w:tr>
      <w:tr w:rsidR="00172FB3" w14:paraId="23B59D08" w14:textId="77777777">
        <w:trPr>
          <w:cantSplit/>
          <w:trHeight w:val="230"/>
        </w:trPr>
        <w:tc>
          <w:tcPr>
            <w:tcW w:w="5000" w:type="pct"/>
            <w:vMerge/>
            <w:tcBorders>
              <w:left w:val="single" w:sz="4" w:space="0" w:color="auto"/>
              <w:bottom w:val="single" w:sz="4" w:space="0" w:color="auto"/>
              <w:right w:val="single" w:sz="4" w:space="0" w:color="auto"/>
            </w:tcBorders>
          </w:tcPr>
          <w:p w14:paraId="43DA2B22" w14:textId="77777777" w:rsidR="00172FB3" w:rsidRDefault="00172FB3">
            <w:pPr>
              <w:rPr>
                <w:rFonts w:ascii="Arial" w:hAnsi="Arial" w:cs="Arial"/>
                <w:sz w:val="20"/>
                <w:szCs w:val="20"/>
              </w:rPr>
            </w:pPr>
          </w:p>
        </w:tc>
      </w:tr>
      <w:tr w:rsidR="00172FB3" w14:paraId="43991412" w14:textId="77777777">
        <w:trPr>
          <w:cantSplit/>
          <w:trHeight w:val="230"/>
        </w:trPr>
        <w:tc>
          <w:tcPr>
            <w:tcW w:w="5000" w:type="pct"/>
            <w:vMerge/>
            <w:tcBorders>
              <w:left w:val="single" w:sz="4" w:space="0" w:color="auto"/>
              <w:bottom w:val="single" w:sz="4" w:space="0" w:color="auto"/>
              <w:right w:val="single" w:sz="4" w:space="0" w:color="auto"/>
            </w:tcBorders>
          </w:tcPr>
          <w:p w14:paraId="0956020B" w14:textId="77777777" w:rsidR="00172FB3" w:rsidRDefault="00172FB3">
            <w:pPr>
              <w:rPr>
                <w:rFonts w:ascii="Arial" w:hAnsi="Arial" w:cs="Arial"/>
                <w:sz w:val="20"/>
                <w:szCs w:val="20"/>
              </w:rPr>
            </w:pPr>
          </w:p>
        </w:tc>
      </w:tr>
      <w:tr w:rsidR="00172FB3" w14:paraId="42DF7B01" w14:textId="77777777">
        <w:trPr>
          <w:cantSplit/>
          <w:trHeight w:val="230"/>
        </w:trPr>
        <w:tc>
          <w:tcPr>
            <w:tcW w:w="5000" w:type="pct"/>
            <w:vMerge/>
            <w:tcBorders>
              <w:left w:val="single" w:sz="4" w:space="0" w:color="auto"/>
              <w:bottom w:val="single" w:sz="4" w:space="0" w:color="auto"/>
              <w:right w:val="single" w:sz="4" w:space="0" w:color="auto"/>
            </w:tcBorders>
          </w:tcPr>
          <w:p w14:paraId="62A3D998" w14:textId="77777777" w:rsidR="00172FB3" w:rsidRDefault="00172FB3">
            <w:pPr>
              <w:rPr>
                <w:rFonts w:ascii="Arial" w:hAnsi="Arial" w:cs="Arial"/>
                <w:sz w:val="20"/>
                <w:szCs w:val="20"/>
              </w:rPr>
            </w:pPr>
          </w:p>
        </w:tc>
      </w:tr>
      <w:tr w:rsidR="00172FB3" w14:paraId="1FC99E70" w14:textId="77777777">
        <w:trPr>
          <w:cantSplit/>
          <w:trHeight w:val="230"/>
        </w:trPr>
        <w:tc>
          <w:tcPr>
            <w:tcW w:w="5000" w:type="pct"/>
            <w:vMerge/>
            <w:tcBorders>
              <w:left w:val="single" w:sz="4" w:space="0" w:color="auto"/>
              <w:bottom w:val="single" w:sz="4" w:space="0" w:color="auto"/>
              <w:right w:val="single" w:sz="4" w:space="0" w:color="auto"/>
            </w:tcBorders>
          </w:tcPr>
          <w:p w14:paraId="127EA697" w14:textId="77777777" w:rsidR="00172FB3" w:rsidRDefault="00172FB3">
            <w:pPr>
              <w:rPr>
                <w:rFonts w:ascii="Arial" w:hAnsi="Arial" w:cs="Arial"/>
                <w:sz w:val="20"/>
                <w:szCs w:val="20"/>
              </w:rPr>
            </w:pPr>
          </w:p>
        </w:tc>
      </w:tr>
      <w:tr w:rsidR="00172FB3" w14:paraId="081B404D" w14:textId="77777777">
        <w:trPr>
          <w:cantSplit/>
          <w:trHeight w:val="230"/>
        </w:trPr>
        <w:tc>
          <w:tcPr>
            <w:tcW w:w="5000" w:type="pct"/>
            <w:vMerge/>
            <w:tcBorders>
              <w:left w:val="single" w:sz="4" w:space="0" w:color="auto"/>
              <w:bottom w:val="single" w:sz="4" w:space="0" w:color="auto"/>
              <w:right w:val="single" w:sz="4" w:space="0" w:color="auto"/>
            </w:tcBorders>
          </w:tcPr>
          <w:p w14:paraId="14CFEF47" w14:textId="77777777" w:rsidR="00172FB3" w:rsidRDefault="00172FB3">
            <w:pPr>
              <w:rPr>
                <w:rFonts w:ascii="Arial" w:hAnsi="Arial" w:cs="Arial"/>
                <w:sz w:val="20"/>
                <w:szCs w:val="20"/>
              </w:rPr>
            </w:pPr>
          </w:p>
        </w:tc>
      </w:tr>
      <w:tr w:rsidR="00172FB3" w14:paraId="48B649E8" w14:textId="77777777">
        <w:trPr>
          <w:cantSplit/>
          <w:trHeight w:val="230"/>
        </w:trPr>
        <w:tc>
          <w:tcPr>
            <w:tcW w:w="5000" w:type="pct"/>
            <w:vMerge/>
            <w:tcBorders>
              <w:left w:val="single" w:sz="4" w:space="0" w:color="auto"/>
              <w:bottom w:val="single" w:sz="4" w:space="0" w:color="auto"/>
              <w:right w:val="single" w:sz="4" w:space="0" w:color="auto"/>
            </w:tcBorders>
          </w:tcPr>
          <w:p w14:paraId="187E84B8" w14:textId="77777777" w:rsidR="00172FB3" w:rsidRDefault="00172FB3">
            <w:pPr>
              <w:rPr>
                <w:rFonts w:ascii="Arial" w:hAnsi="Arial" w:cs="Arial"/>
                <w:sz w:val="20"/>
                <w:szCs w:val="20"/>
              </w:rPr>
            </w:pPr>
          </w:p>
        </w:tc>
      </w:tr>
    </w:tbl>
    <w:p w14:paraId="143E1290" w14:textId="77777777" w:rsidR="00172FB3" w:rsidRDefault="00172FB3">
      <w:pPr>
        <w:jc w:val="center"/>
        <w:rPr>
          <w:rFonts w:ascii="Arial" w:hAnsi="Arial" w:cs="Arial"/>
          <w:b/>
          <w:sz w:val="20"/>
          <w:szCs w:val="20"/>
        </w:rPr>
      </w:pPr>
    </w:p>
    <w:p w14:paraId="2C5AEA84" w14:textId="77777777" w:rsidR="00172FB3" w:rsidRDefault="00172FB3">
      <w:pPr>
        <w:jc w:val="center"/>
        <w:rPr>
          <w:rFonts w:ascii="Arial" w:hAnsi="Arial" w:cs="Arial"/>
          <w:b/>
          <w:sz w:val="20"/>
          <w:szCs w:val="20"/>
        </w:rPr>
      </w:pPr>
    </w:p>
    <w:p w14:paraId="36E39961" w14:textId="77777777" w:rsidR="00172FB3" w:rsidRDefault="00550C6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rPr>
      </w:pPr>
      <w:r>
        <w:rPr>
          <w:rFonts w:ascii="Arial" w:hAnsi="Arial" w:cs="Arial"/>
          <w:b/>
        </w:rPr>
        <w:t>Teil E: Erklärung des/der Erfinder/s</w:t>
      </w:r>
    </w:p>
    <w:p w14:paraId="547FE665" w14:textId="77777777" w:rsidR="00172FB3" w:rsidRDefault="00172FB3">
      <w:pPr>
        <w:rPr>
          <w:rFonts w:ascii="Arial" w:hAnsi="Arial" w:cs="Arial"/>
          <w:sz w:val="20"/>
          <w:szCs w:val="20"/>
        </w:rPr>
      </w:pPr>
    </w:p>
    <w:p w14:paraId="49B68775" w14:textId="77777777" w:rsidR="00172FB3" w:rsidRDefault="00550C62">
      <w:pPr>
        <w:numPr>
          <w:ilvl w:val="0"/>
          <w:numId w:val="4"/>
        </w:numPr>
        <w:rPr>
          <w:rFonts w:ascii="Arial" w:hAnsi="Arial" w:cs="Arial"/>
          <w:sz w:val="20"/>
          <w:szCs w:val="20"/>
        </w:rPr>
      </w:pPr>
      <w:r>
        <w:rPr>
          <w:rFonts w:ascii="Arial" w:hAnsi="Arial" w:cs="Arial"/>
          <w:sz w:val="20"/>
          <w:szCs w:val="20"/>
        </w:rPr>
        <w:t>Ich versichere, dass die vorstehenden Angaben vollständig und wahrheitsgemäß gemacht wurden, dass ich die in vorliegender Meldung beschriebene Erfindung gemacht habe und dass meines Wissens keine weiteren Personen außer den genannten an dieser Erfindung beteiligt sind.</w:t>
      </w:r>
    </w:p>
    <w:p w14:paraId="7A777A61" w14:textId="77777777" w:rsidR="00172FB3" w:rsidRDefault="00550C62">
      <w:pPr>
        <w:numPr>
          <w:ilvl w:val="0"/>
          <w:numId w:val="4"/>
        </w:numPr>
        <w:rPr>
          <w:rFonts w:ascii="Arial" w:hAnsi="Arial" w:cs="Arial"/>
          <w:sz w:val="20"/>
          <w:szCs w:val="20"/>
        </w:rPr>
      </w:pPr>
      <w:r>
        <w:rPr>
          <w:rFonts w:ascii="Arial" w:hAnsi="Arial" w:cs="Arial"/>
          <w:sz w:val="20"/>
          <w:szCs w:val="20"/>
        </w:rPr>
        <w:t>Ich stimme dem digitalen Versand der Unterlagen im .pdf-Format zu.</w:t>
      </w:r>
    </w:p>
    <w:p w14:paraId="549EC423" w14:textId="77777777" w:rsidR="00172FB3" w:rsidRDefault="00550C62">
      <w:pPr>
        <w:numPr>
          <w:ilvl w:val="0"/>
          <w:numId w:val="4"/>
        </w:numPr>
        <w:rPr>
          <w:rFonts w:ascii="Arial" w:hAnsi="Arial" w:cs="Arial"/>
          <w:sz w:val="20"/>
          <w:szCs w:val="20"/>
        </w:rPr>
      </w:pPr>
      <w:r>
        <w:rPr>
          <w:rFonts w:ascii="Arial" w:hAnsi="Arial" w:cs="Arial"/>
          <w:sz w:val="20"/>
          <w:szCs w:val="20"/>
        </w:rPr>
        <w:t>Bis zu einer Freigabe durch UKT/MFT darf ich in keiner Weise über die Erfindung verfügen.</w:t>
      </w:r>
    </w:p>
    <w:p w14:paraId="69D757F1" w14:textId="77777777" w:rsidR="00172FB3" w:rsidRDefault="00550C62">
      <w:pPr>
        <w:numPr>
          <w:ilvl w:val="0"/>
          <w:numId w:val="4"/>
        </w:numPr>
        <w:rPr>
          <w:rFonts w:ascii="Arial" w:hAnsi="Arial" w:cs="Arial"/>
          <w:sz w:val="20"/>
          <w:szCs w:val="20"/>
        </w:rPr>
      </w:pPr>
      <w:r>
        <w:rPr>
          <w:rFonts w:ascii="Arial" w:hAnsi="Arial" w:cs="Arial"/>
          <w:sz w:val="20"/>
          <w:szCs w:val="20"/>
        </w:rPr>
        <w:t>Mir ist bekannt, dass alle Veröffentlichungen der Erfindung und alle Mitteilungen an Außenstehende, die nicht zur Geheimhaltung verpflichtet sind, die Erteilung eines Schutzrechtes verhindern und deshalb zu unterbleiben haben.</w:t>
      </w:r>
    </w:p>
    <w:p w14:paraId="0555A19B" w14:textId="77777777" w:rsidR="00172FB3" w:rsidRDefault="00550C62">
      <w:pPr>
        <w:numPr>
          <w:ilvl w:val="0"/>
          <w:numId w:val="4"/>
        </w:numPr>
        <w:rPr>
          <w:rFonts w:ascii="Arial" w:hAnsi="Arial" w:cs="Arial"/>
          <w:sz w:val="20"/>
          <w:szCs w:val="20"/>
        </w:rPr>
      </w:pPr>
      <w:r>
        <w:rPr>
          <w:rFonts w:ascii="Arial" w:hAnsi="Arial" w:cs="Arial"/>
          <w:sz w:val="20"/>
          <w:szCs w:val="20"/>
        </w:rPr>
        <w:t>Ich verpflichte mich zu einer konstruktiven Mitarbeit am Patentierungs- und Verwertungsverfahren.</w:t>
      </w:r>
    </w:p>
    <w:p w14:paraId="41255DBF" w14:textId="77777777" w:rsidR="00172FB3" w:rsidRDefault="00172FB3">
      <w:pPr>
        <w:rPr>
          <w:rFonts w:ascii="Arial" w:hAnsi="Arial" w:cs="Arial"/>
          <w:b/>
          <w:sz w:val="20"/>
          <w:szCs w:val="20"/>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
        <w:gridCol w:w="3204"/>
        <w:gridCol w:w="2791"/>
        <w:gridCol w:w="2687"/>
      </w:tblGrid>
      <w:tr w:rsidR="00172FB3" w14:paraId="0F87F35F" w14:textId="77777777" w:rsidTr="00BF505F">
        <w:tc>
          <w:tcPr>
            <w:tcW w:w="390" w:type="dxa"/>
          </w:tcPr>
          <w:p w14:paraId="518A4931" w14:textId="77777777" w:rsidR="00172FB3" w:rsidRDefault="00172FB3">
            <w:pPr>
              <w:rPr>
                <w:rFonts w:ascii="Arial" w:hAnsi="Arial" w:cs="Arial"/>
                <w:sz w:val="20"/>
                <w:szCs w:val="20"/>
              </w:rPr>
            </w:pPr>
          </w:p>
        </w:tc>
        <w:tc>
          <w:tcPr>
            <w:tcW w:w="3204" w:type="dxa"/>
          </w:tcPr>
          <w:p w14:paraId="4126D0B7" w14:textId="77777777" w:rsidR="00172FB3" w:rsidRDefault="00550C62">
            <w:pPr>
              <w:rPr>
                <w:rFonts w:ascii="Arial" w:hAnsi="Arial" w:cs="Arial"/>
                <w:sz w:val="20"/>
                <w:szCs w:val="20"/>
              </w:rPr>
            </w:pPr>
            <w:r>
              <w:rPr>
                <w:rFonts w:ascii="Arial" w:hAnsi="Arial" w:cs="Arial"/>
                <w:b/>
                <w:sz w:val="20"/>
                <w:szCs w:val="20"/>
              </w:rPr>
              <w:t>Ort, Datum</w:t>
            </w:r>
          </w:p>
        </w:tc>
        <w:tc>
          <w:tcPr>
            <w:tcW w:w="2791" w:type="dxa"/>
          </w:tcPr>
          <w:p w14:paraId="0921D640" w14:textId="77777777" w:rsidR="00172FB3" w:rsidRDefault="00550C62">
            <w:pPr>
              <w:rPr>
                <w:rFonts w:ascii="Arial" w:hAnsi="Arial" w:cs="Arial"/>
                <w:sz w:val="20"/>
                <w:szCs w:val="20"/>
              </w:rPr>
            </w:pPr>
            <w:r>
              <w:rPr>
                <w:rFonts w:ascii="Arial" w:hAnsi="Arial" w:cs="Arial"/>
                <w:b/>
                <w:sz w:val="20"/>
                <w:szCs w:val="20"/>
              </w:rPr>
              <w:t>Name Erfinder/in</w:t>
            </w:r>
          </w:p>
        </w:tc>
        <w:tc>
          <w:tcPr>
            <w:tcW w:w="2687" w:type="dxa"/>
          </w:tcPr>
          <w:p w14:paraId="7224F996" w14:textId="77777777" w:rsidR="00172FB3" w:rsidRDefault="00550C62">
            <w:pPr>
              <w:rPr>
                <w:rFonts w:ascii="Arial" w:hAnsi="Arial" w:cs="Arial"/>
                <w:sz w:val="20"/>
                <w:szCs w:val="20"/>
              </w:rPr>
            </w:pPr>
            <w:r>
              <w:rPr>
                <w:rFonts w:ascii="Arial" w:hAnsi="Arial" w:cs="Arial"/>
                <w:b/>
                <w:sz w:val="20"/>
                <w:szCs w:val="20"/>
              </w:rPr>
              <w:t>Unterschrift (en)</w:t>
            </w:r>
          </w:p>
        </w:tc>
      </w:tr>
      <w:tr w:rsidR="00172FB3" w14:paraId="675736FD" w14:textId="77777777" w:rsidTr="00BF505F">
        <w:trPr>
          <w:trHeight w:val="567"/>
        </w:trPr>
        <w:tc>
          <w:tcPr>
            <w:tcW w:w="390" w:type="dxa"/>
            <w:vAlign w:val="center"/>
          </w:tcPr>
          <w:p w14:paraId="6D902AFF" w14:textId="77777777" w:rsidR="00172FB3" w:rsidRDefault="00550C62">
            <w:pPr>
              <w:rPr>
                <w:rFonts w:ascii="Arial" w:hAnsi="Arial" w:cs="Arial"/>
                <w:sz w:val="20"/>
                <w:szCs w:val="20"/>
              </w:rPr>
            </w:pPr>
            <w:r>
              <w:rPr>
                <w:rFonts w:ascii="Arial" w:hAnsi="Arial" w:cs="Arial"/>
                <w:sz w:val="20"/>
                <w:szCs w:val="20"/>
              </w:rPr>
              <w:t>1</w:t>
            </w:r>
          </w:p>
        </w:tc>
        <w:tc>
          <w:tcPr>
            <w:tcW w:w="3204" w:type="dxa"/>
            <w:vAlign w:val="center"/>
          </w:tcPr>
          <w:p w14:paraId="4ECE6E46" w14:textId="3D48F2DE" w:rsidR="00172FB3" w:rsidRDefault="00BF505F" w:rsidP="005B57C1">
            <w:pPr>
              <w:rPr>
                <w:rFonts w:ascii="Arial" w:hAnsi="Arial" w:cs="Arial"/>
                <w:sz w:val="20"/>
                <w:szCs w:val="20"/>
              </w:rPr>
            </w:pPr>
            <w:r>
              <w:rPr>
                <w:rFonts w:ascii="Arial" w:hAnsi="Arial" w:cs="Arial"/>
                <w:sz w:val="20"/>
                <w:szCs w:val="20"/>
              </w:rPr>
              <w:t xml:space="preserve">Tübingen, </w:t>
            </w:r>
            <w:r w:rsidR="005B57C1">
              <w:rPr>
                <w:rFonts w:ascii="Arial" w:hAnsi="Arial" w:cs="Arial"/>
                <w:sz w:val="20"/>
                <w:szCs w:val="20"/>
              </w:rPr>
              <w:t>30</w:t>
            </w:r>
            <w:r w:rsidR="002B1D5E">
              <w:rPr>
                <w:rFonts w:ascii="Arial" w:hAnsi="Arial" w:cs="Arial"/>
                <w:sz w:val="20"/>
                <w:szCs w:val="20"/>
              </w:rPr>
              <w:t>.0</w:t>
            </w:r>
            <w:r w:rsidR="005B57C1">
              <w:rPr>
                <w:rFonts w:ascii="Arial" w:hAnsi="Arial" w:cs="Arial"/>
                <w:sz w:val="20"/>
                <w:szCs w:val="20"/>
              </w:rPr>
              <w:t>5</w:t>
            </w:r>
            <w:r>
              <w:rPr>
                <w:rFonts w:ascii="Arial" w:hAnsi="Arial" w:cs="Arial"/>
                <w:sz w:val="20"/>
                <w:szCs w:val="20"/>
              </w:rPr>
              <w:t>.2022</w:t>
            </w:r>
          </w:p>
        </w:tc>
        <w:tc>
          <w:tcPr>
            <w:tcW w:w="2791" w:type="dxa"/>
            <w:vAlign w:val="center"/>
          </w:tcPr>
          <w:p w14:paraId="60695429" w14:textId="52C9694E" w:rsidR="00172FB3" w:rsidRDefault="00BF505F">
            <w:pPr>
              <w:rPr>
                <w:rFonts w:ascii="Arial" w:hAnsi="Arial" w:cs="Arial"/>
                <w:sz w:val="20"/>
                <w:szCs w:val="20"/>
              </w:rPr>
            </w:pPr>
            <w:r>
              <w:rPr>
                <w:rFonts w:ascii="Arial" w:hAnsi="Arial" w:cs="Arial"/>
                <w:sz w:val="20"/>
                <w:szCs w:val="20"/>
              </w:rPr>
              <w:t>Juliane Walz</w:t>
            </w:r>
          </w:p>
        </w:tc>
        <w:tc>
          <w:tcPr>
            <w:tcW w:w="2687" w:type="dxa"/>
            <w:vAlign w:val="center"/>
          </w:tcPr>
          <w:p w14:paraId="43CE95D7" w14:textId="77777777" w:rsidR="00172FB3" w:rsidRDefault="00172FB3">
            <w:pPr>
              <w:rPr>
                <w:rFonts w:ascii="Arial" w:hAnsi="Arial" w:cs="Arial"/>
                <w:sz w:val="20"/>
                <w:szCs w:val="20"/>
              </w:rPr>
            </w:pPr>
          </w:p>
        </w:tc>
      </w:tr>
      <w:tr w:rsidR="00172FB3" w14:paraId="6A8DF3FE" w14:textId="77777777" w:rsidTr="00BF505F">
        <w:trPr>
          <w:trHeight w:val="567"/>
        </w:trPr>
        <w:tc>
          <w:tcPr>
            <w:tcW w:w="390" w:type="dxa"/>
            <w:vAlign w:val="center"/>
          </w:tcPr>
          <w:p w14:paraId="17E5789B" w14:textId="77777777" w:rsidR="00172FB3" w:rsidRDefault="00550C62">
            <w:pPr>
              <w:rPr>
                <w:rFonts w:ascii="Arial" w:hAnsi="Arial" w:cs="Arial"/>
                <w:sz w:val="20"/>
                <w:szCs w:val="20"/>
              </w:rPr>
            </w:pPr>
            <w:r>
              <w:rPr>
                <w:rFonts w:ascii="Arial" w:hAnsi="Arial" w:cs="Arial"/>
                <w:sz w:val="20"/>
                <w:szCs w:val="20"/>
              </w:rPr>
              <w:t>2</w:t>
            </w:r>
          </w:p>
        </w:tc>
        <w:tc>
          <w:tcPr>
            <w:tcW w:w="3204" w:type="dxa"/>
            <w:vAlign w:val="center"/>
          </w:tcPr>
          <w:p w14:paraId="59508CFA" w14:textId="4BB18371" w:rsidR="00172FB3" w:rsidRDefault="005B57C1">
            <w:pPr>
              <w:rPr>
                <w:rFonts w:ascii="Arial" w:hAnsi="Arial" w:cs="Arial"/>
                <w:sz w:val="20"/>
                <w:szCs w:val="20"/>
              </w:rPr>
            </w:pPr>
            <w:r>
              <w:rPr>
                <w:rFonts w:ascii="Arial" w:hAnsi="Arial" w:cs="Arial"/>
                <w:sz w:val="20"/>
                <w:szCs w:val="20"/>
              </w:rPr>
              <w:t>Tübingen, 30.05.2022</w:t>
            </w:r>
          </w:p>
        </w:tc>
        <w:tc>
          <w:tcPr>
            <w:tcW w:w="2791" w:type="dxa"/>
            <w:vAlign w:val="center"/>
          </w:tcPr>
          <w:p w14:paraId="023D3548" w14:textId="3F8769FD" w:rsidR="00172FB3" w:rsidRDefault="005B57C1">
            <w:pPr>
              <w:rPr>
                <w:rFonts w:ascii="Arial" w:hAnsi="Arial" w:cs="Arial"/>
                <w:sz w:val="20"/>
                <w:szCs w:val="20"/>
              </w:rPr>
            </w:pPr>
            <w:r>
              <w:rPr>
                <w:rFonts w:ascii="Arial" w:hAnsi="Arial" w:cs="Arial"/>
                <w:sz w:val="20"/>
                <w:szCs w:val="20"/>
              </w:rPr>
              <w:t xml:space="preserve">Jens </w:t>
            </w:r>
            <w:r w:rsidR="00DC7B7D">
              <w:rPr>
                <w:rFonts w:ascii="Arial" w:hAnsi="Arial" w:cs="Arial"/>
                <w:sz w:val="20"/>
                <w:szCs w:val="20"/>
              </w:rPr>
              <w:t>B</w:t>
            </w:r>
            <w:r>
              <w:rPr>
                <w:rFonts w:ascii="Arial" w:hAnsi="Arial" w:cs="Arial"/>
                <w:sz w:val="20"/>
                <w:szCs w:val="20"/>
              </w:rPr>
              <w:t>auer</w:t>
            </w:r>
          </w:p>
        </w:tc>
        <w:tc>
          <w:tcPr>
            <w:tcW w:w="2687" w:type="dxa"/>
            <w:vAlign w:val="center"/>
          </w:tcPr>
          <w:p w14:paraId="0131B233" w14:textId="77777777" w:rsidR="00172FB3" w:rsidRDefault="00172FB3">
            <w:pPr>
              <w:rPr>
                <w:rFonts w:ascii="Arial" w:hAnsi="Arial" w:cs="Arial"/>
                <w:sz w:val="20"/>
                <w:szCs w:val="20"/>
              </w:rPr>
            </w:pPr>
          </w:p>
        </w:tc>
      </w:tr>
      <w:tr w:rsidR="00172FB3" w14:paraId="1885A730" w14:textId="77777777" w:rsidTr="00BF505F">
        <w:trPr>
          <w:trHeight w:val="567"/>
        </w:trPr>
        <w:tc>
          <w:tcPr>
            <w:tcW w:w="390" w:type="dxa"/>
            <w:vAlign w:val="center"/>
          </w:tcPr>
          <w:p w14:paraId="62D64137" w14:textId="77777777" w:rsidR="00172FB3" w:rsidRDefault="00550C62">
            <w:pPr>
              <w:rPr>
                <w:rFonts w:ascii="Arial" w:hAnsi="Arial" w:cs="Arial"/>
                <w:sz w:val="20"/>
                <w:szCs w:val="20"/>
              </w:rPr>
            </w:pPr>
            <w:r>
              <w:rPr>
                <w:rFonts w:ascii="Arial" w:hAnsi="Arial" w:cs="Arial"/>
                <w:sz w:val="20"/>
                <w:szCs w:val="20"/>
              </w:rPr>
              <w:t>3</w:t>
            </w:r>
          </w:p>
        </w:tc>
        <w:tc>
          <w:tcPr>
            <w:tcW w:w="3204" w:type="dxa"/>
            <w:vAlign w:val="center"/>
          </w:tcPr>
          <w:p w14:paraId="5090C1EE" w14:textId="1AB614C5" w:rsidR="00172FB3" w:rsidRDefault="005B57C1">
            <w:pPr>
              <w:rPr>
                <w:rFonts w:ascii="Arial" w:hAnsi="Arial" w:cs="Arial"/>
                <w:sz w:val="20"/>
                <w:szCs w:val="20"/>
              </w:rPr>
            </w:pPr>
            <w:r>
              <w:rPr>
                <w:rFonts w:ascii="Arial" w:hAnsi="Arial" w:cs="Arial"/>
                <w:sz w:val="20"/>
                <w:szCs w:val="20"/>
              </w:rPr>
              <w:t>Tübingen, 30.05.2022</w:t>
            </w:r>
          </w:p>
        </w:tc>
        <w:tc>
          <w:tcPr>
            <w:tcW w:w="2791" w:type="dxa"/>
            <w:vAlign w:val="center"/>
          </w:tcPr>
          <w:p w14:paraId="5C6CB754" w14:textId="74B623F8" w:rsidR="00172FB3" w:rsidRDefault="005B57C1">
            <w:pPr>
              <w:rPr>
                <w:rFonts w:ascii="Arial" w:hAnsi="Arial" w:cs="Arial"/>
                <w:sz w:val="20"/>
                <w:szCs w:val="20"/>
              </w:rPr>
            </w:pPr>
            <w:r>
              <w:rPr>
                <w:rFonts w:ascii="Arial" w:hAnsi="Arial" w:cs="Arial"/>
                <w:sz w:val="20"/>
                <w:szCs w:val="20"/>
              </w:rPr>
              <w:t>Christoph Plass</w:t>
            </w:r>
          </w:p>
        </w:tc>
        <w:tc>
          <w:tcPr>
            <w:tcW w:w="2687" w:type="dxa"/>
            <w:vAlign w:val="center"/>
          </w:tcPr>
          <w:p w14:paraId="51C1F29F" w14:textId="77777777" w:rsidR="00172FB3" w:rsidRDefault="00172FB3">
            <w:pPr>
              <w:rPr>
                <w:rFonts w:ascii="Arial" w:hAnsi="Arial" w:cs="Arial"/>
                <w:sz w:val="20"/>
                <w:szCs w:val="20"/>
              </w:rPr>
            </w:pPr>
          </w:p>
        </w:tc>
      </w:tr>
      <w:tr w:rsidR="005B57C1" w14:paraId="56A03DFB" w14:textId="77777777" w:rsidTr="00BF505F">
        <w:trPr>
          <w:trHeight w:val="567"/>
        </w:trPr>
        <w:tc>
          <w:tcPr>
            <w:tcW w:w="390" w:type="dxa"/>
            <w:vAlign w:val="center"/>
          </w:tcPr>
          <w:p w14:paraId="428E3FD3" w14:textId="5C76B6CD" w:rsidR="005B57C1" w:rsidRDefault="005B57C1">
            <w:pPr>
              <w:rPr>
                <w:rFonts w:ascii="Arial" w:hAnsi="Arial" w:cs="Arial"/>
                <w:sz w:val="20"/>
                <w:szCs w:val="20"/>
              </w:rPr>
            </w:pPr>
            <w:r>
              <w:rPr>
                <w:rFonts w:ascii="Arial" w:hAnsi="Arial" w:cs="Arial"/>
                <w:sz w:val="20"/>
                <w:szCs w:val="20"/>
              </w:rPr>
              <w:t>4</w:t>
            </w:r>
          </w:p>
        </w:tc>
        <w:tc>
          <w:tcPr>
            <w:tcW w:w="3204" w:type="dxa"/>
            <w:vAlign w:val="center"/>
          </w:tcPr>
          <w:p w14:paraId="66335EC9" w14:textId="10021BC2" w:rsidR="005B57C1" w:rsidRDefault="005B57C1">
            <w:pPr>
              <w:rPr>
                <w:rFonts w:ascii="Arial" w:hAnsi="Arial" w:cs="Arial"/>
                <w:sz w:val="20"/>
                <w:szCs w:val="20"/>
              </w:rPr>
            </w:pPr>
            <w:r>
              <w:rPr>
                <w:rFonts w:ascii="Arial" w:hAnsi="Arial" w:cs="Arial"/>
                <w:sz w:val="20"/>
                <w:szCs w:val="20"/>
              </w:rPr>
              <w:t>Tübingen, 30.05.2022</w:t>
            </w:r>
          </w:p>
        </w:tc>
        <w:tc>
          <w:tcPr>
            <w:tcW w:w="2791" w:type="dxa"/>
            <w:vAlign w:val="center"/>
          </w:tcPr>
          <w:p w14:paraId="5BC83CC1" w14:textId="5751BC51" w:rsidR="005B57C1" w:rsidRDefault="005B57C1">
            <w:pPr>
              <w:rPr>
                <w:rFonts w:ascii="Arial" w:hAnsi="Arial" w:cs="Arial"/>
                <w:sz w:val="20"/>
                <w:szCs w:val="20"/>
              </w:rPr>
            </w:pPr>
            <w:r>
              <w:rPr>
                <w:rFonts w:ascii="Arial" w:hAnsi="Arial" w:cs="Arial"/>
                <w:sz w:val="20"/>
                <w:szCs w:val="20"/>
              </w:rPr>
              <w:t>Ashish Goyal</w:t>
            </w:r>
          </w:p>
        </w:tc>
        <w:tc>
          <w:tcPr>
            <w:tcW w:w="2687" w:type="dxa"/>
            <w:vAlign w:val="center"/>
          </w:tcPr>
          <w:p w14:paraId="2BCF9BFF" w14:textId="77777777" w:rsidR="005B57C1" w:rsidRDefault="005B57C1">
            <w:pPr>
              <w:rPr>
                <w:rFonts w:ascii="Arial" w:hAnsi="Arial" w:cs="Arial"/>
                <w:sz w:val="20"/>
                <w:szCs w:val="20"/>
              </w:rPr>
            </w:pPr>
          </w:p>
        </w:tc>
      </w:tr>
      <w:tr w:rsidR="00172FB3" w14:paraId="2420C31E" w14:textId="77777777" w:rsidTr="00BF505F">
        <w:trPr>
          <w:trHeight w:val="567"/>
        </w:trPr>
        <w:tc>
          <w:tcPr>
            <w:tcW w:w="390" w:type="dxa"/>
            <w:vAlign w:val="center"/>
          </w:tcPr>
          <w:p w14:paraId="5A6BA5B7" w14:textId="79345E58" w:rsidR="00172FB3" w:rsidRDefault="005B57C1">
            <w:pPr>
              <w:rPr>
                <w:rFonts w:ascii="Arial" w:hAnsi="Arial" w:cs="Arial"/>
                <w:sz w:val="20"/>
                <w:szCs w:val="20"/>
              </w:rPr>
            </w:pPr>
            <w:r>
              <w:rPr>
                <w:rFonts w:ascii="Arial" w:hAnsi="Arial" w:cs="Arial"/>
                <w:sz w:val="20"/>
                <w:szCs w:val="20"/>
              </w:rPr>
              <w:t>5</w:t>
            </w:r>
          </w:p>
        </w:tc>
        <w:tc>
          <w:tcPr>
            <w:tcW w:w="3204" w:type="dxa"/>
            <w:vAlign w:val="center"/>
          </w:tcPr>
          <w:p w14:paraId="6EC1500B" w14:textId="70A82C84" w:rsidR="00172FB3" w:rsidRDefault="005B57C1">
            <w:pPr>
              <w:rPr>
                <w:rFonts w:ascii="Arial" w:hAnsi="Arial" w:cs="Arial"/>
                <w:sz w:val="20"/>
                <w:szCs w:val="20"/>
              </w:rPr>
            </w:pPr>
            <w:r>
              <w:rPr>
                <w:rFonts w:ascii="Arial" w:hAnsi="Arial" w:cs="Arial"/>
                <w:sz w:val="20"/>
                <w:szCs w:val="20"/>
              </w:rPr>
              <w:t>Tübingen, 30.05.2022</w:t>
            </w:r>
          </w:p>
        </w:tc>
        <w:tc>
          <w:tcPr>
            <w:tcW w:w="2791" w:type="dxa"/>
            <w:vAlign w:val="center"/>
          </w:tcPr>
          <w:p w14:paraId="0928ABC9" w14:textId="1AF06C3F" w:rsidR="00172FB3" w:rsidRDefault="005B57C1">
            <w:pPr>
              <w:rPr>
                <w:rFonts w:ascii="Arial" w:hAnsi="Arial" w:cs="Arial"/>
                <w:sz w:val="20"/>
                <w:szCs w:val="20"/>
              </w:rPr>
            </w:pPr>
            <w:r>
              <w:rPr>
                <w:rFonts w:ascii="Arial" w:hAnsi="Arial" w:cs="Arial"/>
                <w:sz w:val="20"/>
                <w:szCs w:val="20"/>
              </w:rPr>
              <w:t>Joschka Hey</w:t>
            </w:r>
          </w:p>
        </w:tc>
        <w:tc>
          <w:tcPr>
            <w:tcW w:w="2687" w:type="dxa"/>
            <w:vAlign w:val="center"/>
          </w:tcPr>
          <w:p w14:paraId="7853062C" w14:textId="77777777" w:rsidR="00172FB3" w:rsidRDefault="00172FB3">
            <w:pPr>
              <w:rPr>
                <w:rFonts w:ascii="Arial" w:hAnsi="Arial" w:cs="Arial"/>
                <w:sz w:val="20"/>
                <w:szCs w:val="20"/>
              </w:rPr>
            </w:pPr>
          </w:p>
        </w:tc>
      </w:tr>
    </w:tbl>
    <w:p w14:paraId="76D4744A" w14:textId="77777777" w:rsidR="00172FB3" w:rsidRDefault="00550C62">
      <w:pPr>
        <w:rPr>
          <w:rFonts w:ascii="Arial" w:hAnsi="Arial" w:cs="Arial"/>
          <w:b/>
          <w:sz w:val="20"/>
          <w:szCs w:val="20"/>
        </w:rPr>
      </w:pPr>
      <w:r>
        <w:rPr>
          <w:rFonts w:ascii="Arial" w:hAnsi="Arial" w:cs="Arial"/>
          <w:b/>
          <w:sz w:val="20"/>
          <w:szCs w:val="20"/>
        </w:rPr>
        <w:br w:type="page"/>
      </w:r>
      <w:r>
        <w:rPr>
          <w:rFonts w:ascii="Arial" w:hAnsi="Arial" w:cs="Arial"/>
          <w:b/>
          <w:sz w:val="20"/>
          <w:szCs w:val="20"/>
        </w:rPr>
        <w:lastRenderedPageBreak/>
        <w:t>Kontrollliste</w:t>
      </w:r>
    </w:p>
    <w:p w14:paraId="4F7E3610" w14:textId="77777777" w:rsidR="00172FB3" w:rsidRDefault="00550C62">
      <w:pPr>
        <w:rPr>
          <w:rFonts w:ascii="Arial" w:hAnsi="Arial" w:cs="Arial"/>
          <w:sz w:val="20"/>
          <w:szCs w:val="20"/>
        </w:rPr>
      </w:pPr>
      <w:r>
        <w:rPr>
          <w:rFonts w:ascii="Arial" w:hAnsi="Arial" w:cs="Arial"/>
          <w:sz w:val="20"/>
          <w:szCs w:val="20"/>
        </w:rPr>
        <w:t>Bitte prüfen Sie folgende Punkte, bevor Sie die Erfindungsmeldung an die Geschäftsstelle versenden.</w:t>
      </w:r>
    </w:p>
    <w:p w14:paraId="37ECF554" w14:textId="77777777" w:rsidR="00172FB3" w:rsidRDefault="00172FB3">
      <w:pPr>
        <w:rPr>
          <w:rFonts w:ascii="Arial" w:hAnsi="Arial" w:cs="Arial"/>
          <w:sz w:val="20"/>
          <w:szCs w:val="20"/>
        </w:rPr>
      </w:pPr>
    </w:p>
    <w:p w14:paraId="188C787A" w14:textId="77777777" w:rsidR="00172FB3" w:rsidRDefault="00550C62">
      <w:pPr>
        <w:rPr>
          <w:rFonts w:ascii="Arial" w:hAnsi="Arial" w:cs="Arial"/>
          <w:sz w:val="20"/>
          <w:szCs w:val="20"/>
        </w:rPr>
      </w:pPr>
      <w:r>
        <w:rPr>
          <w:rFonts w:ascii="Arial" w:hAnsi="Arial" w:cs="Arial"/>
          <w:sz w:val="16"/>
          <w:szCs w:val="16"/>
        </w:rPr>
        <w:fldChar w:fldCharType="begin">
          <w:ffData>
            <w:name w:val="Kontrollkästchen26"/>
            <w:enabled/>
            <w:calcOnExit w:val="0"/>
            <w:checkBox>
              <w:sizeAuto/>
              <w:default w:val="1"/>
            </w:checkBox>
          </w:ffData>
        </w:fldChar>
      </w:r>
      <w:bookmarkStart w:id="77" w:name="Kontrollkästchen26"/>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77"/>
      <w:r>
        <w:rPr>
          <w:rFonts w:ascii="Arial" w:hAnsi="Arial" w:cs="Arial"/>
          <w:sz w:val="16"/>
          <w:szCs w:val="16"/>
        </w:rPr>
        <w:t xml:space="preserve"> </w:t>
      </w:r>
      <w:r>
        <w:rPr>
          <w:rFonts w:ascii="Arial" w:hAnsi="Arial" w:cs="Arial"/>
          <w:sz w:val="20"/>
          <w:szCs w:val="20"/>
        </w:rPr>
        <w:t>Die Angaben aller Erfinder/innen (Teil A) liegen der Erfindungsmeldung vollständig bei.</w:t>
      </w:r>
    </w:p>
    <w:p w14:paraId="5FF69571" w14:textId="77777777" w:rsidR="00172FB3" w:rsidRDefault="00172FB3">
      <w:pPr>
        <w:rPr>
          <w:rFonts w:ascii="Arial" w:hAnsi="Arial" w:cs="Arial"/>
          <w:sz w:val="20"/>
          <w:szCs w:val="20"/>
        </w:rPr>
      </w:pPr>
    </w:p>
    <w:p w14:paraId="11D007F0" w14:textId="77777777" w:rsidR="00172FB3" w:rsidRDefault="00550C62">
      <w:pPr>
        <w:rPr>
          <w:rFonts w:ascii="Arial" w:hAnsi="Arial" w:cs="Arial"/>
          <w:sz w:val="20"/>
          <w:szCs w:val="20"/>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r>
        <w:rPr>
          <w:rFonts w:ascii="Arial" w:hAnsi="Arial" w:cs="Arial"/>
          <w:sz w:val="20"/>
          <w:szCs w:val="20"/>
        </w:rPr>
        <w:t>Eine Patentrecherche ist erfolgt.</w:t>
      </w:r>
    </w:p>
    <w:p w14:paraId="74CD4DA3" w14:textId="77777777" w:rsidR="00172FB3" w:rsidRDefault="00172FB3">
      <w:pPr>
        <w:rPr>
          <w:rFonts w:ascii="Arial" w:hAnsi="Arial" w:cs="Arial"/>
          <w:sz w:val="20"/>
          <w:szCs w:val="20"/>
        </w:rPr>
      </w:pPr>
    </w:p>
    <w:p w14:paraId="0328630D" w14:textId="77777777" w:rsidR="00172FB3" w:rsidRDefault="00550C62">
      <w:pPr>
        <w:rPr>
          <w:rFonts w:ascii="Arial" w:hAnsi="Arial" w:cs="Arial"/>
          <w:sz w:val="20"/>
          <w:szCs w:val="20"/>
        </w:rPr>
      </w:pPr>
      <w:r>
        <w:rPr>
          <w:rFonts w:ascii="Arial" w:hAnsi="Arial" w:cs="Arial"/>
          <w:sz w:val="16"/>
          <w:szCs w:val="16"/>
        </w:rPr>
        <w:fldChar w:fldCharType="begin">
          <w:ffData>
            <w:name w:val="Kontrollkästchen27"/>
            <w:enabled/>
            <w:calcOnExit w:val="0"/>
            <w:checkBox>
              <w:sizeAuto/>
              <w:default w:val="1"/>
            </w:checkBox>
          </w:ffData>
        </w:fldChar>
      </w:r>
      <w:bookmarkStart w:id="78" w:name="Kontrollkästchen27"/>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78"/>
      <w:r>
        <w:rPr>
          <w:rFonts w:ascii="Arial" w:hAnsi="Arial" w:cs="Arial"/>
          <w:sz w:val="16"/>
          <w:szCs w:val="16"/>
        </w:rPr>
        <w:t xml:space="preserve"> </w:t>
      </w:r>
      <w:r>
        <w:rPr>
          <w:rFonts w:ascii="Arial" w:hAnsi="Arial" w:cs="Arial"/>
          <w:sz w:val="20"/>
          <w:szCs w:val="20"/>
        </w:rPr>
        <w:t xml:space="preserve">Die Erfindungsmeldung wurde vollständig inklusive aller Anlagen (Vortragsunterlagen, </w:t>
      </w:r>
    </w:p>
    <w:p w14:paraId="3F6C8E83" w14:textId="77777777" w:rsidR="00172FB3" w:rsidRDefault="00550C62">
      <w:pPr>
        <w:rPr>
          <w:rFonts w:ascii="Arial" w:hAnsi="Arial" w:cs="Arial"/>
          <w:sz w:val="20"/>
          <w:szCs w:val="20"/>
        </w:rPr>
      </w:pPr>
      <w:r>
        <w:rPr>
          <w:rFonts w:ascii="Arial" w:hAnsi="Arial" w:cs="Arial"/>
          <w:sz w:val="20"/>
          <w:szCs w:val="20"/>
        </w:rPr>
        <w:t xml:space="preserve">     Publikationen, etc.) ausgedruckt.</w:t>
      </w:r>
    </w:p>
    <w:p w14:paraId="42A4188D" w14:textId="77777777" w:rsidR="00172FB3" w:rsidRDefault="00172FB3">
      <w:pPr>
        <w:rPr>
          <w:rFonts w:ascii="Arial" w:hAnsi="Arial" w:cs="Arial"/>
          <w:sz w:val="20"/>
          <w:szCs w:val="20"/>
        </w:rPr>
      </w:pPr>
    </w:p>
    <w:p w14:paraId="2C4EA55A" w14:textId="77777777" w:rsidR="00172FB3" w:rsidRDefault="00550C62">
      <w:pPr>
        <w:rPr>
          <w:rFonts w:ascii="Arial" w:hAnsi="Arial" w:cs="Arial"/>
          <w:sz w:val="20"/>
          <w:szCs w:val="20"/>
        </w:rPr>
      </w:pPr>
      <w:r>
        <w:rPr>
          <w:rFonts w:ascii="Arial" w:hAnsi="Arial" w:cs="Arial"/>
          <w:sz w:val="16"/>
          <w:szCs w:val="16"/>
        </w:rPr>
        <w:fldChar w:fldCharType="begin">
          <w:ffData>
            <w:name w:val="Kontrollkästchen25"/>
            <w:enabled/>
            <w:calcOnExit w:val="0"/>
            <w:checkBox>
              <w:sizeAuto/>
              <w:default w:val="1"/>
            </w:checkBox>
          </w:ffData>
        </w:fldChar>
      </w:r>
      <w:bookmarkStart w:id="79" w:name="Kontrollkästchen25"/>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79"/>
      <w:r>
        <w:rPr>
          <w:rFonts w:ascii="Arial" w:hAnsi="Arial" w:cs="Arial"/>
          <w:sz w:val="16"/>
          <w:szCs w:val="16"/>
        </w:rPr>
        <w:t xml:space="preserve"> </w:t>
      </w:r>
      <w:r>
        <w:rPr>
          <w:rFonts w:ascii="Arial" w:hAnsi="Arial" w:cs="Arial"/>
          <w:sz w:val="20"/>
          <w:szCs w:val="20"/>
        </w:rPr>
        <w:t>Die Erfindungsmeldung wurde von allen Beteiligten unterschrieben.</w:t>
      </w:r>
    </w:p>
    <w:p w14:paraId="602A3626" w14:textId="77777777" w:rsidR="00172FB3" w:rsidRDefault="00172FB3">
      <w:pPr>
        <w:rPr>
          <w:rFonts w:ascii="Arial" w:hAnsi="Arial" w:cs="Arial"/>
          <w:sz w:val="20"/>
          <w:szCs w:val="20"/>
        </w:rPr>
      </w:pPr>
    </w:p>
    <w:p w14:paraId="4E6C4272" w14:textId="77777777" w:rsidR="00172FB3" w:rsidRDefault="00550C62">
      <w:pPr>
        <w:rPr>
          <w:rFonts w:ascii="Arial" w:hAnsi="Arial" w:cs="Arial"/>
          <w:sz w:val="20"/>
          <w:szCs w:val="20"/>
        </w:rPr>
      </w:pPr>
      <w:r>
        <w:rPr>
          <w:rFonts w:ascii="Arial" w:hAnsi="Arial" w:cs="Arial"/>
          <w:sz w:val="16"/>
          <w:szCs w:val="16"/>
        </w:rPr>
        <w:fldChar w:fldCharType="begin">
          <w:ffData>
            <w:name w:val="Kontrollkästchen28"/>
            <w:enabled/>
            <w:calcOnExit w:val="0"/>
            <w:checkBox>
              <w:sizeAuto/>
              <w:default w:val="1"/>
            </w:checkBox>
          </w:ffData>
        </w:fldChar>
      </w:r>
      <w:bookmarkStart w:id="80" w:name="Kontrollkästchen28"/>
      <w:r>
        <w:rPr>
          <w:rFonts w:ascii="Arial" w:hAnsi="Arial" w:cs="Arial"/>
          <w:sz w:val="16"/>
          <w:szCs w:val="16"/>
        </w:rPr>
        <w:instrText xml:space="preserve"> FORMCHECKBOX </w:instrText>
      </w:r>
      <w:r w:rsidR="00C33EFC">
        <w:rPr>
          <w:rFonts w:ascii="Arial" w:hAnsi="Arial" w:cs="Arial"/>
          <w:sz w:val="16"/>
          <w:szCs w:val="16"/>
        </w:rPr>
      </w:r>
      <w:r w:rsidR="00C33EFC">
        <w:rPr>
          <w:rFonts w:ascii="Arial" w:hAnsi="Arial" w:cs="Arial"/>
          <w:sz w:val="16"/>
          <w:szCs w:val="16"/>
        </w:rPr>
        <w:fldChar w:fldCharType="separate"/>
      </w:r>
      <w:r>
        <w:rPr>
          <w:rFonts w:ascii="Arial" w:hAnsi="Arial" w:cs="Arial"/>
          <w:sz w:val="16"/>
          <w:szCs w:val="16"/>
        </w:rPr>
        <w:fldChar w:fldCharType="end"/>
      </w:r>
      <w:bookmarkEnd w:id="80"/>
      <w:r>
        <w:rPr>
          <w:rFonts w:ascii="Arial" w:hAnsi="Arial" w:cs="Arial"/>
          <w:sz w:val="16"/>
          <w:szCs w:val="16"/>
        </w:rPr>
        <w:t xml:space="preserve"> </w:t>
      </w:r>
      <w:r>
        <w:rPr>
          <w:rFonts w:ascii="Arial" w:hAnsi="Arial" w:cs="Arial"/>
          <w:sz w:val="20"/>
          <w:szCs w:val="20"/>
        </w:rPr>
        <w:t>Die Erfindungsmeldung wird in einem verschlossenen Umschlag an die Geschäftsstelle Technologietransfer versendet.</w:t>
      </w:r>
    </w:p>
    <w:p w14:paraId="2A3DE5CF" w14:textId="77777777" w:rsidR="00172FB3" w:rsidRDefault="00172FB3">
      <w:pPr>
        <w:rPr>
          <w:rFonts w:ascii="Arial" w:hAnsi="Arial" w:cs="Arial"/>
          <w:sz w:val="20"/>
          <w:szCs w:val="20"/>
        </w:rPr>
      </w:pPr>
    </w:p>
    <w:p w14:paraId="23A5FA3C" w14:textId="77777777" w:rsidR="00172FB3" w:rsidRDefault="00550C62">
      <w:pPr>
        <w:tabs>
          <w:tab w:val="center" w:pos="4536"/>
        </w:tabs>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C33EFC">
        <w:rPr>
          <w:rFonts w:ascii="Arial" w:hAnsi="Arial" w:cs="Arial"/>
          <w:sz w:val="20"/>
          <w:szCs w:val="20"/>
        </w:rPr>
      </w:r>
      <w:r w:rsidR="00C33EFC">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Auf dem Umschlag ist vermerkt: z.H. Dr. I. Dünkel, S. Strauß  - persönlich -</w:t>
      </w:r>
    </w:p>
    <w:p w14:paraId="317DA6F1" w14:textId="77777777" w:rsidR="00172FB3" w:rsidRDefault="00172FB3"/>
    <w:sectPr w:rsidR="00172FB3">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Joschka Hey" w:date="2022-05-31T08:03:00Z" w:initials="JH">
    <w:p w14:paraId="08FD8FF8" w14:textId="0033F629" w:rsidR="00851A34" w:rsidRPr="00134CA2" w:rsidRDefault="00851A34">
      <w:pPr>
        <w:pStyle w:val="CommentText"/>
        <w:rPr>
          <w:lang w:val="en-US"/>
        </w:rPr>
      </w:pPr>
      <w:r>
        <w:rPr>
          <w:rStyle w:val="CommentReference"/>
        </w:rPr>
        <w:annotationRef/>
      </w:r>
      <w:r w:rsidRPr="00134CA2">
        <w:rPr>
          <w:lang w:val="en-US"/>
        </w:rPr>
        <w:t>@Susanna</w:t>
      </w:r>
      <w:r>
        <w:rPr>
          <w:lang w:val="en-US"/>
        </w:rPr>
        <w:t>: Please check and fill out missing information</w:t>
      </w:r>
      <w:r>
        <w:rPr>
          <w:lang w:val="en-US"/>
        </w:rPr>
        <w:tab/>
      </w:r>
    </w:p>
  </w:comment>
  <w:comment w:id="40" w:author="Jens Bauer" w:date="2022-05-24T14:31:00Z" w:initials="JB">
    <w:p w14:paraId="7BB006BC" w14:textId="32B4035B" w:rsidR="00851A34" w:rsidRPr="00134CA2" w:rsidRDefault="00851A34">
      <w:pPr>
        <w:pStyle w:val="CommentText"/>
        <w:rPr>
          <w:lang w:val="en-US"/>
        </w:rPr>
      </w:pPr>
      <w:r>
        <w:rPr>
          <w:rStyle w:val="CommentReference"/>
        </w:rPr>
        <w:annotationRef/>
      </w:r>
      <w:r w:rsidRPr="00134CA2">
        <w:rPr>
          <w:lang w:val="en-US"/>
        </w:rPr>
        <w:t>Ashish und Christoph DGHO?</w:t>
      </w:r>
    </w:p>
  </w:comment>
  <w:comment w:id="41" w:author="Juliane Walz" w:date="2022-05-27T19:36:00Z" w:initials="JW">
    <w:p w14:paraId="6518EE00" w14:textId="54E0C975" w:rsidR="00851A34" w:rsidRPr="00E90B85" w:rsidRDefault="00851A34">
      <w:pPr>
        <w:pStyle w:val="CommentText"/>
        <w:rPr>
          <w:lang w:val="en-US"/>
        </w:rPr>
      </w:pPr>
      <w:r>
        <w:rPr>
          <w:rStyle w:val="CommentReference"/>
        </w:rPr>
        <w:annotationRef/>
      </w:r>
      <w:r w:rsidRPr="00E90B85">
        <w:rPr>
          <w:lang w:val="en-US"/>
        </w:rPr>
        <w:t xml:space="preserve">Were peptide sequences included in the talk? </w:t>
      </w:r>
      <w:r>
        <w:rPr>
          <w:lang w:val="en-US"/>
        </w:rPr>
        <w:t>If not I think we do not have to mention it</w:t>
      </w:r>
    </w:p>
  </w:comment>
  <w:comment w:id="42" w:author="Goyal, Ashish" w:date="2022-05-31T10:15:00Z" w:initials="GA">
    <w:p w14:paraId="4995E454" w14:textId="0EB4D9A0" w:rsidR="00851A34" w:rsidRDefault="00851A34">
      <w:pPr>
        <w:pStyle w:val="CommentText"/>
        <w:rPr>
          <w:lang w:val="en-US"/>
        </w:rPr>
      </w:pPr>
      <w:r>
        <w:rPr>
          <w:rStyle w:val="CommentReference"/>
        </w:rPr>
        <w:annotationRef/>
      </w:r>
      <w:r w:rsidRPr="00851A34">
        <w:rPr>
          <w:lang w:val="en-US"/>
        </w:rPr>
        <w:t>No,</w:t>
      </w:r>
      <w:r>
        <w:rPr>
          <w:lang w:val="en-US"/>
        </w:rPr>
        <w:t xml:space="preserve"> we blurred out the sequences.</w:t>
      </w:r>
    </w:p>
    <w:p w14:paraId="4B0D7D6E" w14:textId="77777777" w:rsidR="00851A34" w:rsidRPr="00851A34" w:rsidRDefault="00851A34">
      <w:pPr>
        <w:pStyle w:val="CommentText"/>
        <w:rPr>
          <w:lang w:val="en-US"/>
        </w:rPr>
      </w:pPr>
    </w:p>
  </w:comment>
  <w:comment w:id="61" w:author="Joschka Hey" w:date="2022-05-31T08:12:00Z" w:initials="JH">
    <w:p w14:paraId="3FD5EC7A" w14:textId="64059911" w:rsidR="00851A34" w:rsidRPr="000B2C63" w:rsidRDefault="00851A34">
      <w:pPr>
        <w:pStyle w:val="CommentText"/>
        <w:rPr>
          <w:lang w:val="en-US"/>
        </w:rPr>
      </w:pPr>
      <w:r>
        <w:rPr>
          <w:rStyle w:val="CommentReference"/>
        </w:rPr>
        <w:annotationRef/>
      </w:r>
      <w:r w:rsidRPr="000B2C63">
        <w:rPr>
          <w:lang w:val="en-US"/>
        </w:rPr>
        <w:t>Has this been agreed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FD8FF8" w15:done="0"/>
  <w15:commentEx w15:paraId="7BB006BC" w15:done="0"/>
  <w15:commentEx w15:paraId="6518EE00" w15:paraIdParent="7BB006BC" w15:done="0"/>
  <w15:commentEx w15:paraId="4B0D7D6E" w15:paraIdParent="7BB006BC" w15:done="0"/>
  <w15:commentEx w15:paraId="3FD5EC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FD8FF8" w16cid:durableId="26404A6B"/>
  <w16cid:commentId w16cid:paraId="7BB006BC" w16cid:durableId="263BA586"/>
  <w16cid:commentId w16cid:paraId="6518EE00" w16cid:durableId="263BA6AD"/>
  <w16cid:commentId w16cid:paraId="4B0D7D6E" w16cid:durableId="2641B4CF"/>
  <w16cid:commentId w16cid:paraId="3FD5EC7A" w16cid:durableId="26404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1F589" w14:textId="77777777" w:rsidR="00C33EFC" w:rsidRDefault="00C33EFC">
      <w:r>
        <w:separator/>
      </w:r>
    </w:p>
  </w:endnote>
  <w:endnote w:type="continuationSeparator" w:id="0">
    <w:p w14:paraId="20EA502C" w14:textId="77777777" w:rsidR="00C33EFC" w:rsidRDefault="00C3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2080056491"/>
      <w:docPartObj>
        <w:docPartGallery w:val="Page Numbers (Bottom of Page)"/>
        <w:docPartUnique/>
      </w:docPartObj>
    </w:sdtPr>
    <w:sdtEndPr/>
    <w:sdtContent>
      <w:p w14:paraId="64A73295" w14:textId="0AEF13F2" w:rsidR="00851A34" w:rsidRDefault="00851A34">
        <w:pPr>
          <w:pStyle w:val="Footer"/>
          <w:rPr>
            <w:rFonts w:ascii="Arial" w:hAnsi="Arial" w:cs="Arial"/>
            <w:sz w:val="18"/>
            <w:szCs w:val="18"/>
          </w:rPr>
        </w:pPr>
        <w:r>
          <w:rPr>
            <w:rFonts w:ascii="Arial" w:hAnsi="Arial" w:cs="Arial"/>
            <w:sz w:val="18"/>
            <w:szCs w:val="18"/>
          </w:rPr>
          <w:t>Formular Erfindungsmeldung MFT/UKT, Stand: 17.08.2017</w:t>
        </w:r>
        <w:r>
          <w:rPr>
            <w:rFonts w:ascii="Arial" w:hAnsi="Arial" w:cs="Arial"/>
            <w:sz w:val="18"/>
            <w:szCs w:val="18"/>
          </w:rPr>
          <w:tab/>
        </w:r>
        <w:r>
          <w:rPr>
            <w:rFonts w:ascii="Arial" w:hAnsi="Arial" w:cs="Arial"/>
            <w:sz w:val="18"/>
            <w:szCs w:val="18"/>
          </w:rPr>
          <w:tab/>
          <w:t xml:space="preserve">Seite </w:t>
        </w:r>
        <w:r>
          <w:rPr>
            <w:rFonts w:ascii="Arial" w:hAnsi="Arial" w:cs="Arial"/>
            <w:sz w:val="18"/>
            <w:szCs w:val="18"/>
          </w:rPr>
          <w:fldChar w:fldCharType="begin"/>
        </w:r>
        <w:r>
          <w:rPr>
            <w:rFonts w:ascii="Arial" w:hAnsi="Arial" w:cs="Arial"/>
            <w:sz w:val="18"/>
            <w:szCs w:val="18"/>
          </w:rPr>
          <w:instrText>PAGE   \* MERGEFORMAT</w:instrText>
        </w:r>
        <w:r>
          <w:rPr>
            <w:rFonts w:ascii="Arial" w:hAnsi="Arial" w:cs="Arial"/>
            <w:sz w:val="18"/>
            <w:szCs w:val="18"/>
          </w:rPr>
          <w:fldChar w:fldCharType="separate"/>
        </w:r>
        <w:r w:rsidR="00EC24F1">
          <w:rPr>
            <w:rFonts w:ascii="Arial" w:hAnsi="Arial" w:cs="Arial"/>
            <w:noProof/>
            <w:sz w:val="18"/>
            <w:szCs w:val="18"/>
          </w:rPr>
          <w:t>12</w:t>
        </w:r>
        <w:r>
          <w:rPr>
            <w:rFonts w:ascii="Arial" w:hAnsi="Arial" w:cs="Arial"/>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54307" w14:textId="77777777" w:rsidR="00C33EFC" w:rsidRDefault="00C33EFC">
      <w:r>
        <w:separator/>
      </w:r>
    </w:p>
  </w:footnote>
  <w:footnote w:type="continuationSeparator" w:id="0">
    <w:p w14:paraId="44ECEE9D" w14:textId="77777777" w:rsidR="00C33EFC" w:rsidRDefault="00C33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FEC"/>
    <w:multiLevelType w:val="hybridMultilevel"/>
    <w:tmpl w:val="B40490DC"/>
    <w:lvl w:ilvl="0" w:tplc="B7802354">
      <w:start w:val="1"/>
      <w:numFmt w:val="decimal"/>
      <w:lvlText w:val="%1."/>
      <w:lvlJc w:val="left"/>
      <w:pPr>
        <w:ind w:left="720" w:hanging="360"/>
      </w:pPr>
      <w:rPr>
        <w:rFonts w:hint="default"/>
        <w:b/>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6D0F94"/>
    <w:multiLevelType w:val="hybridMultilevel"/>
    <w:tmpl w:val="8D82550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21151A"/>
    <w:multiLevelType w:val="hybridMultilevel"/>
    <w:tmpl w:val="024C72B6"/>
    <w:lvl w:ilvl="0" w:tplc="AEA0C362">
      <w:start w:val="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434FD0"/>
    <w:multiLevelType w:val="multilevel"/>
    <w:tmpl w:val="024C72B6"/>
    <w:lvl w:ilvl="0">
      <w:start w:val="4"/>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E65403"/>
    <w:multiLevelType w:val="hybridMultilevel"/>
    <w:tmpl w:val="9B56A5F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AF69FD"/>
    <w:multiLevelType w:val="hybridMultilevel"/>
    <w:tmpl w:val="74D23FF0"/>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AF65DB8"/>
    <w:multiLevelType w:val="hybridMultilevel"/>
    <w:tmpl w:val="AEB4BB54"/>
    <w:lvl w:ilvl="0" w:tplc="0F14CCCA">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ECE6016"/>
    <w:multiLevelType w:val="hybridMultilevel"/>
    <w:tmpl w:val="72BC1DC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17A4802"/>
    <w:multiLevelType w:val="hybridMultilevel"/>
    <w:tmpl w:val="5ECABF76"/>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BD3735"/>
    <w:multiLevelType w:val="hybridMultilevel"/>
    <w:tmpl w:val="7BE226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78871FF1"/>
    <w:multiLevelType w:val="hybridMultilevel"/>
    <w:tmpl w:val="6DE6A48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9"/>
  </w:num>
  <w:num w:numId="5">
    <w:abstractNumId w:val="10"/>
  </w:num>
  <w:num w:numId="6">
    <w:abstractNumId w:val="8"/>
  </w:num>
  <w:num w:numId="7">
    <w:abstractNumId w:val="5"/>
  </w:num>
  <w:num w:numId="8">
    <w:abstractNumId w:val="4"/>
  </w:num>
  <w:num w:numId="9">
    <w:abstractNumId w:val="6"/>
  </w:num>
  <w:num w:numId="10">
    <w:abstractNumId w:val="7"/>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e Walz">
    <w15:presenceInfo w15:providerId="AD" w15:userId="S::juliane.walz@bwstaff.de::4e0d7c11-2eac-49df-a15f-c47439670138"/>
  </w15:person>
  <w15:person w15:author="Goyal, Ashish">
    <w15:presenceInfo w15:providerId="None" w15:userId="Goyal, Ashi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FB3"/>
    <w:rsid w:val="0004461A"/>
    <w:rsid w:val="00064EA5"/>
    <w:rsid w:val="00067C7F"/>
    <w:rsid w:val="0009383C"/>
    <w:rsid w:val="000B2B92"/>
    <w:rsid w:val="000B2C63"/>
    <w:rsid w:val="000B2DD9"/>
    <w:rsid w:val="001031CC"/>
    <w:rsid w:val="00104AF1"/>
    <w:rsid w:val="001277A6"/>
    <w:rsid w:val="00134CA2"/>
    <w:rsid w:val="00147FFE"/>
    <w:rsid w:val="00172FB3"/>
    <w:rsid w:val="00197D80"/>
    <w:rsid w:val="001B2733"/>
    <w:rsid w:val="00230FBC"/>
    <w:rsid w:val="002B1D5E"/>
    <w:rsid w:val="003350A4"/>
    <w:rsid w:val="00363478"/>
    <w:rsid w:val="00393884"/>
    <w:rsid w:val="003C567C"/>
    <w:rsid w:val="003F2D7B"/>
    <w:rsid w:val="00463A9D"/>
    <w:rsid w:val="004F19D1"/>
    <w:rsid w:val="005131A6"/>
    <w:rsid w:val="00550C62"/>
    <w:rsid w:val="00566E55"/>
    <w:rsid w:val="005B57C1"/>
    <w:rsid w:val="005F0A26"/>
    <w:rsid w:val="00610B5F"/>
    <w:rsid w:val="00671FF2"/>
    <w:rsid w:val="006D4E69"/>
    <w:rsid w:val="00707831"/>
    <w:rsid w:val="007435B6"/>
    <w:rsid w:val="00776C47"/>
    <w:rsid w:val="007B40F0"/>
    <w:rsid w:val="007C0E1B"/>
    <w:rsid w:val="008045E0"/>
    <w:rsid w:val="00850E30"/>
    <w:rsid w:val="00851A34"/>
    <w:rsid w:val="008A3D8B"/>
    <w:rsid w:val="00945AD2"/>
    <w:rsid w:val="00972917"/>
    <w:rsid w:val="00981A70"/>
    <w:rsid w:val="00AC16CC"/>
    <w:rsid w:val="00AD59EC"/>
    <w:rsid w:val="00AD71C8"/>
    <w:rsid w:val="00AE4902"/>
    <w:rsid w:val="00B04E97"/>
    <w:rsid w:val="00B3264F"/>
    <w:rsid w:val="00B7727F"/>
    <w:rsid w:val="00BF505F"/>
    <w:rsid w:val="00C33EFC"/>
    <w:rsid w:val="00C7045F"/>
    <w:rsid w:val="00D07350"/>
    <w:rsid w:val="00D40E86"/>
    <w:rsid w:val="00D7134A"/>
    <w:rsid w:val="00D71EBE"/>
    <w:rsid w:val="00D751C7"/>
    <w:rsid w:val="00DC7B7D"/>
    <w:rsid w:val="00E07097"/>
    <w:rsid w:val="00E1791E"/>
    <w:rsid w:val="00E432FE"/>
    <w:rsid w:val="00E90B85"/>
    <w:rsid w:val="00EC24F1"/>
    <w:rsid w:val="00F15450"/>
    <w:rsid w:val="00F26A1E"/>
    <w:rsid w:val="00F46D37"/>
    <w:rsid w:val="00F538BD"/>
    <w:rsid w:val="00FD036C"/>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E7F2D2"/>
  <w15:docId w15:val="{D06E4B57-0EDB-A440-A850-804D87E4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sz w:val="22"/>
        <w:szCs w:val="22"/>
        <w:lang w:val="de-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auto"/>
    </w:pPr>
    <w:rPr>
      <w:rFonts w:ascii="Times New Roman" w:eastAsia="Times New Roman" w:hAnsi="Times New Roman"/>
      <w:sz w:val="24"/>
      <w:szCs w:val="24"/>
      <w:lang w:eastAsia="de-DE"/>
    </w:rPr>
  </w:style>
  <w:style w:type="paragraph" w:styleId="Heading1">
    <w:name w:val="heading 1"/>
    <w:basedOn w:val="Normal"/>
    <w:next w:val="Normal"/>
    <w:link w:val="Heading1Char"/>
    <w:qFormat/>
    <w:pPr>
      <w:keepNext/>
      <w:outlineLvl w:val="0"/>
    </w:pPr>
    <w:rPr>
      <w:rFonts w:ascii="Arial" w:hAnsi="Arial" w:cs="Arial"/>
      <w:b/>
      <w:bCs/>
      <w:sz w:val="20"/>
      <w:szCs w:val="20"/>
    </w:rPr>
  </w:style>
  <w:style w:type="paragraph" w:styleId="Heading2">
    <w:name w:val="heading 2"/>
    <w:basedOn w:val="Normal"/>
    <w:next w:val="Normal"/>
    <w:link w:val="Heading2Char"/>
    <w:uiPriority w:val="9"/>
    <w:semiHidden/>
    <w:unhideWhenUsed/>
    <w:qFormat/>
    <w:rsid w:val="00550C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50C6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de-DE"/>
    </w:rPr>
  </w:style>
  <w:style w:type="character" w:customStyle="1" w:styleId="Heading1Char">
    <w:name w:val="Heading 1 Char"/>
    <w:basedOn w:val="DefaultParagraphFont"/>
    <w:link w:val="Heading1"/>
    <w:rPr>
      <w:rFonts w:eastAsia="Times New Roman" w:cs="Arial"/>
      <w:b/>
      <w:bCs/>
      <w:sz w:val="20"/>
      <w:szCs w:val="20"/>
      <w:lang w:eastAsia="de-DE"/>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rPr>
      <w:rFonts w:ascii="Times New Roman" w:eastAsia="Times New Roman" w:hAnsi="Times New Roman"/>
      <w:sz w:val="24"/>
      <w:szCs w:val="24"/>
      <w:lang w:eastAsia="de-DE"/>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rPr>
      <w:rFonts w:ascii="Times New Roman" w:eastAsia="Times New Roman" w:hAnsi="Times New Roman"/>
      <w:sz w:val="24"/>
      <w:szCs w:val="24"/>
      <w:lang w:eastAsia="de-DE"/>
    </w:r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character" w:styleId="FollowedHyperlink">
    <w:name w:val="FollowedHyperlink"/>
    <w:rPr>
      <w:color w:val="606420"/>
      <w:u w:val="single"/>
    </w:rPr>
  </w:style>
  <w:style w:type="paragraph" w:styleId="Revision">
    <w:name w:val="Revision"/>
    <w:hidden/>
    <w:uiPriority w:val="99"/>
    <w:semiHidden/>
    <w:pPr>
      <w:spacing w:line="240" w:lineRule="auto"/>
    </w:pPr>
    <w:rPr>
      <w:rFonts w:ascii="Times New Roman" w:eastAsia="Times New Roman" w:hAnsi="Times New Roman"/>
      <w:sz w:val="24"/>
      <w:szCs w:val="24"/>
      <w:lang w:eastAsia="de-DE"/>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sz w:val="20"/>
      <w:szCs w:val="20"/>
      <w:lang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b/>
      <w:bCs/>
      <w:sz w:val="20"/>
      <w:szCs w:val="20"/>
      <w:lang w:eastAsia="de-DE"/>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semiHidden/>
    <w:rsid w:val="00550C62"/>
    <w:rPr>
      <w:rFonts w:asciiTheme="majorHAnsi" w:eastAsiaTheme="majorEastAsia" w:hAnsiTheme="majorHAnsi" w:cstheme="majorBidi"/>
      <w:color w:val="365F91" w:themeColor="accent1" w:themeShade="BF"/>
      <w:sz w:val="26"/>
      <w:szCs w:val="26"/>
      <w:lang w:eastAsia="de-DE"/>
    </w:rPr>
  </w:style>
  <w:style w:type="character" w:customStyle="1" w:styleId="Heading3Char">
    <w:name w:val="Heading 3 Char"/>
    <w:basedOn w:val="DefaultParagraphFont"/>
    <w:link w:val="Heading3"/>
    <w:uiPriority w:val="9"/>
    <w:semiHidden/>
    <w:rsid w:val="00550C62"/>
    <w:rPr>
      <w:rFonts w:asciiTheme="majorHAnsi" w:eastAsiaTheme="majorEastAsia" w:hAnsiTheme="majorHAnsi" w:cstheme="majorBidi"/>
      <w:color w:val="243F60" w:themeColor="accent1" w:themeShade="7F"/>
      <w:sz w:val="24"/>
      <w:szCs w:val="24"/>
      <w:lang w:eastAsia="de-DE"/>
    </w:rPr>
  </w:style>
  <w:style w:type="character" w:customStyle="1" w:styleId="UnresolvedMention1">
    <w:name w:val="Unresolved Mention1"/>
    <w:basedOn w:val="DefaultParagraphFont"/>
    <w:uiPriority w:val="99"/>
    <w:semiHidden/>
    <w:unhideWhenUsed/>
    <w:rsid w:val="000B2C63"/>
    <w:rPr>
      <w:color w:val="605E5C"/>
      <w:shd w:val="clear" w:color="auto" w:fill="E1DFDD"/>
    </w:rPr>
  </w:style>
  <w:style w:type="character" w:styleId="Strong">
    <w:name w:val="Strong"/>
    <w:basedOn w:val="DefaultParagraphFont"/>
    <w:uiPriority w:val="22"/>
    <w:qFormat/>
    <w:rsid w:val="00D07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5878">
      <w:bodyDiv w:val="1"/>
      <w:marLeft w:val="0"/>
      <w:marRight w:val="0"/>
      <w:marTop w:val="0"/>
      <w:marBottom w:val="0"/>
      <w:divBdr>
        <w:top w:val="none" w:sz="0" w:space="0" w:color="auto"/>
        <w:left w:val="none" w:sz="0" w:space="0" w:color="auto"/>
        <w:bottom w:val="none" w:sz="0" w:space="0" w:color="auto"/>
        <w:right w:val="none" w:sz="0" w:space="0" w:color="auto"/>
      </w:divBdr>
    </w:div>
    <w:div w:id="471291521">
      <w:bodyDiv w:val="1"/>
      <w:marLeft w:val="0"/>
      <w:marRight w:val="0"/>
      <w:marTop w:val="0"/>
      <w:marBottom w:val="0"/>
      <w:divBdr>
        <w:top w:val="none" w:sz="0" w:space="0" w:color="auto"/>
        <w:left w:val="none" w:sz="0" w:space="0" w:color="auto"/>
        <w:bottom w:val="none" w:sz="0" w:space="0" w:color="auto"/>
        <w:right w:val="none" w:sz="0" w:space="0" w:color="auto"/>
      </w:divBdr>
    </w:div>
    <w:div w:id="527958307">
      <w:bodyDiv w:val="1"/>
      <w:marLeft w:val="0"/>
      <w:marRight w:val="0"/>
      <w:marTop w:val="0"/>
      <w:marBottom w:val="0"/>
      <w:divBdr>
        <w:top w:val="none" w:sz="0" w:space="0" w:color="auto"/>
        <w:left w:val="none" w:sz="0" w:space="0" w:color="auto"/>
        <w:bottom w:val="none" w:sz="0" w:space="0" w:color="auto"/>
        <w:right w:val="none" w:sz="0" w:space="0" w:color="auto"/>
      </w:divBdr>
    </w:div>
    <w:div w:id="606621946">
      <w:bodyDiv w:val="1"/>
      <w:marLeft w:val="0"/>
      <w:marRight w:val="0"/>
      <w:marTop w:val="0"/>
      <w:marBottom w:val="0"/>
      <w:divBdr>
        <w:top w:val="none" w:sz="0" w:space="0" w:color="auto"/>
        <w:left w:val="none" w:sz="0" w:space="0" w:color="auto"/>
        <w:bottom w:val="none" w:sz="0" w:space="0" w:color="auto"/>
        <w:right w:val="none" w:sz="0" w:space="0" w:color="auto"/>
      </w:divBdr>
    </w:div>
    <w:div w:id="792483450">
      <w:bodyDiv w:val="1"/>
      <w:marLeft w:val="0"/>
      <w:marRight w:val="0"/>
      <w:marTop w:val="0"/>
      <w:marBottom w:val="0"/>
      <w:divBdr>
        <w:top w:val="none" w:sz="0" w:space="0" w:color="auto"/>
        <w:left w:val="none" w:sz="0" w:space="0" w:color="auto"/>
        <w:bottom w:val="none" w:sz="0" w:space="0" w:color="auto"/>
        <w:right w:val="none" w:sz="0" w:space="0" w:color="auto"/>
      </w:divBdr>
    </w:div>
    <w:div w:id="1100877114">
      <w:bodyDiv w:val="1"/>
      <w:marLeft w:val="0"/>
      <w:marRight w:val="0"/>
      <w:marTop w:val="0"/>
      <w:marBottom w:val="0"/>
      <w:divBdr>
        <w:top w:val="none" w:sz="0" w:space="0" w:color="auto"/>
        <w:left w:val="none" w:sz="0" w:space="0" w:color="auto"/>
        <w:bottom w:val="none" w:sz="0" w:space="0" w:color="auto"/>
        <w:right w:val="none" w:sz="0" w:space="0" w:color="auto"/>
      </w:divBdr>
    </w:div>
    <w:div w:id="1299216420">
      <w:bodyDiv w:val="1"/>
      <w:marLeft w:val="0"/>
      <w:marRight w:val="0"/>
      <w:marTop w:val="0"/>
      <w:marBottom w:val="0"/>
      <w:divBdr>
        <w:top w:val="none" w:sz="0" w:space="0" w:color="auto"/>
        <w:left w:val="none" w:sz="0" w:space="0" w:color="auto"/>
        <w:bottom w:val="none" w:sz="0" w:space="0" w:color="auto"/>
        <w:right w:val="none" w:sz="0" w:space="0" w:color="auto"/>
      </w:divBdr>
    </w:div>
    <w:div w:id="1952274156">
      <w:bodyDiv w:val="1"/>
      <w:marLeft w:val="0"/>
      <w:marRight w:val="0"/>
      <w:marTop w:val="0"/>
      <w:marBottom w:val="0"/>
      <w:divBdr>
        <w:top w:val="none" w:sz="0" w:space="0" w:color="auto"/>
        <w:left w:val="none" w:sz="0" w:space="0" w:color="auto"/>
        <w:bottom w:val="none" w:sz="0" w:space="0" w:color="auto"/>
        <w:right w:val="none" w:sz="0" w:space="0" w:color="auto"/>
      </w:divBdr>
    </w:div>
    <w:div w:id="2122722372">
      <w:bodyDiv w:val="1"/>
      <w:marLeft w:val="0"/>
      <w:marRight w:val="0"/>
      <w:marTop w:val="0"/>
      <w:marBottom w:val="0"/>
      <w:divBdr>
        <w:top w:val="none" w:sz="0" w:space="0" w:color="auto"/>
        <w:left w:val="none" w:sz="0" w:space="0" w:color="auto"/>
        <w:bottom w:val="none" w:sz="0" w:space="0" w:color="auto"/>
        <w:right w:val="none" w:sz="0" w:space="0" w:color="auto"/>
      </w:divBdr>
      <w:divsChild>
        <w:div w:id="1133984005">
          <w:marLeft w:val="0"/>
          <w:marRight w:val="0"/>
          <w:marTop w:val="0"/>
          <w:marBottom w:val="0"/>
          <w:divBdr>
            <w:top w:val="none" w:sz="0" w:space="0" w:color="auto"/>
            <w:left w:val="none" w:sz="0" w:space="0" w:color="auto"/>
            <w:bottom w:val="none" w:sz="0" w:space="0" w:color="auto"/>
            <w:right w:val="none" w:sz="0" w:space="0" w:color="auto"/>
          </w:divBdr>
          <w:divsChild>
            <w:div w:id="84805681">
              <w:marLeft w:val="0"/>
              <w:marRight w:val="0"/>
              <w:marTop w:val="0"/>
              <w:marBottom w:val="0"/>
              <w:divBdr>
                <w:top w:val="none" w:sz="0" w:space="0" w:color="auto"/>
                <w:left w:val="none" w:sz="0" w:space="0" w:color="auto"/>
                <w:bottom w:val="none" w:sz="0" w:space="0" w:color="auto"/>
                <w:right w:val="none" w:sz="0" w:space="0" w:color="auto"/>
              </w:divBdr>
              <w:divsChild>
                <w:div w:id="266350195">
                  <w:marLeft w:val="0"/>
                  <w:marRight w:val="0"/>
                  <w:marTop w:val="0"/>
                  <w:marBottom w:val="0"/>
                  <w:divBdr>
                    <w:top w:val="none" w:sz="0" w:space="0" w:color="auto"/>
                    <w:left w:val="none" w:sz="0" w:space="0" w:color="auto"/>
                    <w:bottom w:val="none" w:sz="0" w:space="0" w:color="auto"/>
                    <w:right w:val="none" w:sz="0" w:space="0" w:color="auto"/>
                  </w:divBdr>
                  <w:divsChild>
                    <w:div w:id="3141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8001">
          <w:marLeft w:val="0"/>
          <w:marRight w:val="0"/>
          <w:marTop w:val="0"/>
          <w:marBottom w:val="0"/>
          <w:divBdr>
            <w:top w:val="none" w:sz="0" w:space="0" w:color="auto"/>
            <w:left w:val="none" w:sz="0" w:space="0" w:color="auto"/>
            <w:bottom w:val="none" w:sz="0" w:space="0" w:color="auto"/>
            <w:right w:val="none" w:sz="0" w:space="0" w:color="auto"/>
          </w:divBdr>
          <w:divsChild>
            <w:div w:id="915822909">
              <w:marLeft w:val="0"/>
              <w:marRight w:val="0"/>
              <w:marTop w:val="0"/>
              <w:marBottom w:val="0"/>
              <w:divBdr>
                <w:top w:val="none" w:sz="0" w:space="0" w:color="auto"/>
                <w:left w:val="none" w:sz="0" w:space="0" w:color="auto"/>
                <w:bottom w:val="none" w:sz="0" w:space="0" w:color="auto"/>
                <w:right w:val="none" w:sz="0" w:space="0" w:color="auto"/>
              </w:divBdr>
              <w:divsChild>
                <w:div w:id="33048847">
                  <w:marLeft w:val="0"/>
                  <w:marRight w:val="0"/>
                  <w:marTop w:val="0"/>
                  <w:marBottom w:val="0"/>
                  <w:divBdr>
                    <w:top w:val="none" w:sz="0" w:space="0" w:color="auto"/>
                    <w:left w:val="none" w:sz="0" w:space="0" w:color="auto"/>
                    <w:bottom w:val="none" w:sz="0" w:space="0" w:color="auto"/>
                    <w:right w:val="none" w:sz="0" w:space="0" w:color="auto"/>
                  </w:divBdr>
                </w:div>
                <w:div w:id="16526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839">
          <w:marLeft w:val="0"/>
          <w:marRight w:val="0"/>
          <w:marTop w:val="0"/>
          <w:marBottom w:val="0"/>
          <w:divBdr>
            <w:top w:val="none" w:sz="0" w:space="0" w:color="auto"/>
            <w:left w:val="none" w:sz="0" w:space="0" w:color="auto"/>
            <w:bottom w:val="none" w:sz="0" w:space="0" w:color="auto"/>
            <w:right w:val="none" w:sz="0" w:space="0" w:color="auto"/>
          </w:divBdr>
          <w:divsChild>
            <w:div w:id="2018189248">
              <w:marLeft w:val="0"/>
              <w:marRight w:val="0"/>
              <w:marTop w:val="0"/>
              <w:marBottom w:val="0"/>
              <w:divBdr>
                <w:top w:val="none" w:sz="0" w:space="0" w:color="auto"/>
                <w:left w:val="none" w:sz="0" w:space="0" w:color="auto"/>
                <w:bottom w:val="none" w:sz="0" w:space="0" w:color="auto"/>
                <w:right w:val="none" w:sz="0" w:space="0" w:color="auto"/>
              </w:divBdr>
              <w:divsChild>
                <w:div w:id="479035010">
                  <w:marLeft w:val="0"/>
                  <w:marRight w:val="0"/>
                  <w:marTop w:val="0"/>
                  <w:marBottom w:val="0"/>
                  <w:divBdr>
                    <w:top w:val="none" w:sz="0" w:space="0" w:color="auto"/>
                    <w:left w:val="none" w:sz="0" w:space="0" w:color="auto"/>
                    <w:bottom w:val="none" w:sz="0" w:space="0" w:color="auto"/>
                    <w:right w:val="none" w:sz="0" w:space="0" w:color="auto"/>
                  </w:divBdr>
                  <w:divsChild>
                    <w:div w:id="1583636681">
                      <w:marLeft w:val="0"/>
                      <w:marRight w:val="0"/>
                      <w:marTop w:val="0"/>
                      <w:marBottom w:val="0"/>
                      <w:divBdr>
                        <w:top w:val="none" w:sz="0" w:space="0" w:color="auto"/>
                        <w:left w:val="none" w:sz="0" w:space="0" w:color="auto"/>
                        <w:bottom w:val="none" w:sz="0" w:space="0" w:color="auto"/>
                        <w:right w:val="none" w:sz="0" w:space="0" w:color="auto"/>
                      </w:divBdr>
                      <w:divsChild>
                        <w:div w:id="665288438">
                          <w:marLeft w:val="0"/>
                          <w:marRight w:val="0"/>
                          <w:marTop w:val="0"/>
                          <w:marBottom w:val="0"/>
                          <w:divBdr>
                            <w:top w:val="none" w:sz="0" w:space="0" w:color="auto"/>
                            <w:left w:val="none" w:sz="0" w:space="0" w:color="auto"/>
                            <w:bottom w:val="none" w:sz="0" w:space="0" w:color="auto"/>
                            <w:right w:val="none" w:sz="0" w:space="0" w:color="auto"/>
                          </w:divBdr>
                        </w:div>
                        <w:div w:id="11415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2139">
          <w:marLeft w:val="0"/>
          <w:marRight w:val="0"/>
          <w:marTop w:val="0"/>
          <w:marBottom w:val="0"/>
          <w:divBdr>
            <w:top w:val="none" w:sz="0" w:space="0" w:color="auto"/>
            <w:left w:val="none" w:sz="0" w:space="0" w:color="auto"/>
            <w:bottom w:val="none" w:sz="0" w:space="0" w:color="auto"/>
            <w:right w:val="none" w:sz="0" w:space="0" w:color="auto"/>
          </w:divBdr>
        </w:div>
        <w:div w:id="2081520078">
          <w:marLeft w:val="0"/>
          <w:marRight w:val="0"/>
          <w:marTop w:val="0"/>
          <w:marBottom w:val="0"/>
          <w:divBdr>
            <w:top w:val="none" w:sz="0" w:space="0" w:color="auto"/>
            <w:left w:val="none" w:sz="0" w:space="0" w:color="auto"/>
            <w:bottom w:val="none" w:sz="0" w:space="0" w:color="auto"/>
            <w:right w:val="none" w:sz="0" w:space="0" w:color="auto"/>
          </w:divBdr>
          <w:divsChild>
            <w:div w:id="665476099">
              <w:marLeft w:val="0"/>
              <w:marRight w:val="0"/>
              <w:marTop w:val="0"/>
              <w:marBottom w:val="0"/>
              <w:divBdr>
                <w:top w:val="none" w:sz="0" w:space="0" w:color="auto"/>
                <w:left w:val="none" w:sz="0" w:space="0" w:color="auto"/>
                <w:bottom w:val="none" w:sz="0" w:space="0" w:color="auto"/>
                <w:right w:val="none" w:sz="0" w:space="0" w:color="auto"/>
              </w:divBdr>
              <w:divsChild>
                <w:div w:id="19490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0586">
          <w:marLeft w:val="0"/>
          <w:marRight w:val="0"/>
          <w:marTop w:val="0"/>
          <w:marBottom w:val="0"/>
          <w:divBdr>
            <w:top w:val="none" w:sz="0" w:space="0" w:color="auto"/>
            <w:left w:val="none" w:sz="0" w:space="0" w:color="auto"/>
            <w:bottom w:val="none" w:sz="0" w:space="0" w:color="auto"/>
            <w:right w:val="none" w:sz="0" w:space="0" w:color="auto"/>
          </w:divBdr>
          <w:divsChild>
            <w:div w:id="326326507">
              <w:marLeft w:val="0"/>
              <w:marRight w:val="0"/>
              <w:marTop w:val="0"/>
              <w:marBottom w:val="0"/>
              <w:divBdr>
                <w:top w:val="none" w:sz="0" w:space="0" w:color="auto"/>
                <w:left w:val="none" w:sz="0" w:space="0" w:color="auto"/>
                <w:bottom w:val="none" w:sz="0" w:space="0" w:color="auto"/>
                <w:right w:val="none" w:sz="0" w:space="0" w:color="auto"/>
              </w:divBdr>
              <w:divsChild>
                <w:div w:id="1954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664">
          <w:marLeft w:val="0"/>
          <w:marRight w:val="0"/>
          <w:marTop w:val="0"/>
          <w:marBottom w:val="0"/>
          <w:divBdr>
            <w:top w:val="none" w:sz="0" w:space="0" w:color="auto"/>
            <w:left w:val="none" w:sz="0" w:space="0" w:color="auto"/>
            <w:bottom w:val="none" w:sz="0" w:space="0" w:color="auto"/>
            <w:right w:val="none" w:sz="0" w:space="0" w:color="auto"/>
          </w:divBdr>
          <w:divsChild>
            <w:div w:id="1963658109">
              <w:marLeft w:val="0"/>
              <w:marRight w:val="0"/>
              <w:marTop w:val="0"/>
              <w:marBottom w:val="0"/>
              <w:divBdr>
                <w:top w:val="none" w:sz="0" w:space="0" w:color="auto"/>
                <w:left w:val="none" w:sz="0" w:space="0" w:color="auto"/>
                <w:bottom w:val="none" w:sz="0" w:space="0" w:color="auto"/>
                <w:right w:val="none" w:sz="0" w:space="0" w:color="auto"/>
              </w:divBdr>
              <w:divsChild>
                <w:div w:id="305163328">
                  <w:marLeft w:val="0"/>
                  <w:marRight w:val="0"/>
                  <w:marTop w:val="0"/>
                  <w:marBottom w:val="0"/>
                  <w:divBdr>
                    <w:top w:val="none" w:sz="0" w:space="0" w:color="auto"/>
                    <w:left w:val="none" w:sz="0" w:space="0" w:color="auto"/>
                    <w:bottom w:val="none" w:sz="0" w:space="0" w:color="auto"/>
                    <w:right w:val="none" w:sz="0" w:space="0" w:color="auto"/>
                  </w:divBdr>
                  <w:divsChild>
                    <w:div w:id="18824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6984">
          <w:marLeft w:val="0"/>
          <w:marRight w:val="0"/>
          <w:marTop w:val="0"/>
          <w:marBottom w:val="0"/>
          <w:divBdr>
            <w:top w:val="none" w:sz="0" w:space="0" w:color="auto"/>
            <w:left w:val="none" w:sz="0" w:space="0" w:color="auto"/>
            <w:bottom w:val="none" w:sz="0" w:space="0" w:color="auto"/>
            <w:right w:val="none" w:sz="0" w:space="0" w:color="auto"/>
          </w:divBdr>
          <w:divsChild>
            <w:div w:id="722294837">
              <w:marLeft w:val="0"/>
              <w:marRight w:val="0"/>
              <w:marTop w:val="0"/>
              <w:marBottom w:val="0"/>
              <w:divBdr>
                <w:top w:val="none" w:sz="0" w:space="0" w:color="auto"/>
                <w:left w:val="none" w:sz="0" w:space="0" w:color="auto"/>
                <w:bottom w:val="none" w:sz="0" w:space="0" w:color="auto"/>
                <w:right w:val="none" w:sz="0" w:space="0" w:color="auto"/>
              </w:divBdr>
              <w:divsChild>
                <w:div w:id="1477842690">
                  <w:marLeft w:val="0"/>
                  <w:marRight w:val="0"/>
                  <w:marTop w:val="0"/>
                  <w:marBottom w:val="0"/>
                  <w:divBdr>
                    <w:top w:val="none" w:sz="0" w:space="0" w:color="auto"/>
                    <w:left w:val="none" w:sz="0" w:space="0" w:color="auto"/>
                    <w:bottom w:val="none" w:sz="0" w:space="0" w:color="auto"/>
                    <w:right w:val="none" w:sz="0" w:space="0" w:color="auto"/>
                  </w:divBdr>
                  <w:divsChild>
                    <w:div w:id="488329080">
                      <w:marLeft w:val="0"/>
                      <w:marRight w:val="0"/>
                      <w:marTop w:val="0"/>
                      <w:marBottom w:val="0"/>
                      <w:divBdr>
                        <w:top w:val="none" w:sz="0" w:space="0" w:color="auto"/>
                        <w:left w:val="none" w:sz="0" w:space="0" w:color="auto"/>
                        <w:bottom w:val="none" w:sz="0" w:space="0" w:color="auto"/>
                        <w:right w:val="none" w:sz="0" w:space="0" w:color="auto"/>
                      </w:divBdr>
                      <w:divsChild>
                        <w:div w:id="14576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666">
          <w:marLeft w:val="0"/>
          <w:marRight w:val="0"/>
          <w:marTop w:val="0"/>
          <w:marBottom w:val="0"/>
          <w:divBdr>
            <w:top w:val="none" w:sz="0" w:space="0" w:color="auto"/>
            <w:left w:val="none" w:sz="0" w:space="0" w:color="auto"/>
            <w:bottom w:val="none" w:sz="0" w:space="0" w:color="auto"/>
            <w:right w:val="none" w:sz="0" w:space="0" w:color="auto"/>
          </w:divBdr>
          <w:divsChild>
            <w:div w:id="1652058220">
              <w:marLeft w:val="0"/>
              <w:marRight w:val="0"/>
              <w:marTop w:val="0"/>
              <w:marBottom w:val="0"/>
              <w:divBdr>
                <w:top w:val="none" w:sz="0" w:space="0" w:color="auto"/>
                <w:left w:val="none" w:sz="0" w:space="0" w:color="auto"/>
                <w:bottom w:val="none" w:sz="0" w:space="0" w:color="auto"/>
                <w:right w:val="none" w:sz="0" w:space="0" w:color="auto"/>
              </w:divBdr>
              <w:divsChild>
                <w:div w:id="21208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8644">
          <w:marLeft w:val="0"/>
          <w:marRight w:val="0"/>
          <w:marTop w:val="0"/>
          <w:marBottom w:val="0"/>
          <w:divBdr>
            <w:top w:val="none" w:sz="0" w:space="0" w:color="auto"/>
            <w:left w:val="none" w:sz="0" w:space="0" w:color="auto"/>
            <w:bottom w:val="none" w:sz="0" w:space="0" w:color="auto"/>
            <w:right w:val="none" w:sz="0" w:space="0" w:color="auto"/>
          </w:divBdr>
        </w:div>
        <w:div w:id="607736192">
          <w:marLeft w:val="0"/>
          <w:marRight w:val="0"/>
          <w:marTop w:val="0"/>
          <w:marBottom w:val="0"/>
          <w:divBdr>
            <w:top w:val="none" w:sz="0" w:space="0" w:color="auto"/>
            <w:left w:val="none" w:sz="0" w:space="0" w:color="auto"/>
            <w:bottom w:val="none" w:sz="0" w:space="0" w:color="auto"/>
            <w:right w:val="none" w:sz="0" w:space="0" w:color="auto"/>
          </w:divBdr>
          <w:divsChild>
            <w:div w:id="724523656">
              <w:marLeft w:val="0"/>
              <w:marRight w:val="0"/>
              <w:marTop w:val="0"/>
              <w:marBottom w:val="0"/>
              <w:divBdr>
                <w:top w:val="none" w:sz="0" w:space="0" w:color="auto"/>
                <w:left w:val="none" w:sz="0" w:space="0" w:color="auto"/>
                <w:bottom w:val="none" w:sz="0" w:space="0" w:color="auto"/>
                <w:right w:val="none" w:sz="0" w:space="0" w:color="auto"/>
              </w:divBdr>
            </w:div>
          </w:divsChild>
        </w:div>
        <w:div w:id="1417899851">
          <w:marLeft w:val="0"/>
          <w:marRight w:val="0"/>
          <w:marTop w:val="0"/>
          <w:marBottom w:val="0"/>
          <w:divBdr>
            <w:top w:val="none" w:sz="0" w:space="0" w:color="auto"/>
            <w:left w:val="none" w:sz="0" w:space="0" w:color="auto"/>
            <w:bottom w:val="none" w:sz="0" w:space="0" w:color="auto"/>
            <w:right w:val="none" w:sz="0" w:space="0" w:color="auto"/>
          </w:divBdr>
          <w:divsChild>
            <w:div w:id="1192109055">
              <w:marLeft w:val="0"/>
              <w:marRight w:val="0"/>
              <w:marTop w:val="0"/>
              <w:marBottom w:val="0"/>
              <w:divBdr>
                <w:top w:val="none" w:sz="0" w:space="0" w:color="auto"/>
                <w:left w:val="none" w:sz="0" w:space="0" w:color="auto"/>
                <w:bottom w:val="none" w:sz="0" w:space="0" w:color="auto"/>
                <w:right w:val="none" w:sz="0" w:space="0" w:color="auto"/>
              </w:divBdr>
            </w:div>
            <w:div w:id="1997298383">
              <w:marLeft w:val="0"/>
              <w:marRight w:val="0"/>
              <w:marTop w:val="0"/>
              <w:marBottom w:val="0"/>
              <w:divBdr>
                <w:top w:val="none" w:sz="0" w:space="0" w:color="auto"/>
                <w:left w:val="none" w:sz="0" w:space="0" w:color="auto"/>
                <w:bottom w:val="none" w:sz="0" w:space="0" w:color="auto"/>
                <w:right w:val="none" w:sz="0" w:space="0" w:color="auto"/>
              </w:divBdr>
            </w:div>
          </w:divsChild>
        </w:div>
        <w:div w:id="76482072">
          <w:marLeft w:val="0"/>
          <w:marRight w:val="0"/>
          <w:marTop w:val="0"/>
          <w:marBottom w:val="0"/>
          <w:divBdr>
            <w:top w:val="none" w:sz="0" w:space="0" w:color="auto"/>
            <w:left w:val="none" w:sz="0" w:space="0" w:color="auto"/>
            <w:bottom w:val="none" w:sz="0" w:space="0" w:color="auto"/>
            <w:right w:val="none" w:sz="0" w:space="0" w:color="auto"/>
          </w:divBdr>
          <w:divsChild>
            <w:div w:id="1766998135">
              <w:marLeft w:val="0"/>
              <w:marRight w:val="0"/>
              <w:marTop w:val="0"/>
              <w:marBottom w:val="0"/>
              <w:divBdr>
                <w:top w:val="none" w:sz="0" w:space="0" w:color="auto"/>
                <w:left w:val="none" w:sz="0" w:space="0" w:color="auto"/>
                <w:bottom w:val="none" w:sz="0" w:space="0" w:color="auto"/>
                <w:right w:val="none" w:sz="0" w:space="0" w:color="auto"/>
              </w:divBdr>
              <w:divsChild>
                <w:div w:id="1682466706">
                  <w:marLeft w:val="0"/>
                  <w:marRight w:val="0"/>
                  <w:marTop w:val="0"/>
                  <w:marBottom w:val="0"/>
                  <w:divBdr>
                    <w:top w:val="none" w:sz="0" w:space="0" w:color="auto"/>
                    <w:left w:val="none" w:sz="0" w:space="0" w:color="auto"/>
                    <w:bottom w:val="none" w:sz="0" w:space="0" w:color="auto"/>
                    <w:right w:val="none" w:sz="0" w:space="0" w:color="auto"/>
                  </w:divBdr>
                  <w:divsChild>
                    <w:div w:id="1667513487">
                      <w:marLeft w:val="0"/>
                      <w:marRight w:val="0"/>
                      <w:marTop w:val="0"/>
                      <w:marBottom w:val="0"/>
                      <w:divBdr>
                        <w:top w:val="none" w:sz="0" w:space="0" w:color="auto"/>
                        <w:left w:val="none" w:sz="0" w:space="0" w:color="auto"/>
                        <w:bottom w:val="none" w:sz="0" w:space="0" w:color="auto"/>
                        <w:right w:val="none" w:sz="0" w:space="0" w:color="auto"/>
                      </w:divBdr>
                      <w:divsChild>
                        <w:div w:id="1913157459">
                          <w:marLeft w:val="0"/>
                          <w:marRight w:val="0"/>
                          <w:marTop w:val="0"/>
                          <w:marBottom w:val="0"/>
                          <w:divBdr>
                            <w:top w:val="none" w:sz="0" w:space="0" w:color="auto"/>
                            <w:left w:val="none" w:sz="0" w:space="0" w:color="auto"/>
                            <w:bottom w:val="none" w:sz="0" w:space="0" w:color="auto"/>
                            <w:right w:val="none" w:sz="0" w:space="0" w:color="auto"/>
                          </w:divBdr>
                          <w:divsChild>
                            <w:div w:id="16628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24224">
              <w:marLeft w:val="0"/>
              <w:marRight w:val="0"/>
              <w:marTop w:val="0"/>
              <w:marBottom w:val="0"/>
              <w:divBdr>
                <w:top w:val="none" w:sz="0" w:space="0" w:color="auto"/>
                <w:left w:val="none" w:sz="0" w:space="0" w:color="auto"/>
                <w:bottom w:val="none" w:sz="0" w:space="0" w:color="auto"/>
                <w:right w:val="none" w:sz="0" w:space="0" w:color="auto"/>
              </w:divBdr>
              <w:divsChild>
                <w:div w:id="384329302">
                  <w:marLeft w:val="0"/>
                  <w:marRight w:val="0"/>
                  <w:marTop w:val="0"/>
                  <w:marBottom w:val="0"/>
                  <w:divBdr>
                    <w:top w:val="none" w:sz="0" w:space="0" w:color="auto"/>
                    <w:left w:val="none" w:sz="0" w:space="0" w:color="auto"/>
                    <w:bottom w:val="none" w:sz="0" w:space="0" w:color="auto"/>
                    <w:right w:val="none" w:sz="0" w:space="0" w:color="auto"/>
                  </w:divBdr>
                  <w:divsChild>
                    <w:div w:id="801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189">
              <w:marLeft w:val="0"/>
              <w:marRight w:val="0"/>
              <w:marTop w:val="0"/>
              <w:marBottom w:val="0"/>
              <w:divBdr>
                <w:top w:val="none" w:sz="0" w:space="0" w:color="auto"/>
                <w:left w:val="none" w:sz="0" w:space="0" w:color="auto"/>
                <w:bottom w:val="none" w:sz="0" w:space="0" w:color="auto"/>
                <w:right w:val="none" w:sz="0" w:space="0" w:color="auto"/>
              </w:divBdr>
            </w:div>
          </w:divsChild>
        </w:div>
        <w:div w:id="611058390">
          <w:marLeft w:val="0"/>
          <w:marRight w:val="0"/>
          <w:marTop w:val="0"/>
          <w:marBottom w:val="0"/>
          <w:divBdr>
            <w:top w:val="none" w:sz="0" w:space="0" w:color="auto"/>
            <w:left w:val="none" w:sz="0" w:space="0" w:color="auto"/>
            <w:bottom w:val="none" w:sz="0" w:space="0" w:color="auto"/>
            <w:right w:val="none" w:sz="0" w:space="0" w:color="auto"/>
          </w:divBdr>
        </w:div>
        <w:div w:id="2040811683">
          <w:marLeft w:val="0"/>
          <w:marRight w:val="0"/>
          <w:marTop w:val="0"/>
          <w:marBottom w:val="0"/>
          <w:divBdr>
            <w:top w:val="none" w:sz="0" w:space="0" w:color="auto"/>
            <w:left w:val="none" w:sz="0" w:space="0" w:color="auto"/>
            <w:bottom w:val="none" w:sz="0" w:space="0" w:color="auto"/>
            <w:right w:val="none" w:sz="0" w:space="0" w:color="auto"/>
          </w:divBdr>
          <w:divsChild>
            <w:div w:id="1319261386">
              <w:marLeft w:val="0"/>
              <w:marRight w:val="0"/>
              <w:marTop w:val="0"/>
              <w:marBottom w:val="0"/>
              <w:divBdr>
                <w:top w:val="none" w:sz="0" w:space="0" w:color="auto"/>
                <w:left w:val="none" w:sz="0" w:space="0" w:color="auto"/>
                <w:bottom w:val="none" w:sz="0" w:space="0" w:color="auto"/>
                <w:right w:val="none" w:sz="0" w:space="0" w:color="auto"/>
              </w:divBdr>
              <w:divsChild>
                <w:div w:id="12328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3313">
          <w:marLeft w:val="0"/>
          <w:marRight w:val="0"/>
          <w:marTop w:val="0"/>
          <w:marBottom w:val="0"/>
          <w:divBdr>
            <w:top w:val="none" w:sz="0" w:space="0" w:color="auto"/>
            <w:left w:val="none" w:sz="0" w:space="0" w:color="auto"/>
            <w:bottom w:val="none" w:sz="0" w:space="0" w:color="auto"/>
            <w:right w:val="none" w:sz="0" w:space="0" w:color="auto"/>
          </w:divBdr>
          <w:divsChild>
            <w:div w:id="429202579">
              <w:marLeft w:val="0"/>
              <w:marRight w:val="0"/>
              <w:marTop w:val="0"/>
              <w:marBottom w:val="0"/>
              <w:divBdr>
                <w:top w:val="none" w:sz="0" w:space="0" w:color="auto"/>
                <w:left w:val="none" w:sz="0" w:space="0" w:color="auto"/>
                <w:bottom w:val="none" w:sz="0" w:space="0" w:color="auto"/>
                <w:right w:val="none" w:sz="0" w:space="0" w:color="auto"/>
              </w:divBdr>
            </w:div>
          </w:divsChild>
        </w:div>
        <w:div w:id="37245193">
          <w:marLeft w:val="0"/>
          <w:marRight w:val="0"/>
          <w:marTop w:val="0"/>
          <w:marBottom w:val="0"/>
          <w:divBdr>
            <w:top w:val="none" w:sz="0" w:space="0" w:color="auto"/>
            <w:left w:val="none" w:sz="0" w:space="0" w:color="auto"/>
            <w:bottom w:val="none" w:sz="0" w:space="0" w:color="auto"/>
            <w:right w:val="none" w:sz="0" w:space="0" w:color="auto"/>
          </w:divBdr>
          <w:divsChild>
            <w:div w:id="1093093412">
              <w:marLeft w:val="0"/>
              <w:marRight w:val="0"/>
              <w:marTop w:val="0"/>
              <w:marBottom w:val="0"/>
              <w:divBdr>
                <w:top w:val="none" w:sz="0" w:space="0" w:color="auto"/>
                <w:left w:val="none" w:sz="0" w:space="0" w:color="auto"/>
                <w:bottom w:val="none" w:sz="0" w:space="0" w:color="auto"/>
                <w:right w:val="none" w:sz="0" w:space="0" w:color="auto"/>
              </w:divBdr>
              <w:divsChild>
                <w:div w:id="1040665620">
                  <w:marLeft w:val="0"/>
                  <w:marRight w:val="0"/>
                  <w:marTop w:val="0"/>
                  <w:marBottom w:val="0"/>
                  <w:divBdr>
                    <w:top w:val="none" w:sz="0" w:space="0" w:color="auto"/>
                    <w:left w:val="none" w:sz="0" w:space="0" w:color="auto"/>
                    <w:bottom w:val="none" w:sz="0" w:space="0" w:color="auto"/>
                    <w:right w:val="none" w:sz="0" w:space="0" w:color="auto"/>
                  </w:divBdr>
                </w:div>
              </w:divsChild>
            </w:div>
            <w:div w:id="1315069173">
              <w:marLeft w:val="0"/>
              <w:marRight w:val="0"/>
              <w:marTop w:val="0"/>
              <w:marBottom w:val="0"/>
              <w:divBdr>
                <w:top w:val="none" w:sz="0" w:space="0" w:color="auto"/>
                <w:left w:val="none" w:sz="0" w:space="0" w:color="auto"/>
                <w:bottom w:val="none" w:sz="0" w:space="0" w:color="auto"/>
                <w:right w:val="none" w:sz="0" w:space="0" w:color="auto"/>
              </w:divBdr>
              <w:divsChild>
                <w:div w:id="551573882">
                  <w:marLeft w:val="0"/>
                  <w:marRight w:val="0"/>
                  <w:marTop w:val="0"/>
                  <w:marBottom w:val="0"/>
                  <w:divBdr>
                    <w:top w:val="none" w:sz="0" w:space="0" w:color="auto"/>
                    <w:left w:val="none" w:sz="0" w:space="0" w:color="auto"/>
                    <w:bottom w:val="none" w:sz="0" w:space="0" w:color="auto"/>
                    <w:right w:val="none" w:sz="0" w:space="0" w:color="auto"/>
                  </w:divBdr>
                </w:div>
              </w:divsChild>
            </w:div>
            <w:div w:id="1116364629">
              <w:marLeft w:val="0"/>
              <w:marRight w:val="0"/>
              <w:marTop w:val="0"/>
              <w:marBottom w:val="0"/>
              <w:divBdr>
                <w:top w:val="none" w:sz="0" w:space="0" w:color="auto"/>
                <w:left w:val="none" w:sz="0" w:space="0" w:color="auto"/>
                <w:bottom w:val="none" w:sz="0" w:space="0" w:color="auto"/>
                <w:right w:val="none" w:sz="0" w:space="0" w:color="auto"/>
              </w:divBdr>
              <w:divsChild>
                <w:div w:id="1067532327">
                  <w:marLeft w:val="0"/>
                  <w:marRight w:val="0"/>
                  <w:marTop w:val="0"/>
                  <w:marBottom w:val="0"/>
                  <w:divBdr>
                    <w:top w:val="none" w:sz="0" w:space="0" w:color="auto"/>
                    <w:left w:val="none" w:sz="0" w:space="0" w:color="auto"/>
                    <w:bottom w:val="none" w:sz="0" w:space="0" w:color="auto"/>
                    <w:right w:val="none" w:sz="0" w:space="0" w:color="auto"/>
                  </w:divBdr>
                </w:div>
              </w:divsChild>
            </w:div>
            <w:div w:id="1114784131">
              <w:marLeft w:val="0"/>
              <w:marRight w:val="0"/>
              <w:marTop w:val="0"/>
              <w:marBottom w:val="0"/>
              <w:divBdr>
                <w:top w:val="none" w:sz="0" w:space="0" w:color="auto"/>
                <w:left w:val="none" w:sz="0" w:space="0" w:color="auto"/>
                <w:bottom w:val="none" w:sz="0" w:space="0" w:color="auto"/>
                <w:right w:val="none" w:sz="0" w:space="0" w:color="auto"/>
              </w:divBdr>
              <w:divsChild>
                <w:div w:id="1923030243">
                  <w:marLeft w:val="0"/>
                  <w:marRight w:val="0"/>
                  <w:marTop w:val="0"/>
                  <w:marBottom w:val="0"/>
                  <w:divBdr>
                    <w:top w:val="none" w:sz="0" w:space="0" w:color="auto"/>
                    <w:left w:val="none" w:sz="0" w:space="0" w:color="auto"/>
                    <w:bottom w:val="none" w:sz="0" w:space="0" w:color="auto"/>
                    <w:right w:val="none" w:sz="0" w:space="0" w:color="auto"/>
                  </w:divBdr>
                </w:div>
              </w:divsChild>
            </w:div>
            <w:div w:id="1330327336">
              <w:marLeft w:val="0"/>
              <w:marRight w:val="0"/>
              <w:marTop w:val="0"/>
              <w:marBottom w:val="0"/>
              <w:divBdr>
                <w:top w:val="none" w:sz="0" w:space="0" w:color="auto"/>
                <w:left w:val="none" w:sz="0" w:space="0" w:color="auto"/>
                <w:bottom w:val="none" w:sz="0" w:space="0" w:color="auto"/>
                <w:right w:val="none" w:sz="0" w:space="0" w:color="auto"/>
              </w:divBdr>
              <w:divsChild>
                <w:div w:id="1720784122">
                  <w:marLeft w:val="0"/>
                  <w:marRight w:val="0"/>
                  <w:marTop w:val="0"/>
                  <w:marBottom w:val="0"/>
                  <w:divBdr>
                    <w:top w:val="none" w:sz="0" w:space="0" w:color="auto"/>
                    <w:left w:val="none" w:sz="0" w:space="0" w:color="auto"/>
                    <w:bottom w:val="none" w:sz="0" w:space="0" w:color="auto"/>
                    <w:right w:val="none" w:sz="0" w:space="0" w:color="auto"/>
                  </w:divBdr>
                </w:div>
              </w:divsChild>
            </w:div>
            <w:div w:id="796606965">
              <w:marLeft w:val="0"/>
              <w:marRight w:val="0"/>
              <w:marTop w:val="0"/>
              <w:marBottom w:val="0"/>
              <w:divBdr>
                <w:top w:val="none" w:sz="0" w:space="0" w:color="auto"/>
                <w:left w:val="none" w:sz="0" w:space="0" w:color="auto"/>
                <w:bottom w:val="none" w:sz="0" w:space="0" w:color="auto"/>
                <w:right w:val="none" w:sz="0" w:space="0" w:color="auto"/>
              </w:divBdr>
            </w:div>
          </w:divsChild>
        </w:div>
        <w:div w:id="747771172">
          <w:marLeft w:val="0"/>
          <w:marRight w:val="0"/>
          <w:marTop w:val="0"/>
          <w:marBottom w:val="0"/>
          <w:divBdr>
            <w:top w:val="none" w:sz="0" w:space="0" w:color="auto"/>
            <w:left w:val="none" w:sz="0" w:space="0" w:color="auto"/>
            <w:bottom w:val="none" w:sz="0" w:space="0" w:color="auto"/>
            <w:right w:val="none" w:sz="0" w:space="0" w:color="auto"/>
          </w:divBdr>
          <w:divsChild>
            <w:div w:id="47152565">
              <w:marLeft w:val="0"/>
              <w:marRight w:val="0"/>
              <w:marTop w:val="0"/>
              <w:marBottom w:val="0"/>
              <w:divBdr>
                <w:top w:val="none" w:sz="0" w:space="0" w:color="auto"/>
                <w:left w:val="none" w:sz="0" w:space="0" w:color="auto"/>
                <w:bottom w:val="none" w:sz="0" w:space="0" w:color="auto"/>
                <w:right w:val="none" w:sz="0" w:space="0" w:color="auto"/>
              </w:divBdr>
              <w:divsChild>
                <w:div w:id="262348972">
                  <w:marLeft w:val="0"/>
                  <w:marRight w:val="0"/>
                  <w:marTop w:val="0"/>
                  <w:marBottom w:val="0"/>
                  <w:divBdr>
                    <w:top w:val="none" w:sz="0" w:space="0" w:color="auto"/>
                    <w:left w:val="none" w:sz="0" w:space="0" w:color="auto"/>
                    <w:bottom w:val="none" w:sz="0" w:space="0" w:color="auto"/>
                    <w:right w:val="none" w:sz="0" w:space="0" w:color="auto"/>
                  </w:divBdr>
                </w:div>
              </w:divsChild>
            </w:div>
            <w:div w:id="1027491652">
              <w:marLeft w:val="0"/>
              <w:marRight w:val="0"/>
              <w:marTop w:val="0"/>
              <w:marBottom w:val="0"/>
              <w:divBdr>
                <w:top w:val="none" w:sz="0" w:space="0" w:color="auto"/>
                <w:left w:val="none" w:sz="0" w:space="0" w:color="auto"/>
                <w:bottom w:val="none" w:sz="0" w:space="0" w:color="auto"/>
                <w:right w:val="none" w:sz="0" w:space="0" w:color="auto"/>
              </w:divBdr>
              <w:divsChild>
                <w:div w:id="901913700">
                  <w:marLeft w:val="0"/>
                  <w:marRight w:val="0"/>
                  <w:marTop w:val="0"/>
                  <w:marBottom w:val="0"/>
                  <w:divBdr>
                    <w:top w:val="none" w:sz="0" w:space="0" w:color="auto"/>
                    <w:left w:val="none" w:sz="0" w:space="0" w:color="auto"/>
                    <w:bottom w:val="none" w:sz="0" w:space="0" w:color="auto"/>
                    <w:right w:val="none" w:sz="0" w:space="0" w:color="auto"/>
                  </w:divBdr>
                </w:div>
              </w:divsChild>
            </w:div>
            <w:div w:id="1829901488">
              <w:marLeft w:val="0"/>
              <w:marRight w:val="0"/>
              <w:marTop w:val="0"/>
              <w:marBottom w:val="0"/>
              <w:divBdr>
                <w:top w:val="none" w:sz="0" w:space="0" w:color="auto"/>
                <w:left w:val="none" w:sz="0" w:space="0" w:color="auto"/>
                <w:bottom w:val="none" w:sz="0" w:space="0" w:color="auto"/>
                <w:right w:val="none" w:sz="0" w:space="0" w:color="auto"/>
              </w:divBdr>
              <w:divsChild>
                <w:div w:id="205340739">
                  <w:marLeft w:val="0"/>
                  <w:marRight w:val="0"/>
                  <w:marTop w:val="0"/>
                  <w:marBottom w:val="0"/>
                  <w:divBdr>
                    <w:top w:val="none" w:sz="0" w:space="0" w:color="auto"/>
                    <w:left w:val="none" w:sz="0" w:space="0" w:color="auto"/>
                    <w:bottom w:val="none" w:sz="0" w:space="0" w:color="auto"/>
                    <w:right w:val="none" w:sz="0" w:space="0" w:color="auto"/>
                  </w:divBdr>
                </w:div>
              </w:divsChild>
            </w:div>
            <w:div w:id="321809724">
              <w:marLeft w:val="0"/>
              <w:marRight w:val="0"/>
              <w:marTop w:val="0"/>
              <w:marBottom w:val="0"/>
              <w:divBdr>
                <w:top w:val="none" w:sz="0" w:space="0" w:color="auto"/>
                <w:left w:val="none" w:sz="0" w:space="0" w:color="auto"/>
                <w:bottom w:val="none" w:sz="0" w:space="0" w:color="auto"/>
                <w:right w:val="none" w:sz="0" w:space="0" w:color="auto"/>
              </w:divBdr>
              <w:divsChild>
                <w:div w:id="964776092">
                  <w:marLeft w:val="0"/>
                  <w:marRight w:val="0"/>
                  <w:marTop w:val="0"/>
                  <w:marBottom w:val="0"/>
                  <w:divBdr>
                    <w:top w:val="none" w:sz="0" w:space="0" w:color="auto"/>
                    <w:left w:val="none" w:sz="0" w:space="0" w:color="auto"/>
                    <w:bottom w:val="none" w:sz="0" w:space="0" w:color="auto"/>
                    <w:right w:val="none" w:sz="0" w:space="0" w:color="auto"/>
                  </w:divBdr>
                </w:div>
              </w:divsChild>
            </w:div>
            <w:div w:id="1943537226">
              <w:marLeft w:val="0"/>
              <w:marRight w:val="0"/>
              <w:marTop w:val="0"/>
              <w:marBottom w:val="0"/>
              <w:divBdr>
                <w:top w:val="none" w:sz="0" w:space="0" w:color="auto"/>
                <w:left w:val="none" w:sz="0" w:space="0" w:color="auto"/>
                <w:bottom w:val="none" w:sz="0" w:space="0" w:color="auto"/>
                <w:right w:val="none" w:sz="0" w:space="0" w:color="auto"/>
              </w:divBdr>
              <w:divsChild>
                <w:div w:id="1091505593">
                  <w:marLeft w:val="0"/>
                  <w:marRight w:val="0"/>
                  <w:marTop w:val="0"/>
                  <w:marBottom w:val="0"/>
                  <w:divBdr>
                    <w:top w:val="none" w:sz="0" w:space="0" w:color="auto"/>
                    <w:left w:val="none" w:sz="0" w:space="0" w:color="auto"/>
                    <w:bottom w:val="none" w:sz="0" w:space="0" w:color="auto"/>
                    <w:right w:val="none" w:sz="0" w:space="0" w:color="auto"/>
                  </w:divBdr>
                </w:div>
              </w:divsChild>
            </w:div>
            <w:div w:id="1399938583">
              <w:marLeft w:val="0"/>
              <w:marRight w:val="0"/>
              <w:marTop w:val="0"/>
              <w:marBottom w:val="0"/>
              <w:divBdr>
                <w:top w:val="none" w:sz="0" w:space="0" w:color="auto"/>
                <w:left w:val="none" w:sz="0" w:space="0" w:color="auto"/>
                <w:bottom w:val="none" w:sz="0" w:space="0" w:color="auto"/>
                <w:right w:val="none" w:sz="0" w:space="0" w:color="auto"/>
              </w:divBdr>
            </w:div>
          </w:divsChild>
        </w:div>
        <w:div w:id="578517662">
          <w:marLeft w:val="0"/>
          <w:marRight w:val="0"/>
          <w:marTop w:val="0"/>
          <w:marBottom w:val="0"/>
          <w:divBdr>
            <w:top w:val="none" w:sz="0" w:space="0" w:color="auto"/>
            <w:left w:val="none" w:sz="0" w:space="0" w:color="auto"/>
            <w:bottom w:val="none" w:sz="0" w:space="0" w:color="auto"/>
            <w:right w:val="none" w:sz="0" w:space="0" w:color="auto"/>
          </w:divBdr>
          <w:divsChild>
            <w:div w:id="69275777">
              <w:marLeft w:val="0"/>
              <w:marRight w:val="0"/>
              <w:marTop w:val="0"/>
              <w:marBottom w:val="0"/>
              <w:divBdr>
                <w:top w:val="none" w:sz="0" w:space="0" w:color="auto"/>
                <w:left w:val="none" w:sz="0" w:space="0" w:color="auto"/>
                <w:bottom w:val="none" w:sz="0" w:space="0" w:color="auto"/>
                <w:right w:val="none" w:sz="0" w:space="0" w:color="auto"/>
              </w:divBdr>
              <w:divsChild>
                <w:div w:id="1132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7270">
          <w:marLeft w:val="0"/>
          <w:marRight w:val="0"/>
          <w:marTop w:val="0"/>
          <w:marBottom w:val="0"/>
          <w:divBdr>
            <w:top w:val="none" w:sz="0" w:space="0" w:color="auto"/>
            <w:left w:val="none" w:sz="0" w:space="0" w:color="auto"/>
            <w:bottom w:val="none" w:sz="0" w:space="0" w:color="auto"/>
            <w:right w:val="none" w:sz="0" w:space="0" w:color="auto"/>
          </w:divBdr>
          <w:divsChild>
            <w:div w:id="852495000">
              <w:marLeft w:val="0"/>
              <w:marRight w:val="0"/>
              <w:marTop w:val="0"/>
              <w:marBottom w:val="0"/>
              <w:divBdr>
                <w:top w:val="none" w:sz="0" w:space="0" w:color="auto"/>
                <w:left w:val="none" w:sz="0" w:space="0" w:color="auto"/>
                <w:bottom w:val="none" w:sz="0" w:space="0" w:color="auto"/>
                <w:right w:val="none" w:sz="0" w:space="0" w:color="auto"/>
              </w:divBdr>
              <w:divsChild>
                <w:div w:id="633677077">
                  <w:marLeft w:val="0"/>
                  <w:marRight w:val="0"/>
                  <w:marTop w:val="0"/>
                  <w:marBottom w:val="0"/>
                  <w:divBdr>
                    <w:top w:val="none" w:sz="0" w:space="0" w:color="auto"/>
                    <w:left w:val="none" w:sz="0" w:space="0" w:color="auto"/>
                    <w:bottom w:val="none" w:sz="0" w:space="0" w:color="auto"/>
                    <w:right w:val="none" w:sz="0" w:space="0" w:color="auto"/>
                  </w:divBdr>
                  <w:divsChild>
                    <w:div w:id="1238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6815">
          <w:marLeft w:val="0"/>
          <w:marRight w:val="0"/>
          <w:marTop w:val="0"/>
          <w:marBottom w:val="0"/>
          <w:divBdr>
            <w:top w:val="none" w:sz="0" w:space="0" w:color="auto"/>
            <w:left w:val="none" w:sz="0" w:space="0" w:color="auto"/>
            <w:bottom w:val="none" w:sz="0" w:space="0" w:color="auto"/>
            <w:right w:val="none" w:sz="0" w:space="0" w:color="auto"/>
          </w:divBdr>
          <w:divsChild>
            <w:div w:id="15159800">
              <w:marLeft w:val="0"/>
              <w:marRight w:val="0"/>
              <w:marTop w:val="0"/>
              <w:marBottom w:val="0"/>
              <w:divBdr>
                <w:top w:val="none" w:sz="0" w:space="0" w:color="auto"/>
                <w:left w:val="none" w:sz="0" w:space="0" w:color="auto"/>
                <w:bottom w:val="none" w:sz="0" w:space="0" w:color="auto"/>
                <w:right w:val="none" w:sz="0" w:space="0" w:color="auto"/>
              </w:divBdr>
              <w:divsChild>
                <w:div w:id="371804952">
                  <w:marLeft w:val="0"/>
                  <w:marRight w:val="0"/>
                  <w:marTop w:val="0"/>
                  <w:marBottom w:val="0"/>
                  <w:divBdr>
                    <w:top w:val="none" w:sz="0" w:space="0" w:color="auto"/>
                    <w:left w:val="none" w:sz="0" w:space="0" w:color="auto"/>
                    <w:bottom w:val="none" w:sz="0" w:space="0" w:color="auto"/>
                    <w:right w:val="none" w:sz="0" w:space="0" w:color="auto"/>
                  </w:divBdr>
                  <w:divsChild>
                    <w:div w:id="607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647">
              <w:marLeft w:val="0"/>
              <w:marRight w:val="0"/>
              <w:marTop w:val="0"/>
              <w:marBottom w:val="0"/>
              <w:divBdr>
                <w:top w:val="none" w:sz="0" w:space="0" w:color="auto"/>
                <w:left w:val="none" w:sz="0" w:space="0" w:color="auto"/>
                <w:bottom w:val="none" w:sz="0" w:space="0" w:color="auto"/>
                <w:right w:val="none" w:sz="0" w:space="0" w:color="auto"/>
              </w:divBdr>
              <w:divsChild>
                <w:div w:id="1068839678">
                  <w:marLeft w:val="0"/>
                  <w:marRight w:val="0"/>
                  <w:marTop w:val="0"/>
                  <w:marBottom w:val="0"/>
                  <w:divBdr>
                    <w:top w:val="none" w:sz="0" w:space="0" w:color="auto"/>
                    <w:left w:val="none" w:sz="0" w:space="0" w:color="auto"/>
                    <w:bottom w:val="none" w:sz="0" w:space="0" w:color="auto"/>
                    <w:right w:val="none" w:sz="0" w:space="0" w:color="auto"/>
                  </w:divBdr>
                  <w:divsChild>
                    <w:div w:id="10581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628">
              <w:marLeft w:val="0"/>
              <w:marRight w:val="0"/>
              <w:marTop w:val="0"/>
              <w:marBottom w:val="0"/>
              <w:divBdr>
                <w:top w:val="none" w:sz="0" w:space="0" w:color="auto"/>
                <w:left w:val="none" w:sz="0" w:space="0" w:color="auto"/>
                <w:bottom w:val="none" w:sz="0" w:space="0" w:color="auto"/>
                <w:right w:val="none" w:sz="0" w:space="0" w:color="auto"/>
              </w:divBdr>
              <w:divsChild>
                <w:div w:id="1860043499">
                  <w:marLeft w:val="0"/>
                  <w:marRight w:val="0"/>
                  <w:marTop w:val="0"/>
                  <w:marBottom w:val="0"/>
                  <w:divBdr>
                    <w:top w:val="none" w:sz="0" w:space="0" w:color="auto"/>
                    <w:left w:val="none" w:sz="0" w:space="0" w:color="auto"/>
                    <w:bottom w:val="none" w:sz="0" w:space="0" w:color="auto"/>
                    <w:right w:val="none" w:sz="0" w:space="0" w:color="auto"/>
                  </w:divBdr>
                  <w:divsChild>
                    <w:div w:id="17135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731">
              <w:marLeft w:val="0"/>
              <w:marRight w:val="0"/>
              <w:marTop w:val="0"/>
              <w:marBottom w:val="0"/>
              <w:divBdr>
                <w:top w:val="none" w:sz="0" w:space="0" w:color="auto"/>
                <w:left w:val="none" w:sz="0" w:space="0" w:color="auto"/>
                <w:bottom w:val="none" w:sz="0" w:space="0" w:color="auto"/>
                <w:right w:val="none" w:sz="0" w:space="0" w:color="auto"/>
              </w:divBdr>
              <w:divsChild>
                <w:div w:id="426118346">
                  <w:marLeft w:val="0"/>
                  <w:marRight w:val="0"/>
                  <w:marTop w:val="0"/>
                  <w:marBottom w:val="0"/>
                  <w:divBdr>
                    <w:top w:val="none" w:sz="0" w:space="0" w:color="auto"/>
                    <w:left w:val="none" w:sz="0" w:space="0" w:color="auto"/>
                    <w:bottom w:val="none" w:sz="0" w:space="0" w:color="auto"/>
                    <w:right w:val="none" w:sz="0" w:space="0" w:color="auto"/>
                  </w:divBdr>
                  <w:divsChild>
                    <w:div w:id="15119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0454">
              <w:marLeft w:val="0"/>
              <w:marRight w:val="0"/>
              <w:marTop w:val="0"/>
              <w:marBottom w:val="0"/>
              <w:divBdr>
                <w:top w:val="none" w:sz="0" w:space="0" w:color="auto"/>
                <w:left w:val="none" w:sz="0" w:space="0" w:color="auto"/>
                <w:bottom w:val="none" w:sz="0" w:space="0" w:color="auto"/>
                <w:right w:val="none" w:sz="0" w:space="0" w:color="auto"/>
              </w:divBdr>
              <w:divsChild>
                <w:div w:id="1682931232">
                  <w:marLeft w:val="0"/>
                  <w:marRight w:val="0"/>
                  <w:marTop w:val="0"/>
                  <w:marBottom w:val="0"/>
                  <w:divBdr>
                    <w:top w:val="none" w:sz="0" w:space="0" w:color="auto"/>
                    <w:left w:val="none" w:sz="0" w:space="0" w:color="auto"/>
                    <w:bottom w:val="none" w:sz="0" w:space="0" w:color="auto"/>
                    <w:right w:val="none" w:sz="0" w:space="0" w:color="auto"/>
                  </w:divBdr>
                  <w:divsChild>
                    <w:div w:id="19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5433">
              <w:marLeft w:val="0"/>
              <w:marRight w:val="0"/>
              <w:marTop w:val="0"/>
              <w:marBottom w:val="0"/>
              <w:divBdr>
                <w:top w:val="none" w:sz="0" w:space="0" w:color="auto"/>
                <w:left w:val="none" w:sz="0" w:space="0" w:color="auto"/>
                <w:bottom w:val="none" w:sz="0" w:space="0" w:color="auto"/>
                <w:right w:val="none" w:sz="0" w:space="0" w:color="auto"/>
              </w:divBdr>
              <w:divsChild>
                <w:div w:id="71702126">
                  <w:marLeft w:val="0"/>
                  <w:marRight w:val="0"/>
                  <w:marTop w:val="0"/>
                  <w:marBottom w:val="0"/>
                  <w:divBdr>
                    <w:top w:val="none" w:sz="0" w:space="0" w:color="auto"/>
                    <w:left w:val="none" w:sz="0" w:space="0" w:color="auto"/>
                    <w:bottom w:val="none" w:sz="0" w:space="0" w:color="auto"/>
                    <w:right w:val="none" w:sz="0" w:space="0" w:color="auto"/>
                  </w:divBdr>
                  <w:divsChild>
                    <w:div w:id="8557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662">
              <w:marLeft w:val="0"/>
              <w:marRight w:val="0"/>
              <w:marTop w:val="0"/>
              <w:marBottom w:val="0"/>
              <w:divBdr>
                <w:top w:val="none" w:sz="0" w:space="0" w:color="auto"/>
                <w:left w:val="none" w:sz="0" w:space="0" w:color="auto"/>
                <w:bottom w:val="none" w:sz="0" w:space="0" w:color="auto"/>
                <w:right w:val="none" w:sz="0" w:space="0" w:color="auto"/>
              </w:divBdr>
              <w:divsChild>
                <w:div w:id="1700887500">
                  <w:marLeft w:val="0"/>
                  <w:marRight w:val="0"/>
                  <w:marTop w:val="0"/>
                  <w:marBottom w:val="0"/>
                  <w:divBdr>
                    <w:top w:val="none" w:sz="0" w:space="0" w:color="auto"/>
                    <w:left w:val="none" w:sz="0" w:space="0" w:color="auto"/>
                    <w:bottom w:val="none" w:sz="0" w:space="0" w:color="auto"/>
                    <w:right w:val="none" w:sz="0" w:space="0" w:color="auto"/>
                  </w:divBdr>
                  <w:divsChild>
                    <w:div w:id="9034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10970">
              <w:marLeft w:val="0"/>
              <w:marRight w:val="0"/>
              <w:marTop w:val="0"/>
              <w:marBottom w:val="0"/>
              <w:divBdr>
                <w:top w:val="none" w:sz="0" w:space="0" w:color="auto"/>
                <w:left w:val="none" w:sz="0" w:space="0" w:color="auto"/>
                <w:bottom w:val="none" w:sz="0" w:space="0" w:color="auto"/>
                <w:right w:val="none" w:sz="0" w:space="0" w:color="auto"/>
              </w:divBdr>
              <w:divsChild>
                <w:div w:id="963270164">
                  <w:marLeft w:val="0"/>
                  <w:marRight w:val="0"/>
                  <w:marTop w:val="0"/>
                  <w:marBottom w:val="0"/>
                  <w:divBdr>
                    <w:top w:val="none" w:sz="0" w:space="0" w:color="auto"/>
                    <w:left w:val="none" w:sz="0" w:space="0" w:color="auto"/>
                    <w:bottom w:val="none" w:sz="0" w:space="0" w:color="auto"/>
                    <w:right w:val="none" w:sz="0" w:space="0" w:color="auto"/>
                  </w:divBdr>
                  <w:divsChild>
                    <w:div w:id="1156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61">
              <w:marLeft w:val="0"/>
              <w:marRight w:val="0"/>
              <w:marTop w:val="0"/>
              <w:marBottom w:val="0"/>
              <w:divBdr>
                <w:top w:val="none" w:sz="0" w:space="0" w:color="auto"/>
                <w:left w:val="none" w:sz="0" w:space="0" w:color="auto"/>
                <w:bottom w:val="none" w:sz="0" w:space="0" w:color="auto"/>
                <w:right w:val="none" w:sz="0" w:space="0" w:color="auto"/>
              </w:divBdr>
              <w:divsChild>
                <w:div w:id="1079710927">
                  <w:marLeft w:val="0"/>
                  <w:marRight w:val="0"/>
                  <w:marTop w:val="0"/>
                  <w:marBottom w:val="0"/>
                  <w:divBdr>
                    <w:top w:val="none" w:sz="0" w:space="0" w:color="auto"/>
                    <w:left w:val="none" w:sz="0" w:space="0" w:color="auto"/>
                    <w:bottom w:val="none" w:sz="0" w:space="0" w:color="auto"/>
                    <w:right w:val="none" w:sz="0" w:space="0" w:color="auto"/>
                  </w:divBdr>
                  <w:divsChild>
                    <w:div w:id="17767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407">
              <w:marLeft w:val="0"/>
              <w:marRight w:val="0"/>
              <w:marTop w:val="0"/>
              <w:marBottom w:val="0"/>
              <w:divBdr>
                <w:top w:val="none" w:sz="0" w:space="0" w:color="auto"/>
                <w:left w:val="none" w:sz="0" w:space="0" w:color="auto"/>
                <w:bottom w:val="none" w:sz="0" w:space="0" w:color="auto"/>
                <w:right w:val="none" w:sz="0" w:space="0" w:color="auto"/>
              </w:divBdr>
              <w:divsChild>
                <w:div w:id="1340159387">
                  <w:marLeft w:val="0"/>
                  <w:marRight w:val="0"/>
                  <w:marTop w:val="0"/>
                  <w:marBottom w:val="0"/>
                  <w:divBdr>
                    <w:top w:val="none" w:sz="0" w:space="0" w:color="auto"/>
                    <w:left w:val="none" w:sz="0" w:space="0" w:color="auto"/>
                    <w:bottom w:val="none" w:sz="0" w:space="0" w:color="auto"/>
                    <w:right w:val="none" w:sz="0" w:space="0" w:color="auto"/>
                  </w:divBdr>
                  <w:divsChild>
                    <w:div w:id="11358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432">
              <w:marLeft w:val="0"/>
              <w:marRight w:val="0"/>
              <w:marTop w:val="0"/>
              <w:marBottom w:val="0"/>
              <w:divBdr>
                <w:top w:val="none" w:sz="0" w:space="0" w:color="auto"/>
                <w:left w:val="none" w:sz="0" w:space="0" w:color="auto"/>
                <w:bottom w:val="none" w:sz="0" w:space="0" w:color="auto"/>
                <w:right w:val="none" w:sz="0" w:space="0" w:color="auto"/>
              </w:divBdr>
              <w:divsChild>
                <w:div w:id="1288271551">
                  <w:marLeft w:val="0"/>
                  <w:marRight w:val="0"/>
                  <w:marTop w:val="0"/>
                  <w:marBottom w:val="0"/>
                  <w:divBdr>
                    <w:top w:val="none" w:sz="0" w:space="0" w:color="auto"/>
                    <w:left w:val="none" w:sz="0" w:space="0" w:color="auto"/>
                    <w:bottom w:val="none" w:sz="0" w:space="0" w:color="auto"/>
                    <w:right w:val="none" w:sz="0" w:space="0" w:color="auto"/>
                  </w:divBdr>
                  <w:divsChild>
                    <w:div w:id="69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627">
              <w:marLeft w:val="0"/>
              <w:marRight w:val="0"/>
              <w:marTop w:val="0"/>
              <w:marBottom w:val="0"/>
              <w:divBdr>
                <w:top w:val="none" w:sz="0" w:space="0" w:color="auto"/>
                <w:left w:val="none" w:sz="0" w:space="0" w:color="auto"/>
                <w:bottom w:val="none" w:sz="0" w:space="0" w:color="auto"/>
                <w:right w:val="none" w:sz="0" w:space="0" w:color="auto"/>
              </w:divBdr>
              <w:divsChild>
                <w:div w:id="554924799">
                  <w:marLeft w:val="0"/>
                  <w:marRight w:val="0"/>
                  <w:marTop w:val="0"/>
                  <w:marBottom w:val="0"/>
                  <w:divBdr>
                    <w:top w:val="none" w:sz="0" w:space="0" w:color="auto"/>
                    <w:left w:val="none" w:sz="0" w:space="0" w:color="auto"/>
                    <w:bottom w:val="none" w:sz="0" w:space="0" w:color="auto"/>
                    <w:right w:val="none" w:sz="0" w:space="0" w:color="auto"/>
                  </w:divBdr>
                  <w:divsChild>
                    <w:div w:id="15548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3288">
              <w:marLeft w:val="0"/>
              <w:marRight w:val="0"/>
              <w:marTop w:val="0"/>
              <w:marBottom w:val="0"/>
              <w:divBdr>
                <w:top w:val="none" w:sz="0" w:space="0" w:color="auto"/>
                <w:left w:val="none" w:sz="0" w:space="0" w:color="auto"/>
                <w:bottom w:val="none" w:sz="0" w:space="0" w:color="auto"/>
                <w:right w:val="none" w:sz="0" w:space="0" w:color="auto"/>
              </w:divBdr>
              <w:divsChild>
                <w:div w:id="2079857815">
                  <w:marLeft w:val="0"/>
                  <w:marRight w:val="0"/>
                  <w:marTop w:val="0"/>
                  <w:marBottom w:val="0"/>
                  <w:divBdr>
                    <w:top w:val="none" w:sz="0" w:space="0" w:color="auto"/>
                    <w:left w:val="none" w:sz="0" w:space="0" w:color="auto"/>
                    <w:bottom w:val="none" w:sz="0" w:space="0" w:color="auto"/>
                    <w:right w:val="none" w:sz="0" w:space="0" w:color="auto"/>
                  </w:divBdr>
                  <w:divsChild>
                    <w:div w:id="1749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6150">
              <w:marLeft w:val="0"/>
              <w:marRight w:val="0"/>
              <w:marTop w:val="0"/>
              <w:marBottom w:val="0"/>
              <w:divBdr>
                <w:top w:val="none" w:sz="0" w:space="0" w:color="auto"/>
                <w:left w:val="none" w:sz="0" w:space="0" w:color="auto"/>
                <w:bottom w:val="none" w:sz="0" w:space="0" w:color="auto"/>
                <w:right w:val="none" w:sz="0" w:space="0" w:color="auto"/>
              </w:divBdr>
              <w:divsChild>
                <w:div w:id="94794550">
                  <w:marLeft w:val="0"/>
                  <w:marRight w:val="0"/>
                  <w:marTop w:val="0"/>
                  <w:marBottom w:val="0"/>
                  <w:divBdr>
                    <w:top w:val="none" w:sz="0" w:space="0" w:color="auto"/>
                    <w:left w:val="none" w:sz="0" w:space="0" w:color="auto"/>
                    <w:bottom w:val="none" w:sz="0" w:space="0" w:color="auto"/>
                    <w:right w:val="none" w:sz="0" w:space="0" w:color="auto"/>
                  </w:divBdr>
                  <w:divsChild>
                    <w:div w:id="20921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3492">
              <w:marLeft w:val="0"/>
              <w:marRight w:val="0"/>
              <w:marTop w:val="0"/>
              <w:marBottom w:val="0"/>
              <w:divBdr>
                <w:top w:val="none" w:sz="0" w:space="0" w:color="auto"/>
                <w:left w:val="none" w:sz="0" w:space="0" w:color="auto"/>
                <w:bottom w:val="none" w:sz="0" w:space="0" w:color="auto"/>
                <w:right w:val="none" w:sz="0" w:space="0" w:color="auto"/>
              </w:divBdr>
              <w:divsChild>
                <w:div w:id="106505743">
                  <w:marLeft w:val="0"/>
                  <w:marRight w:val="0"/>
                  <w:marTop w:val="0"/>
                  <w:marBottom w:val="0"/>
                  <w:divBdr>
                    <w:top w:val="none" w:sz="0" w:space="0" w:color="auto"/>
                    <w:left w:val="none" w:sz="0" w:space="0" w:color="auto"/>
                    <w:bottom w:val="none" w:sz="0" w:space="0" w:color="auto"/>
                    <w:right w:val="none" w:sz="0" w:space="0" w:color="auto"/>
                  </w:divBdr>
                  <w:divsChild>
                    <w:div w:id="11700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287">
              <w:marLeft w:val="0"/>
              <w:marRight w:val="0"/>
              <w:marTop w:val="0"/>
              <w:marBottom w:val="0"/>
              <w:divBdr>
                <w:top w:val="none" w:sz="0" w:space="0" w:color="auto"/>
                <w:left w:val="none" w:sz="0" w:space="0" w:color="auto"/>
                <w:bottom w:val="none" w:sz="0" w:space="0" w:color="auto"/>
                <w:right w:val="none" w:sz="0" w:space="0" w:color="auto"/>
              </w:divBdr>
              <w:divsChild>
                <w:div w:id="1182161039">
                  <w:marLeft w:val="0"/>
                  <w:marRight w:val="0"/>
                  <w:marTop w:val="0"/>
                  <w:marBottom w:val="0"/>
                  <w:divBdr>
                    <w:top w:val="none" w:sz="0" w:space="0" w:color="auto"/>
                    <w:left w:val="none" w:sz="0" w:space="0" w:color="auto"/>
                    <w:bottom w:val="none" w:sz="0" w:space="0" w:color="auto"/>
                    <w:right w:val="none" w:sz="0" w:space="0" w:color="auto"/>
                  </w:divBdr>
                  <w:divsChild>
                    <w:div w:id="15650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522">
              <w:marLeft w:val="0"/>
              <w:marRight w:val="0"/>
              <w:marTop w:val="0"/>
              <w:marBottom w:val="0"/>
              <w:divBdr>
                <w:top w:val="none" w:sz="0" w:space="0" w:color="auto"/>
                <w:left w:val="none" w:sz="0" w:space="0" w:color="auto"/>
                <w:bottom w:val="none" w:sz="0" w:space="0" w:color="auto"/>
                <w:right w:val="none" w:sz="0" w:space="0" w:color="auto"/>
              </w:divBdr>
              <w:divsChild>
                <w:div w:id="1496189062">
                  <w:marLeft w:val="0"/>
                  <w:marRight w:val="0"/>
                  <w:marTop w:val="0"/>
                  <w:marBottom w:val="0"/>
                  <w:divBdr>
                    <w:top w:val="none" w:sz="0" w:space="0" w:color="auto"/>
                    <w:left w:val="none" w:sz="0" w:space="0" w:color="auto"/>
                    <w:bottom w:val="none" w:sz="0" w:space="0" w:color="auto"/>
                    <w:right w:val="none" w:sz="0" w:space="0" w:color="auto"/>
                  </w:divBdr>
                  <w:divsChild>
                    <w:div w:id="3708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8253">
              <w:marLeft w:val="0"/>
              <w:marRight w:val="0"/>
              <w:marTop w:val="0"/>
              <w:marBottom w:val="0"/>
              <w:divBdr>
                <w:top w:val="none" w:sz="0" w:space="0" w:color="auto"/>
                <w:left w:val="none" w:sz="0" w:space="0" w:color="auto"/>
                <w:bottom w:val="none" w:sz="0" w:space="0" w:color="auto"/>
                <w:right w:val="none" w:sz="0" w:space="0" w:color="auto"/>
              </w:divBdr>
              <w:divsChild>
                <w:div w:id="1322461847">
                  <w:marLeft w:val="0"/>
                  <w:marRight w:val="0"/>
                  <w:marTop w:val="0"/>
                  <w:marBottom w:val="0"/>
                  <w:divBdr>
                    <w:top w:val="none" w:sz="0" w:space="0" w:color="auto"/>
                    <w:left w:val="none" w:sz="0" w:space="0" w:color="auto"/>
                    <w:bottom w:val="none" w:sz="0" w:space="0" w:color="auto"/>
                    <w:right w:val="none" w:sz="0" w:space="0" w:color="auto"/>
                  </w:divBdr>
                  <w:divsChild>
                    <w:div w:id="5942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9205">
              <w:marLeft w:val="0"/>
              <w:marRight w:val="0"/>
              <w:marTop w:val="0"/>
              <w:marBottom w:val="0"/>
              <w:divBdr>
                <w:top w:val="none" w:sz="0" w:space="0" w:color="auto"/>
                <w:left w:val="none" w:sz="0" w:space="0" w:color="auto"/>
                <w:bottom w:val="none" w:sz="0" w:space="0" w:color="auto"/>
                <w:right w:val="none" w:sz="0" w:space="0" w:color="auto"/>
              </w:divBdr>
              <w:divsChild>
                <w:div w:id="85616148">
                  <w:marLeft w:val="0"/>
                  <w:marRight w:val="0"/>
                  <w:marTop w:val="0"/>
                  <w:marBottom w:val="0"/>
                  <w:divBdr>
                    <w:top w:val="none" w:sz="0" w:space="0" w:color="auto"/>
                    <w:left w:val="none" w:sz="0" w:space="0" w:color="auto"/>
                    <w:bottom w:val="none" w:sz="0" w:space="0" w:color="auto"/>
                    <w:right w:val="none" w:sz="0" w:space="0" w:color="auto"/>
                  </w:divBdr>
                  <w:divsChild>
                    <w:div w:id="7750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1861">
              <w:marLeft w:val="0"/>
              <w:marRight w:val="0"/>
              <w:marTop w:val="0"/>
              <w:marBottom w:val="0"/>
              <w:divBdr>
                <w:top w:val="none" w:sz="0" w:space="0" w:color="auto"/>
                <w:left w:val="none" w:sz="0" w:space="0" w:color="auto"/>
                <w:bottom w:val="none" w:sz="0" w:space="0" w:color="auto"/>
                <w:right w:val="none" w:sz="0" w:space="0" w:color="auto"/>
              </w:divBdr>
              <w:divsChild>
                <w:div w:id="366568012">
                  <w:marLeft w:val="0"/>
                  <w:marRight w:val="0"/>
                  <w:marTop w:val="0"/>
                  <w:marBottom w:val="0"/>
                  <w:divBdr>
                    <w:top w:val="none" w:sz="0" w:space="0" w:color="auto"/>
                    <w:left w:val="none" w:sz="0" w:space="0" w:color="auto"/>
                    <w:bottom w:val="none" w:sz="0" w:space="0" w:color="auto"/>
                    <w:right w:val="none" w:sz="0" w:space="0" w:color="auto"/>
                  </w:divBdr>
                  <w:divsChild>
                    <w:div w:id="6588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920">
              <w:marLeft w:val="0"/>
              <w:marRight w:val="0"/>
              <w:marTop w:val="0"/>
              <w:marBottom w:val="0"/>
              <w:divBdr>
                <w:top w:val="none" w:sz="0" w:space="0" w:color="auto"/>
                <w:left w:val="none" w:sz="0" w:space="0" w:color="auto"/>
                <w:bottom w:val="none" w:sz="0" w:space="0" w:color="auto"/>
                <w:right w:val="none" w:sz="0" w:space="0" w:color="auto"/>
              </w:divBdr>
              <w:divsChild>
                <w:div w:id="1559784454">
                  <w:marLeft w:val="0"/>
                  <w:marRight w:val="0"/>
                  <w:marTop w:val="0"/>
                  <w:marBottom w:val="0"/>
                  <w:divBdr>
                    <w:top w:val="none" w:sz="0" w:space="0" w:color="auto"/>
                    <w:left w:val="none" w:sz="0" w:space="0" w:color="auto"/>
                    <w:bottom w:val="none" w:sz="0" w:space="0" w:color="auto"/>
                    <w:right w:val="none" w:sz="0" w:space="0" w:color="auto"/>
                  </w:divBdr>
                  <w:divsChild>
                    <w:div w:id="669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3264">
              <w:marLeft w:val="0"/>
              <w:marRight w:val="0"/>
              <w:marTop w:val="0"/>
              <w:marBottom w:val="0"/>
              <w:divBdr>
                <w:top w:val="none" w:sz="0" w:space="0" w:color="auto"/>
                <w:left w:val="none" w:sz="0" w:space="0" w:color="auto"/>
                <w:bottom w:val="none" w:sz="0" w:space="0" w:color="auto"/>
                <w:right w:val="none" w:sz="0" w:space="0" w:color="auto"/>
              </w:divBdr>
              <w:divsChild>
                <w:div w:id="460272379">
                  <w:marLeft w:val="0"/>
                  <w:marRight w:val="0"/>
                  <w:marTop w:val="0"/>
                  <w:marBottom w:val="0"/>
                  <w:divBdr>
                    <w:top w:val="none" w:sz="0" w:space="0" w:color="auto"/>
                    <w:left w:val="none" w:sz="0" w:space="0" w:color="auto"/>
                    <w:bottom w:val="none" w:sz="0" w:space="0" w:color="auto"/>
                    <w:right w:val="none" w:sz="0" w:space="0" w:color="auto"/>
                  </w:divBdr>
                  <w:divsChild>
                    <w:div w:id="2240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0882">
              <w:marLeft w:val="0"/>
              <w:marRight w:val="0"/>
              <w:marTop w:val="0"/>
              <w:marBottom w:val="0"/>
              <w:divBdr>
                <w:top w:val="none" w:sz="0" w:space="0" w:color="auto"/>
                <w:left w:val="none" w:sz="0" w:space="0" w:color="auto"/>
                <w:bottom w:val="none" w:sz="0" w:space="0" w:color="auto"/>
                <w:right w:val="none" w:sz="0" w:space="0" w:color="auto"/>
              </w:divBdr>
              <w:divsChild>
                <w:div w:id="1116683412">
                  <w:marLeft w:val="0"/>
                  <w:marRight w:val="0"/>
                  <w:marTop w:val="0"/>
                  <w:marBottom w:val="0"/>
                  <w:divBdr>
                    <w:top w:val="none" w:sz="0" w:space="0" w:color="auto"/>
                    <w:left w:val="none" w:sz="0" w:space="0" w:color="auto"/>
                    <w:bottom w:val="none" w:sz="0" w:space="0" w:color="auto"/>
                    <w:right w:val="none" w:sz="0" w:space="0" w:color="auto"/>
                  </w:divBdr>
                  <w:divsChild>
                    <w:div w:id="14375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246">
              <w:marLeft w:val="0"/>
              <w:marRight w:val="0"/>
              <w:marTop w:val="0"/>
              <w:marBottom w:val="0"/>
              <w:divBdr>
                <w:top w:val="none" w:sz="0" w:space="0" w:color="auto"/>
                <w:left w:val="none" w:sz="0" w:space="0" w:color="auto"/>
                <w:bottom w:val="none" w:sz="0" w:space="0" w:color="auto"/>
                <w:right w:val="none" w:sz="0" w:space="0" w:color="auto"/>
              </w:divBdr>
              <w:divsChild>
                <w:div w:id="112142309">
                  <w:marLeft w:val="0"/>
                  <w:marRight w:val="0"/>
                  <w:marTop w:val="0"/>
                  <w:marBottom w:val="0"/>
                  <w:divBdr>
                    <w:top w:val="none" w:sz="0" w:space="0" w:color="auto"/>
                    <w:left w:val="none" w:sz="0" w:space="0" w:color="auto"/>
                    <w:bottom w:val="none" w:sz="0" w:space="0" w:color="auto"/>
                    <w:right w:val="none" w:sz="0" w:space="0" w:color="auto"/>
                  </w:divBdr>
                  <w:divsChild>
                    <w:div w:id="1683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1392">
              <w:marLeft w:val="0"/>
              <w:marRight w:val="0"/>
              <w:marTop w:val="0"/>
              <w:marBottom w:val="0"/>
              <w:divBdr>
                <w:top w:val="none" w:sz="0" w:space="0" w:color="auto"/>
                <w:left w:val="none" w:sz="0" w:space="0" w:color="auto"/>
                <w:bottom w:val="none" w:sz="0" w:space="0" w:color="auto"/>
                <w:right w:val="none" w:sz="0" w:space="0" w:color="auto"/>
              </w:divBdr>
              <w:divsChild>
                <w:div w:id="1906182390">
                  <w:marLeft w:val="0"/>
                  <w:marRight w:val="0"/>
                  <w:marTop w:val="0"/>
                  <w:marBottom w:val="0"/>
                  <w:divBdr>
                    <w:top w:val="none" w:sz="0" w:space="0" w:color="auto"/>
                    <w:left w:val="none" w:sz="0" w:space="0" w:color="auto"/>
                    <w:bottom w:val="none" w:sz="0" w:space="0" w:color="auto"/>
                    <w:right w:val="none" w:sz="0" w:space="0" w:color="auto"/>
                  </w:divBdr>
                  <w:divsChild>
                    <w:div w:id="14804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2655">
              <w:marLeft w:val="0"/>
              <w:marRight w:val="0"/>
              <w:marTop w:val="0"/>
              <w:marBottom w:val="0"/>
              <w:divBdr>
                <w:top w:val="none" w:sz="0" w:space="0" w:color="auto"/>
                <w:left w:val="none" w:sz="0" w:space="0" w:color="auto"/>
                <w:bottom w:val="none" w:sz="0" w:space="0" w:color="auto"/>
                <w:right w:val="none" w:sz="0" w:space="0" w:color="auto"/>
              </w:divBdr>
              <w:divsChild>
                <w:div w:id="674380469">
                  <w:marLeft w:val="0"/>
                  <w:marRight w:val="0"/>
                  <w:marTop w:val="0"/>
                  <w:marBottom w:val="0"/>
                  <w:divBdr>
                    <w:top w:val="none" w:sz="0" w:space="0" w:color="auto"/>
                    <w:left w:val="none" w:sz="0" w:space="0" w:color="auto"/>
                    <w:bottom w:val="none" w:sz="0" w:space="0" w:color="auto"/>
                    <w:right w:val="none" w:sz="0" w:space="0" w:color="auto"/>
                  </w:divBdr>
                  <w:divsChild>
                    <w:div w:id="10616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2857">
              <w:marLeft w:val="0"/>
              <w:marRight w:val="0"/>
              <w:marTop w:val="0"/>
              <w:marBottom w:val="0"/>
              <w:divBdr>
                <w:top w:val="none" w:sz="0" w:space="0" w:color="auto"/>
                <w:left w:val="none" w:sz="0" w:space="0" w:color="auto"/>
                <w:bottom w:val="none" w:sz="0" w:space="0" w:color="auto"/>
                <w:right w:val="none" w:sz="0" w:space="0" w:color="auto"/>
              </w:divBdr>
              <w:divsChild>
                <w:div w:id="1103957193">
                  <w:marLeft w:val="0"/>
                  <w:marRight w:val="0"/>
                  <w:marTop w:val="0"/>
                  <w:marBottom w:val="0"/>
                  <w:divBdr>
                    <w:top w:val="none" w:sz="0" w:space="0" w:color="auto"/>
                    <w:left w:val="none" w:sz="0" w:space="0" w:color="auto"/>
                    <w:bottom w:val="none" w:sz="0" w:space="0" w:color="auto"/>
                    <w:right w:val="none" w:sz="0" w:space="0" w:color="auto"/>
                  </w:divBdr>
                  <w:divsChild>
                    <w:div w:id="15413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2126">
              <w:marLeft w:val="0"/>
              <w:marRight w:val="0"/>
              <w:marTop w:val="0"/>
              <w:marBottom w:val="0"/>
              <w:divBdr>
                <w:top w:val="none" w:sz="0" w:space="0" w:color="auto"/>
                <w:left w:val="none" w:sz="0" w:space="0" w:color="auto"/>
                <w:bottom w:val="none" w:sz="0" w:space="0" w:color="auto"/>
                <w:right w:val="none" w:sz="0" w:space="0" w:color="auto"/>
              </w:divBdr>
              <w:divsChild>
                <w:div w:id="1470443244">
                  <w:marLeft w:val="0"/>
                  <w:marRight w:val="0"/>
                  <w:marTop w:val="0"/>
                  <w:marBottom w:val="0"/>
                  <w:divBdr>
                    <w:top w:val="none" w:sz="0" w:space="0" w:color="auto"/>
                    <w:left w:val="none" w:sz="0" w:space="0" w:color="auto"/>
                    <w:bottom w:val="none" w:sz="0" w:space="0" w:color="auto"/>
                    <w:right w:val="none" w:sz="0" w:space="0" w:color="auto"/>
                  </w:divBdr>
                  <w:divsChild>
                    <w:div w:id="13313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5960">
              <w:marLeft w:val="0"/>
              <w:marRight w:val="0"/>
              <w:marTop w:val="0"/>
              <w:marBottom w:val="0"/>
              <w:divBdr>
                <w:top w:val="none" w:sz="0" w:space="0" w:color="auto"/>
                <w:left w:val="none" w:sz="0" w:space="0" w:color="auto"/>
                <w:bottom w:val="none" w:sz="0" w:space="0" w:color="auto"/>
                <w:right w:val="none" w:sz="0" w:space="0" w:color="auto"/>
              </w:divBdr>
              <w:divsChild>
                <w:div w:id="1176578024">
                  <w:marLeft w:val="0"/>
                  <w:marRight w:val="0"/>
                  <w:marTop w:val="0"/>
                  <w:marBottom w:val="0"/>
                  <w:divBdr>
                    <w:top w:val="none" w:sz="0" w:space="0" w:color="auto"/>
                    <w:left w:val="none" w:sz="0" w:space="0" w:color="auto"/>
                    <w:bottom w:val="none" w:sz="0" w:space="0" w:color="auto"/>
                    <w:right w:val="none" w:sz="0" w:space="0" w:color="auto"/>
                  </w:divBdr>
                  <w:divsChild>
                    <w:div w:id="643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356">
              <w:marLeft w:val="0"/>
              <w:marRight w:val="0"/>
              <w:marTop w:val="0"/>
              <w:marBottom w:val="0"/>
              <w:divBdr>
                <w:top w:val="none" w:sz="0" w:space="0" w:color="auto"/>
                <w:left w:val="none" w:sz="0" w:space="0" w:color="auto"/>
                <w:bottom w:val="none" w:sz="0" w:space="0" w:color="auto"/>
                <w:right w:val="none" w:sz="0" w:space="0" w:color="auto"/>
              </w:divBdr>
              <w:divsChild>
                <w:div w:id="506679159">
                  <w:marLeft w:val="0"/>
                  <w:marRight w:val="0"/>
                  <w:marTop w:val="0"/>
                  <w:marBottom w:val="0"/>
                  <w:divBdr>
                    <w:top w:val="none" w:sz="0" w:space="0" w:color="auto"/>
                    <w:left w:val="none" w:sz="0" w:space="0" w:color="auto"/>
                    <w:bottom w:val="none" w:sz="0" w:space="0" w:color="auto"/>
                    <w:right w:val="none" w:sz="0" w:space="0" w:color="auto"/>
                  </w:divBdr>
                  <w:divsChild>
                    <w:div w:id="15935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471">
              <w:marLeft w:val="0"/>
              <w:marRight w:val="0"/>
              <w:marTop w:val="0"/>
              <w:marBottom w:val="0"/>
              <w:divBdr>
                <w:top w:val="none" w:sz="0" w:space="0" w:color="auto"/>
                <w:left w:val="none" w:sz="0" w:space="0" w:color="auto"/>
                <w:bottom w:val="none" w:sz="0" w:space="0" w:color="auto"/>
                <w:right w:val="none" w:sz="0" w:space="0" w:color="auto"/>
              </w:divBdr>
              <w:divsChild>
                <w:div w:id="1141121096">
                  <w:marLeft w:val="0"/>
                  <w:marRight w:val="0"/>
                  <w:marTop w:val="0"/>
                  <w:marBottom w:val="0"/>
                  <w:divBdr>
                    <w:top w:val="none" w:sz="0" w:space="0" w:color="auto"/>
                    <w:left w:val="none" w:sz="0" w:space="0" w:color="auto"/>
                    <w:bottom w:val="none" w:sz="0" w:space="0" w:color="auto"/>
                    <w:right w:val="none" w:sz="0" w:space="0" w:color="auto"/>
                  </w:divBdr>
                  <w:divsChild>
                    <w:div w:id="11138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691">
              <w:marLeft w:val="0"/>
              <w:marRight w:val="0"/>
              <w:marTop w:val="0"/>
              <w:marBottom w:val="0"/>
              <w:divBdr>
                <w:top w:val="none" w:sz="0" w:space="0" w:color="auto"/>
                <w:left w:val="none" w:sz="0" w:space="0" w:color="auto"/>
                <w:bottom w:val="none" w:sz="0" w:space="0" w:color="auto"/>
                <w:right w:val="none" w:sz="0" w:space="0" w:color="auto"/>
              </w:divBdr>
              <w:divsChild>
                <w:div w:id="1349404954">
                  <w:marLeft w:val="0"/>
                  <w:marRight w:val="0"/>
                  <w:marTop w:val="0"/>
                  <w:marBottom w:val="0"/>
                  <w:divBdr>
                    <w:top w:val="none" w:sz="0" w:space="0" w:color="auto"/>
                    <w:left w:val="none" w:sz="0" w:space="0" w:color="auto"/>
                    <w:bottom w:val="none" w:sz="0" w:space="0" w:color="auto"/>
                    <w:right w:val="none" w:sz="0" w:space="0" w:color="auto"/>
                  </w:divBdr>
                  <w:divsChild>
                    <w:div w:id="1442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6825">
              <w:marLeft w:val="0"/>
              <w:marRight w:val="0"/>
              <w:marTop w:val="0"/>
              <w:marBottom w:val="0"/>
              <w:divBdr>
                <w:top w:val="none" w:sz="0" w:space="0" w:color="auto"/>
                <w:left w:val="none" w:sz="0" w:space="0" w:color="auto"/>
                <w:bottom w:val="none" w:sz="0" w:space="0" w:color="auto"/>
                <w:right w:val="none" w:sz="0" w:space="0" w:color="auto"/>
              </w:divBdr>
              <w:divsChild>
                <w:div w:id="992412441">
                  <w:marLeft w:val="0"/>
                  <w:marRight w:val="0"/>
                  <w:marTop w:val="0"/>
                  <w:marBottom w:val="0"/>
                  <w:divBdr>
                    <w:top w:val="none" w:sz="0" w:space="0" w:color="auto"/>
                    <w:left w:val="none" w:sz="0" w:space="0" w:color="auto"/>
                    <w:bottom w:val="none" w:sz="0" w:space="0" w:color="auto"/>
                    <w:right w:val="none" w:sz="0" w:space="0" w:color="auto"/>
                  </w:divBdr>
                  <w:divsChild>
                    <w:div w:id="14266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0330">
              <w:marLeft w:val="0"/>
              <w:marRight w:val="0"/>
              <w:marTop w:val="0"/>
              <w:marBottom w:val="0"/>
              <w:divBdr>
                <w:top w:val="none" w:sz="0" w:space="0" w:color="auto"/>
                <w:left w:val="none" w:sz="0" w:space="0" w:color="auto"/>
                <w:bottom w:val="none" w:sz="0" w:space="0" w:color="auto"/>
                <w:right w:val="none" w:sz="0" w:space="0" w:color="auto"/>
              </w:divBdr>
              <w:divsChild>
                <w:div w:id="1593589399">
                  <w:marLeft w:val="0"/>
                  <w:marRight w:val="0"/>
                  <w:marTop w:val="0"/>
                  <w:marBottom w:val="0"/>
                  <w:divBdr>
                    <w:top w:val="none" w:sz="0" w:space="0" w:color="auto"/>
                    <w:left w:val="none" w:sz="0" w:space="0" w:color="auto"/>
                    <w:bottom w:val="none" w:sz="0" w:space="0" w:color="auto"/>
                    <w:right w:val="none" w:sz="0" w:space="0" w:color="auto"/>
                  </w:divBdr>
                  <w:divsChild>
                    <w:div w:id="6294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1562">
              <w:marLeft w:val="0"/>
              <w:marRight w:val="0"/>
              <w:marTop w:val="0"/>
              <w:marBottom w:val="0"/>
              <w:divBdr>
                <w:top w:val="none" w:sz="0" w:space="0" w:color="auto"/>
                <w:left w:val="none" w:sz="0" w:space="0" w:color="auto"/>
                <w:bottom w:val="none" w:sz="0" w:space="0" w:color="auto"/>
                <w:right w:val="none" w:sz="0" w:space="0" w:color="auto"/>
              </w:divBdr>
              <w:divsChild>
                <w:div w:id="1184056132">
                  <w:marLeft w:val="0"/>
                  <w:marRight w:val="0"/>
                  <w:marTop w:val="0"/>
                  <w:marBottom w:val="0"/>
                  <w:divBdr>
                    <w:top w:val="none" w:sz="0" w:space="0" w:color="auto"/>
                    <w:left w:val="none" w:sz="0" w:space="0" w:color="auto"/>
                    <w:bottom w:val="none" w:sz="0" w:space="0" w:color="auto"/>
                    <w:right w:val="none" w:sz="0" w:space="0" w:color="auto"/>
                  </w:divBdr>
                  <w:divsChild>
                    <w:div w:id="9306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4314">
              <w:marLeft w:val="0"/>
              <w:marRight w:val="0"/>
              <w:marTop w:val="0"/>
              <w:marBottom w:val="0"/>
              <w:divBdr>
                <w:top w:val="none" w:sz="0" w:space="0" w:color="auto"/>
                <w:left w:val="none" w:sz="0" w:space="0" w:color="auto"/>
                <w:bottom w:val="none" w:sz="0" w:space="0" w:color="auto"/>
                <w:right w:val="none" w:sz="0" w:space="0" w:color="auto"/>
              </w:divBdr>
              <w:divsChild>
                <w:div w:id="1930574741">
                  <w:marLeft w:val="0"/>
                  <w:marRight w:val="0"/>
                  <w:marTop w:val="0"/>
                  <w:marBottom w:val="0"/>
                  <w:divBdr>
                    <w:top w:val="none" w:sz="0" w:space="0" w:color="auto"/>
                    <w:left w:val="none" w:sz="0" w:space="0" w:color="auto"/>
                    <w:bottom w:val="none" w:sz="0" w:space="0" w:color="auto"/>
                    <w:right w:val="none" w:sz="0" w:space="0" w:color="auto"/>
                  </w:divBdr>
                  <w:divsChild>
                    <w:div w:id="11462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505">
              <w:marLeft w:val="0"/>
              <w:marRight w:val="0"/>
              <w:marTop w:val="0"/>
              <w:marBottom w:val="0"/>
              <w:divBdr>
                <w:top w:val="none" w:sz="0" w:space="0" w:color="auto"/>
                <w:left w:val="none" w:sz="0" w:space="0" w:color="auto"/>
                <w:bottom w:val="none" w:sz="0" w:space="0" w:color="auto"/>
                <w:right w:val="none" w:sz="0" w:space="0" w:color="auto"/>
              </w:divBdr>
              <w:divsChild>
                <w:div w:id="763453213">
                  <w:marLeft w:val="0"/>
                  <w:marRight w:val="0"/>
                  <w:marTop w:val="0"/>
                  <w:marBottom w:val="0"/>
                  <w:divBdr>
                    <w:top w:val="none" w:sz="0" w:space="0" w:color="auto"/>
                    <w:left w:val="none" w:sz="0" w:space="0" w:color="auto"/>
                    <w:bottom w:val="none" w:sz="0" w:space="0" w:color="auto"/>
                    <w:right w:val="none" w:sz="0" w:space="0" w:color="auto"/>
                  </w:divBdr>
                  <w:divsChild>
                    <w:div w:id="10467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6337">
              <w:marLeft w:val="0"/>
              <w:marRight w:val="0"/>
              <w:marTop w:val="0"/>
              <w:marBottom w:val="0"/>
              <w:divBdr>
                <w:top w:val="none" w:sz="0" w:space="0" w:color="auto"/>
                <w:left w:val="none" w:sz="0" w:space="0" w:color="auto"/>
                <w:bottom w:val="none" w:sz="0" w:space="0" w:color="auto"/>
                <w:right w:val="none" w:sz="0" w:space="0" w:color="auto"/>
              </w:divBdr>
              <w:divsChild>
                <w:div w:id="1379865484">
                  <w:marLeft w:val="0"/>
                  <w:marRight w:val="0"/>
                  <w:marTop w:val="0"/>
                  <w:marBottom w:val="0"/>
                  <w:divBdr>
                    <w:top w:val="none" w:sz="0" w:space="0" w:color="auto"/>
                    <w:left w:val="none" w:sz="0" w:space="0" w:color="auto"/>
                    <w:bottom w:val="none" w:sz="0" w:space="0" w:color="auto"/>
                    <w:right w:val="none" w:sz="0" w:space="0" w:color="auto"/>
                  </w:divBdr>
                  <w:divsChild>
                    <w:div w:id="17124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1094">
          <w:marLeft w:val="0"/>
          <w:marRight w:val="0"/>
          <w:marTop w:val="0"/>
          <w:marBottom w:val="0"/>
          <w:divBdr>
            <w:top w:val="none" w:sz="0" w:space="0" w:color="auto"/>
            <w:left w:val="none" w:sz="0" w:space="0" w:color="auto"/>
            <w:bottom w:val="none" w:sz="0" w:space="0" w:color="auto"/>
            <w:right w:val="none" w:sz="0" w:space="0" w:color="auto"/>
          </w:divBdr>
          <w:divsChild>
            <w:div w:id="1504515854">
              <w:marLeft w:val="0"/>
              <w:marRight w:val="0"/>
              <w:marTop w:val="0"/>
              <w:marBottom w:val="0"/>
              <w:divBdr>
                <w:top w:val="none" w:sz="0" w:space="0" w:color="auto"/>
                <w:left w:val="none" w:sz="0" w:space="0" w:color="auto"/>
                <w:bottom w:val="none" w:sz="0" w:space="0" w:color="auto"/>
                <w:right w:val="none" w:sz="0" w:space="0" w:color="auto"/>
              </w:divBdr>
              <w:divsChild>
                <w:div w:id="87432820">
                  <w:marLeft w:val="0"/>
                  <w:marRight w:val="0"/>
                  <w:marTop w:val="0"/>
                  <w:marBottom w:val="0"/>
                  <w:divBdr>
                    <w:top w:val="none" w:sz="0" w:space="0" w:color="auto"/>
                    <w:left w:val="none" w:sz="0" w:space="0" w:color="auto"/>
                    <w:bottom w:val="none" w:sz="0" w:space="0" w:color="auto"/>
                    <w:right w:val="none" w:sz="0" w:space="0" w:color="auto"/>
                  </w:divBdr>
                  <w:divsChild>
                    <w:div w:id="15782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327">
              <w:marLeft w:val="0"/>
              <w:marRight w:val="0"/>
              <w:marTop w:val="0"/>
              <w:marBottom w:val="0"/>
              <w:divBdr>
                <w:top w:val="none" w:sz="0" w:space="0" w:color="auto"/>
                <w:left w:val="none" w:sz="0" w:space="0" w:color="auto"/>
                <w:bottom w:val="none" w:sz="0" w:space="0" w:color="auto"/>
                <w:right w:val="none" w:sz="0" w:space="0" w:color="auto"/>
              </w:divBdr>
              <w:divsChild>
                <w:div w:id="236213553">
                  <w:marLeft w:val="0"/>
                  <w:marRight w:val="0"/>
                  <w:marTop w:val="0"/>
                  <w:marBottom w:val="0"/>
                  <w:divBdr>
                    <w:top w:val="none" w:sz="0" w:space="0" w:color="auto"/>
                    <w:left w:val="none" w:sz="0" w:space="0" w:color="auto"/>
                    <w:bottom w:val="none" w:sz="0" w:space="0" w:color="auto"/>
                    <w:right w:val="none" w:sz="0" w:space="0" w:color="auto"/>
                  </w:divBdr>
                  <w:divsChild>
                    <w:div w:id="19322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585">
              <w:marLeft w:val="0"/>
              <w:marRight w:val="0"/>
              <w:marTop w:val="0"/>
              <w:marBottom w:val="0"/>
              <w:divBdr>
                <w:top w:val="none" w:sz="0" w:space="0" w:color="auto"/>
                <w:left w:val="none" w:sz="0" w:space="0" w:color="auto"/>
                <w:bottom w:val="none" w:sz="0" w:space="0" w:color="auto"/>
                <w:right w:val="none" w:sz="0" w:space="0" w:color="auto"/>
              </w:divBdr>
              <w:divsChild>
                <w:div w:id="323896811">
                  <w:marLeft w:val="0"/>
                  <w:marRight w:val="0"/>
                  <w:marTop w:val="0"/>
                  <w:marBottom w:val="0"/>
                  <w:divBdr>
                    <w:top w:val="none" w:sz="0" w:space="0" w:color="auto"/>
                    <w:left w:val="none" w:sz="0" w:space="0" w:color="auto"/>
                    <w:bottom w:val="none" w:sz="0" w:space="0" w:color="auto"/>
                    <w:right w:val="none" w:sz="0" w:space="0" w:color="auto"/>
                  </w:divBdr>
                  <w:divsChild>
                    <w:div w:id="18492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4588">
              <w:marLeft w:val="0"/>
              <w:marRight w:val="0"/>
              <w:marTop w:val="0"/>
              <w:marBottom w:val="0"/>
              <w:divBdr>
                <w:top w:val="none" w:sz="0" w:space="0" w:color="auto"/>
                <w:left w:val="none" w:sz="0" w:space="0" w:color="auto"/>
                <w:bottom w:val="none" w:sz="0" w:space="0" w:color="auto"/>
                <w:right w:val="none" w:sz="0" w:space="0" w:color="auto"/>
              </w:divBdr>
              <w:divsChild>
                <w:div w:id="1496846049">
                  <w:marLeft w:val="0"/>
                  <w:marRight w:val="0"/>
                  <w:marTop w:val="0"/>
                  <w:marBottom w:val="0"/>
                  <w:divBdr>
                    <w:top w:val="none" w:sz="0" w:space="0" w:color="auto"/>
                    <w:left w:val="none" w:sz="0" w:space="0" w:color="auto"/>
                    <w:bottom w:val="none" w:sz="0" w:space="0" w:color="auto"/>
                    <w:right w:val="none" w:sz="0" w:space="0" w:color="auto"/>
                  </w:divBdr>
                  <w:divsChild>
                    <w:div w:id="14486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688">
              <w:marLeft w:val="0"/>
              <w:marRight w:val="0"/>
              <w:marTop w:val="0"/>
              <w:marBottom w:val="0"/>
              <w:divBdr>
                <w:top w:val="none" w:sz="0" w:space="0" w:color="auto"/>
                <w:left w:val="none" w:sz="0" w:space="0" w:color="auto"/>
                <w:bottom w:val="none" w:sz="0" w:space="0" w:color="auto"/>
                <w:right w:val="none" w:sz="0" w:space="0" w:color="auto"/>
              </w:divBdr>
              <w:divsChild>
                <w:div w:id="1615211394">
                  <w:marLeft w:val="0"/>
                  <w:marRight w:val="0"/>
                  <w:marTop w:val="0"/>
                  <w:marBottom w:val="0"/>
                  <w:divBdr>
                    <w:top w:val="none" w:sz="0" w:space="0" w:color="auto"/>
                    <w:left w:val="none" w:sz="0" w:space="0" w:color="auto"/>
                    <w:bottom w:val="none" w:sz="0" w:space="0" w:color="auto"/>
                    <w:right w:val="none" w:sz="0" w:space="0" w:color="auto"/>
                  </w:divBdr>
                  <w:divsChild>
                    <w:div w:id="9726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5974">
              <w:marLeft w:val="0"/>
              <w:marRight w:val="0"/>
              <w:marTop w:val="0"/>
              <w:marBottom w:val="0"/>
              <w:divBdr>
                <w:top w:val="none" w:sz="0" w:space="0" w:color="auto"/>
                <w:left w:val="none" w:sz="0" w:space="0" w:color="auto"/>
                <w:bottom w:val="none" w:sz="0" w:space="0" w:color="auto"/>
                <w:right w:val="none" w:sz="0" w:space="0" w:color="auto"/>
              </w:divBdr>
              <w:divsChild>
                <w:div w:id="478115800">
                  <w:marLeft w:val="0"/>
                  <w:marRight w:val="0"/>
                  <w:marTop w:val="0"/>
                  <w:marBottom w:val="0"/>
                  <w:divBdr>
                    <w:top w:val="none" w:sz="0" w:space="0" w:color="auto"/>
                    <w:left w:val="none" w:sz="0" w:space="0" w:color="auto"/>
                    <w:bottom w:val="none" w:sz="0" w:space="0" w:color="auto"/>
                    <w:right w:val="none" w:sz="0" w:space="0" w:color="auto"/>
                  </w:divBdr>
                  <w:divsChild>
                    <w:div w:id="3506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491">
              <w:marLeft w:val="0"/>
              <w:marRight w:val="0"/>
              <w:marTop w:val="0"/>
              <w:marBottom w:val="0"/>
              <w:divBdr>
                <w:top w:val="none" w:sz="0" w:space="0" w:color="auto"/>
                <w:left w:val="none" w:sz="0" w:space="0" w:color="auto"/>
                <w:bottom w:val="none" w:sz="0" w:space="0" w:color="auto"/>
                <w:right w:val="none" w:sz="0" w:space="0" w:color="auto"/>
              </w:divBdr>
              <w:divsChild>
                <w:div w:id="1151214824">
                  <w:marLeft w:val="0"/>
                  <w:marRight w:val="0"/>
                  <w:marTop w:val="0"/>
                  <w:marBottom w:val="0"/>
                  <w:divBdr>
                    <w:top w:val="none" w:sz="0" w:space="0" w:color="auto"/>
                    <w:left w:val="none" w:sz="0" w:space="0" w:color="auto"/>
                    <w:bottom w:val="none" w:sz="0" w:space="0" w:color="auto"/>
                    <w:right w:val="none" w:sz="0" w:space="0" w:color="auto"/>
                  </w:divBdr>
                  <w:divsChild>
                    <w:div w:id="1989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0798">
              <w:marLeft w:val="0"/>
              <w:marRight w:val="0"/>
              <w:marTop w:val="0"/>
              <w:marBottom w:val="0"/>
              <w:divBdr>
                <w:top w:val="none" w:sz="0" w:space="0" w:color="auto"/>
                <w:left w:val="none" w:sz="0" w:space="0" w:color="auto"/>
                <w:bottom w:val="none" w:sz="0" w:space="0" w:color="auto"/>
                <w:right w:val="none" w:sz="0" w:space="0" w:color="auto"/>
              </w:divBdr>
              <w:divsChild>
                <w:div w:id="1507087441">
                  <w:marLeft w:val="0"/>
                  <w:marRight w:val="0"/>
                  <w:marTop w:val="0"/>
                  <w:marBottom w:val="0"/>
                  <w:divBdr>
                    <w:top w:val="none" w:sz="0" w:space="0" w:color="auto"/>
                    <w:left w:val="none" w:sz="0" w:space="0" w:color="auto"/>
                    <w:bottom w:val="none" w:sz="0" w:space="0" w:color="auto"/>
                    <w:right w:val="none" w:sz="0" w:space="0" w:color="auto"/>
                  </w:divBdr>
                  <w:divsChild>
                    <w:div w:id="789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2442">
              <w:marLeft w:val="0"/>
              <w:marRight w:val="0"/>
              <w:marTop w:val="0"/>
              <w:marBottom w:val="0"/>
              <w:divBdr>
                <w:top w:val="none" w:sz="0" w:space="0" w:color="auto"/>
                <w:left w:val="none" w:sz="0" w:space="0" w:color="auto"/>
                <w:bottom w:val="none" w:sz="0" w:space="0" w:color="auto"/>
                <w:right w:val="none" w:sz="0" w:space="0" w:color="auto"/>
              </w:divBdr>
              <w:divsChild>
                <w:div w:id="2037802219">
                  <w:marLeft w:val="0"/>
                  <w:marRight w:val="0"/>
                  <w:marTop w:val="0"/>
                  <w:marBottom w:val="0"/>
                  <w:divBdr>
                    <w:top w:val="none" w:sz="0" w:space="0" w:color="auto"/>
                    <w:left w:val="none" w:sz="0" w:space="0" w:color="auto"/>
                    <w:bottom w:val="none" w:sz="0" w:space="0" w:color="auto"/>
                    <w:right w:val="none" w:sz="0" w:space="0" w:color="auto"/>
                  </w:divBdr>
                  <w:divsChild>
                    <w:div w:id="7542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8825">
          <w:marLeft w:val="0"/>
          <w:marRight w:val="0"/>
          <w:marTop w:val="0"/>
          <w:marBottom w:val="0"/>
          <w:divBdr>
            <w:top w:val="none" w:sz="0" w:space="0" w:color="auto"/>
            <w:left w:val="none" w:sz="0" w:space="0" w:color="auto"/>
            <w:bottom w:val="none" w:sz="0" w:space="0" w:color="auto"/>
            <w:right w:val="none" w:sz="0" w:space="0" w:color="auto"/>
          </w:divBdr>
        </w:div>
        <w:div w:id="483468001">
          <w:marLeft w:val="0"/>
          <w:marRight w:val="0"/>
          <w:marTop w:val="0"/>
          <w:marBottom w:val="0"/>
          <w:divBdr>
            <w:top w:val="none" w:sz="0" w:space="0" w:color="auto"/>
            <w:left w:val="none" w:sz="0" w:space="0" w:color="auto"/>
            <w:bottom w:val="none" w:sz="0" w:space="0" w:color="auto"/>
            <w:right w:val="none" w:sz="0" w:space="0" w:color="auto"/>
          </w:divBdr>
        </w:div>
        <w:div w:id="1362904058">
          <w:marLeft w:val="0"/>
          <w:marRight w:val="0"/>
          <w:marTop w:val="0"/>
          <w:marBottom w:val="0"/>
          <w:divBdr>
            <w:top w:val="none" w:sz="0" w:space="0" w:color="auto"/>
            <w:left w:val="none" w:sz="0" w:space="0" w:color="auto"/>
            <w:bottom w:val="none" w:sz="0" w:space="0" w:color="auto"/>
            <w:right w:val="none" w:sz="0" w:space="0" w:color="auto"/>
          </w:divBdr>
          <w:divsChild>
            <w:div w:id="545264914">
              <w:marLeft w:val="0"/>
              <w:marRight w:val="0"/>
              <w:marTop w:val="0"/>
              <w:marBottom w:val="0"/>
              <w:divBdr>
                <w:top w:val="none" w:sz="0" w:space="0" w:color="auto"/>
                <w:left w:val="none" w:sz="0" w:space="0" w:color="auto"/>
                <w:bottom w:val="none" w:sz="0" w:space="0" w:color="auto"/>
                <w:right w:val="none" w:sz="0" w:space="0" w:color="auto"/>
              </w:divBdr>
              <w:divsChild>
                <w:div w:id="8608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45893">
          <w:marLeft w:val="0"/>
          <w:marRight w:val="0"/>
          <w:marTop w:val="0"/>
          <w:marBottom w:val="0"/>
          <w:divBdr>
            <w:top w:val="none" w:sz="0" w:space="0" w:color="auto"/>
            <w:left w:val="none" w:sz="0" w:space="0" w:color="auto"/>
            <w:bottom w:val="none" w:sz="0" w:space="0" w:color="auto"/>
            <w:right w:val="none" w:sz="0" w:space="0" w:color="auto"/>
          </w:divBdr>
        </w:div>
        <w:div w:id="851992525">
          <w:marLeft w:val="0"/>
          <w:marRight w:val="0"/>
          <w:marTop w:val="0"/>
          <w:marBottom w:val="0"/>
          <w:divBdr>
            <w:top w:val="none" w:sz="0" w:space="0" w:color="auto"/>
            <w:left w:val="none" w:sz="0" w:space="0" w:color="auto"/>
            <w:bottom w:val="none" w:sz="0" w:space="0" w:color="auto"/>
            <w:right w:val="none" w:sz="0" w:space="0" w:color="auto"/>
          </w:divBdr>
          <w:divsChild>
            <w:div w:id="1707632885">
              <w:marLeft w:val="0"/>
              <w:marRight w:val="0"/>
              <w:marTop w:val="0"/>
              <w:marBottom w:val="0"/>
              <w:divBdr>
                <w:top w:val="none" w:sz="0" w:space="0" w:color="auto"/>
                <w:left w:val="none" w:sz="0" w:space="0" w:color="auto"/>
                <w:bottom w:val="none" w:sz="0" w:space="0" w:color="auto"/>
                <w:right w:val="none" w:sz="0" w:space="0" w:color="auto"/>
              </w:divBdr>
            </w:div>
          </w:divsChild>
        </w:div>
        <w:div w:id="20713088">
          <w:marLeft w:val="0"/>
          <w:marRight w:val="0"/>
          <w:marTop w:val="0"/>
          <w:marBottom w:val="0"/>
          <w:divBdr>
            <w:top w:val="none" w:sz="0" w:space="0" w:color="auto"/>
            <w:left w:val="none" w:sz="0" w:space="0" w:color="auto"/>
            <w:bottom w:val="none" w:sz="0" w:space="0" w:color="auto"/>
            <w:right w:val="none" w:sz="0" w:space="0" w:color="auto"/>
          </w:divBdr>
          <w:divsChild>
            <w:div w:id="830296083">
              <w:marLeft w:val="0"/>
              <w:marRight w:val="0"/>
              <w:marTop w:val="0"/>
              <w:marBottom w:val="0"/>
              <w:divBdr>
                <w:top w:val="none" w:sz="0" w:space="0" w:color="auto"/>
                <w:left w:val="none" w:sz="0" w:space="0" w:color="auto"/>
                <w:bottom w:val="none" w:sz="0" w:space="0" w:color="auto"/>
                <w:right w:val="none" w:sz="0" w:space="0" w:color="auto"/>
              </w:divBdr>
            </w:div>
          </w:divsChild>
        </w:div>
        <w:div w:id="1142235463">
          <w:marLeft w:val="0"/>
          <w:marRight w:val="0"/>
          <w:marTop w:val="0"/>
          <w:marBottom w:val="0"/>
          <w:divBdr>
            <w:top w:val="none" w:sz="0" w:space="0" w:color="auto"/>
            <w:left w:val="none" w:sz="0" w:space="0" w:color="auto"/>
            <w:bottom w:val="none" w:sz="0" w:space="0" w:color="auto"/>
            <w:right w:val="none" w:sz="0" w:space="0" w:color="auto"/>
          </w:divBdr>
          <w:divsChild>
            <w:div w:id="1892764481">
              <w:marLeft w:val="0"/>
              <w:marRight w:val="0"/>
              <w:marTop w:val="0"/>
              <w:marBottom w:val="0"/>
              <w:divBdr>
                <w:top w:val="none" w:sz="0" w:space="0" w:color="auto"/>
                <w:left w:val="none" w:sz="0" w:space="0" w:color="auto"/>
                <w:bottom w:val="none" w:sz="0" w:space="0" w:color="auto"/>
                <w:right w:val="none" w:sz="0" w:space="0" w:color="auto"/>
              </w:divBdr>
              <w:divsChild>
                <w:div w:id="1552498295">
                  <w:marLeft w:val="0"/>
                  <w:marRight w:val="0"/>
                  <w:marTop w:val="0"/>
                  <w:marBottom w:val="0"/>
                  <w:divBdr>
                    <w:top w:val="none" w:sz="0" w:space="0" w:color="auto"/>
                    <w:left w:val="none" w:sz="0" w:space="0" w:color="auto"/>
                    <w:bottom w:val="none" w:sz="0" w:space="0" w:color="auto"/>
                    <w:right w:val="none" w:sz="0" w:space="0" w:color="auto"/>
                  </w:divBdr>
                </w:div>
              </w:divsChild>
            </w:div>
            <w:div w:id="605038003">
              <w:marLeft w:val="0"/>
              <w:marRight w:val="0"/>
              <w:marTop w:val="0"/>
              <w:marBottom w:val="0"/>
              <w:divBdr>
                <w:top w:val="none" w:sz="0" w:space="0" w:color="auto"/>
                <w:left w:val="none" w:sz="0" w:space="0" w:color="auto"/>
                <w:bottom w:val="none" w:sz="0" w:space="0" w:color="auto"/>
                <w:right w:val="none" w:sz="0" w:space="0" w:color="auto"/>
              </w:divBdr>
            </w:div>
          </w:divsChild>
        </w:div>
        <w:div w:id="436144710">
          <w:marLeft w:val="0"/>
          <w:marRight w:val="0"/>
          <w:marTop w:val="0"/>
          <w:marBottom w:val="0"/>
          <w:divBdr>
            <w:top w:val="none" w:sz="0" w:space="0" w:color="auto"/>
            <w:left w:val="none" w:sz="0" w:space="0" w:color="auto"/>
            <w:bottom w:val="none" w:sz="0" w:space="0" w:color="auto"/>
            <w:right w:val="none" w:sz="0" w:space="0" w:color="auto"/>
          </w:divBdr>
          <w:divsChild>
            <w:div w:id="47917203">
              <w:marLeft w:val="0"/>
              <w:marRight w:val="0"/>
              <w:marTop w:val="0"/>
              <w:marBottom w:val="0"/>
              <w:divBdr>
                <w:top w:val="none" w:sz="0" w:space="0" w:color="auto"/>
                <w:left w:val="none" w:sz="0" w:space="0" w:color="auto"/>
                <w:bottom w:val="none" w:sz="0" w:space="0" w:color="auto"/>
                <w:right w:val="none" w:sz="0" w:space="0" w:color="auto"/>
              </w:divBdr>
              <w:divsChild>
                <w:div w:id="773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574">
          <w:marLeft w:val="0"/>
          <w:marRight w:val="0"/>
          <w:marTop w:val="0"/>
          <w:marBottom w:val="0"/>
          <w:divBdr>
            <w:top w:val="none" w:sz="0" w:space="0" w:color="auto"/>
            <w:left w:val="none" w:sz="0" w:space="0" w:color="auto"/>
            <w:bottom w:val="none" w:sz="0" w:space="0" w:color="auto"/>
            <w:right w:val="none" w:sz="0" w:space="0" w:color="auto"/>
          </w:divBdr>
          <w:divsChild>
            <w:div w:id="2018270485">
              <w:marLeft w:val="0"/>
              <w:marRight w:val="0"/>
              <w:marTop w:val="0"/>
              <w:marBottom w:val="0"/>
              <w:divBdr>
                <w:top w:val="none" w:sz="0" w:space="0" w:color="auto"/>
                <w:left w:val="none" w:sz="0" w:space="0" w:color="auto"/>
                <w:bottom w:val="none" w:sz="0" w:space="0" w:color="auto"/>
                <w:right w:val="none" w:sz="0" w:space="0" w:color="auto"/>
              </w:divBdr>
              <w:divsChild>
                <w:div w:id="1341853623">
                  <w:marLeft w:val="0"/>
                  <w:marRight w:val="0"/>
                  <w:marTop w:val="0"/>
                  <w:marBottom w:val="0"/>
                  <w:divBdr>
                    <w:top w:val="none" w:sz="0" w:space="0" w:color="auto"/>
                    <w:left w:val="none" w:sz="0" w:space="0" w:color="auto"/>
                    <w:bottom w:val="none" w:sz="0" w:space="0" w:color="auto"/>
                    <w:right w:val="none" w:sz="0" w:space="0" w:color="auto"/>
                  </w:divBdr>
                  <w:divsChild>
                    <w:div w:id="2086877048">
                      <w:marLeft w:val="0"/>
                      <w:marRight w:val="0"/>
                      <w:marTop w:val="0"/>
                      <w:marBottom w:val="0"/>
                      <w:divBdr>
                        <w:top w:val="none" w:sz="0" w:space="0" w:color="auto"/>
                        <w:left w:val="none" w:sz="0" w:space="0" w:color="auto"/>
                        <w:bottom w:val="none" w:sz="0" w:space="0" w:color="auto"/>
                        <w:right w:val="none" w:sz="0" w:space="0" w:color="auto"/>
                      </w:divBdr>
                    </w:div>
                    <w:div w:id="315577866">
                      <w:marLeft w:val="0"/>
                      <w:marRight w:val="0"/>
                      <w:marTop w:val="0"/>
                      <w:marBottom w:val="0"/>
                      <w:divBdr>
                        <w:top w:val="none" w:sz="0" w:space="0" w:color="auto"/>
                        <w:left w:val="none" w:sz="0" w:space="0" w:color="auto"/>
                        <w:bottom w:val="none" w:sz="0" w:space="0" w:color="auto"/>
                        <w:right w:val="none" w:sz="0" w:space="0" w:color="auto"/>
                      </w:divBdr>
                    </w:div>
                    <w:div w:id="1356686209">
                      <w:marLeft w:val="0"/>
                      <w:marRight w:val="0"/>
                      <w:marTop w:val="0"/>
                      <w:marBottom w:val="0"/>
                      <w:divBdr>
                        <w:top w:val="none" w:sz="0" w:space="0" w:color="auto"/>
                        <w:left w:val="none" w:sz="0" w:space="0" w:color="auto"/>
                        <w:bottom w:val="none" w:sz="0" w:space="0" w:color="auto"/>
                        <w:right w:val="none" w:sz="0" w:space="0" w:color="auto"/>
                      </w:divBdr>
                    </w:div>
                    <w:div w:id="1809014446">
                      <w:marLeft w:val="0"/>
                      <w:marRight w:val="0"/>
                      <w:marTop w:val="0"/>
                      <w:marBottom w:val="0"/>
                      <w:divBdr>
                        <w:top w:val="none" w:sz="0" w:space="0" w:color="auto"/>
                        <w:left w:val="none" w:sz="0" w:space="0" w:color="auto"/>
                        <w:bottom w:val="none" w:sz="0" w:space="0" w:color="auto"/>
                        <w:right w:val="none" w:sz="0" w:space="0" w:color="auto"/>
                      </w:divBdr>
                    </w:div>
                  </w:divsChild>
                </w:div>
                <w:div w:id="279999669">
                  <w:marLeft w:val="0"/>
                  <w:marRight w:val="0"/>
                  <w:marTop w:val="0"/>
                  <w:marBottom w:val="0"/>
                  <w:divBdr>
                    <w:top w:val="none" w:sz="0" w:space="0" w:color="auto"/>
                    <w:left w:val="none" w:sz="0" w:space="0" w:color="auto"/>
                    <w:bottom w:val="none" w:sz="0" w:space="0" w:color="auto"/>
                    <w:right w:val="none" w:sz="0" w:space="0" w:color="auto"/>
                  </w:divBdr>
                  <w:divsChild>
                    <w:div w:id="19954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kfz.de/en/phd-program/GIHRS.html?m=1634635003&am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oschkahey@gmail.co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3559</Words>
  <Characters>20291</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UKT</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Dünkel</dc:creator>
  <cp:lastModifiedBy>Joschka Hey</cp:lastModifiedBy>
  <cp:revision>9</cp:revision>
  <cp:lastPrinted>2017-08-17T11:04:00Z</cp:lastPrinted>
  <dcterms:created xsi:type="dcterms:W3CDTF">2022-05-31T10:22:00Z</dcterms:created>
  <dcterms:modified xsi:type="dcterms:W3CDTF">2022-06-01T07:52:00Z</dcterms:modified>
</cp:coreProperties>
</file>